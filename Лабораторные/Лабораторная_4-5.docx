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C76" w:rsidRDefault="00961C76" w:rsidP="00961C76">
      <w:pPr>
        <w:pStyle w:val="1"/>
        <w:jc w:val="center"/>
        <w:rPr>
          <w:rFonts w:ascii="Times New Roman" w:hAnsi="Times New Roman" w:cs="Times New Roman"/>
          <w:b/>
          <w:color w:val="auto"/>
          <w:sz w:val="28"/>
          <w:szCs w:val="28"/>
        </w:rPr>
      </w:pPr>
      <w:r w:rsidRPr="00546AF1">
        <w:rPr>
          <w:rFonts w:ascii="Times New Roman" w:hAnsi="Times New Roman" w:cs="Times New Roman"/>
          <w:b/>
          <w:color w:val="auto"/>
          <w:sz w:val="28"/>
          <w:szCs w:val="28"/>
        </w:rPr>
        <w:t>Лабораторная работа №</w:t>
      </w:r>
      <w:r w:rsidR="00547BA2">
        <w:rPr>
          <w:rFonts w:ascii="Times New Roman" w:hAnsi="Times New Roman" w:cs="Times New Roman"/>
          <w:b/>
          <w:color w:val="auto"/>
          <w:sz w:val="28"/>
          <w:szCs w:val="28"/>
        </w:rPr>
        <w:t>4</w:t>
      </w:r>
      <w:r w:rsidRPr="00546AF1">
        <w:rPr>
          <w:rFonts w:ascii="Times New Roman" w:hAnsi="Times New Roman" w:cs="Times New Roman"/>
          <w:b/>
          <w:color w:val="auto"/>
          <w:sz w:val="28"/>
          <w:szCs w:val="28"/>
        </w:rPr>
        <w:t>-</w:t>
      </w:r>
      <w:r w:rsidR="00547BA2">
        <w:rPr>
          <w:rFonts w:ascii="Times New Roman" w:hAnsi="Times New Roman" w:cs="Times New Roman"/>
          <w:b/>
          <w:color w:val="auto"/>
          <w:sz w:val="28"/>
          <w:szCs w:val="28"/>
        </w:rPr>
        <w:t>5</w:t>
      </w:r>
      <w:r w:rsidRPr="00546AF1">
        <w:rPr>
          <w:rFonts w:ascii="Times New Roman" w:hAnsi="Times New Roman" w:cs="Times New Roman"/>
          <w:b/>
          <w:color w:val="auto"/>
          <w:sz w:val="28"/>
          <w:szCs w:val="28"/>
        </w:rPr>
        <w:t>. Работа со строками</w:t>
      </w:r>
      <w:r>
        <w:rPr>
          <w:rFonts w:ascii="Times New Roman" w:hAnsi="Times New Roman" w:cs="Times New Roman"/>
          <w:b/>
          <w:color w:val="auto"/>
          <w:sz w:val="28"/>
          <w:szCs w:val="28"/>
        </w:rPr>
        <w:t>. Математические операции</w:t>
      </w:r>
    </w:p>
    <w:p w:rsidR="00961C76" w:rsidRPr="002D7CFA"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Большинство математических действий в языке PHP осуществляется в форме встроенных функций, а не в форме операций. Кроме операций сравнения, язык PHP предлагает пять операций выполнения простых арифметических действий, а также некоторые сокращенные операции, позволяющие составлять более краткие выражения инкремента и декремента, а также присваивания.</w:t>
      </w:r>
    </w:p>
    <w:p w:rsidR="00961C76" w:rsidRPr="002D7CFA" w:rsidRDefault="00961C76" w:rsidP="00961C76">
      <w:pPr>
        <w:spacing w:after="0" w:line="240" w:lineRule="auto"/>
        <w:ind w:firstLine="709"/>
        <w:jc w:val="both"/>
        <w:rPr>
          <w:rFonts w:ascii="Times New Roman" w:hAnsi="Times New Roman" w:cs="Times New Roman"/>
          <w:sz w:val="28"/>
          <w:szCs w:val="24"/>
        </w:rPr>
      </w:pPr>
    </w:p>
    <w:p w:rsidR="00961C76" w:rsidRPr="002D7CFA" w:rsidRDefault="00961C76" w:rsidP="00961C76">
      <w:pPr>
        <w:pStyle w:val="2"/>
        <w:ind w:firstLine="708"/>
        <w:jc w:val="both"/>
        <w:rPr>
          <w:rFonts w:ascii="Times New Roman" w:hAnsi="Times New Roman" w:cs="Times New Roman"/>
          <w:b/>
          <w:color w:val="000000" w:themeColor="text1"/>
          <w:sz w:val="28"/>
          <w:szCs w:val="28"/>
          <w:u w:val="single"/>
        </w:rPr>
      </w:pPr>
      <w:r w:rsidRPr="002D7CFA">
        <w:rPr>
          <w:rFonts w:ascii="Times New Roman" w:hAnsi="Times New Roman" w:cs="Times New Roman"/>
          <w:b/>
          <w:color w:val="000000" w:themeColor="text1"/>
          <w:sz w:val="28"/>
          <w:szCs w:val="28"/>
          <w:u w:val="single"/>
        </w:rPr>
        <w:t>Простые математические функции</w:t>
      </w:r>
    </w:p>
    <w:p w:rsidR="00961C76" w:rsidRPr="002D7CFA"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Такие функции позволяют выполнять такие задачи, как преобразование из одного числового типа в другой, поиск минимального или максимального</w:t>
      </w:r>
      <w:r>
        <w:rPr>
          <w:rFonts w:ascii="Times New Roman" w:hAnsi="Times New Roman" w:cs="Times New Roman"/>
          <w:sz w:val="28"/>
          <w:szCs w:val="24"/>
        </w:rPr>
        <w:t xml:space="preserve"> числа во множестве чисел и т.д</w:t>
      </w:r>
      <w:r w:rsidRPr="002D7CFA">
        <w:rPr>
          <w:rFonts w:ascii="Times New Roman" w:hAnsi="Times New Roman" w:cs="Times New Roman"/>
          <w:sz w:val="28"/>
          <w:szCs w:val="24"/>
        </w:rPr>
        <w:t>. В следующей таблице представлены простые математические функции.</w:t>
      </w:r>
    </w:p>
    <w:p w:rsidR="00961C76" w:rsidRPr="00B14325" w:rsidRDefault="00961C76" w:rsidP="00961C76">
      <w:pPr>
        <w:spacing w:after="0" w:line="240" w:lineRule="auto"/>
        <w:ind w:firstLine="709"/>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8612"/>
      </w:tblGrid>
      <w:tr w:rsidR="00961C76" w:rsidRPr="00E60027" w:rsidTr="00AF3F0F">
        <w:trPr>
          <w:tblHeader/>
          <w:tblCellSpacing w:w="15" w:type="dxa"/>
        </w:trPr>
        <w:tc>
          <w:tcPr>
            <w:tcW w:w="0" w:type="auto"/>
            <w:gridSpan w:val="2"/>
            <w:vAlign w:val="center"/>
            <w:hideMark/>
          </w:tcPr>
          <w:p w:rsidR="00961C76" w:rsidRPr="00B14325" w:rsidRDefault="00961C76" w:rsidP="00AF3F0F">
            <w:pPr>
              <w:jc w:val="center"/>
              <w:rPr>
                <w:rFonts w:ascii="Times New Roman" w:hAnsi="Times New Roman" w:cs="Times New Roman"/>
                <w:sz w:val="24"/>
                <w:szCs w:val="24"/>
              </w:rPr>
            </w:pPr>
            <w:r w:rsidRPr="00B14325">
              <w:rPr>
                <w:rFonts w:ascii="Times New Roman" w:hAnsi="Times New Roman" w:cs="Times New Roman"/>
                <w:sz w:val="24"/>
                <w:szCs w:val="24"/>
              </w:rPr>
              <w:t>Простые математические функции PHP</w:t>
            </w:r>
          </w:p>
        </w:tc>
      </w:tr>
      <w:tr w:rsidR="00961C76" w:rsidRPr="00E60027" w:rsidTr="00AF3F0F">
        <w:trPr>
          <w:tblHeader/>
          <w:tblCellSpacing w:w="15" w:type="dxa"/>
        </w:trPr>
        <w:tc>
          <w:tcPr>
            <w:tcW w:w="0" w:type="auto"/>
            <w:vAlign w:val="center"/>
            <w:hideMark/>
          </w:tcPr>
          <w:p w:rsidR="00961C76" w:rsidRPr="00B14325" w:rsidRDefault="00961C76" w:rsidP="00AF3F0F">
            <w:pPr>
              <w:jc w:val="center"/>
              <w:rPr>
                <w:rFonts w:ascii="Times New Roman" w:hAnsi="Times New Roman" w:cs="Times New Roman"/>
                <w:sz w:val="24"/>
                <w:szCs w:val="24"/>
              </w:rPr>
            </w:pPr>
            <w:r w:rsidRPr="00B14325">
              <w:rPr>
                <w:rFonts w:ascii="Times New Roman" w:hAnsi="Times New Roman" w:cs="Times New Roman"/>
                <w:sz w:val="24"/>
                <w:szCs w:val="24"/>
              </w:rPr>
              <w:t>Функция</w:t>
            </w:r>
          </w:p>
        </w:tc>
        <w:tc>
          <w:tcPr>
            <w:tcW w:w="0" w:type="auto"/>
            <w:vAlign w:val="center"/>
            <w:hideMark/>
          </w:tcPr>
          <w:p w:rsidR="00961C76" w:rsidRPr="00B14325" w:rsidRDefault="00961C76" w:rsidP="00AF3F0F">
            <w:pPr>
              <w:jc w:val="center"/>
              <w:rPr>
                <w:rFonts w:ascii="Times New Roman" w:hAnsi="Times New Roman" w:cs="Times New Roman"/>
                <w:sz w:val="24"/>
                <w:szCs w:val="24"/>
              </w:rPr>
            </w:pPr>
            <w:r w:rsidRPr="00B14325">
              <w:rPr>
                <w:rFonts w:ascii="Times New Roman" w:hAnsi="Times New Roman" w:cs="Times New Roman"/>
                <w:sz w:val="24"/>
                <w:szCs w:val="24"/>
              </w:rPr>
              <w:t>Описание</w:t>
            </w:r>
          </w:p>
        </w:tc>
      </w:tr>
      <w:tr w:rsidR="00961C76" w:rsidRPr="00E60027" w:rsidTr="00AF3F0F">
        <w:trPr>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floor()</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Принимает единственный фактический параметр (как правило, число с плавающей точкой двойной точности) и возвращает наибольшее целое число, которое меньше или равно этому фактическому параметру (округление в меньшую сторону)</w:t>
            </w:r>
          </w:p>
        </w:tc>
      </w:tr>
      <w:tr w:rsidR="00961C76" w:rsidRPr="00E60027" w:rsidTr="00AF3F0F">
        <w:trPr>
          <w:trHeight w:val="1490"/>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ceil()</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Имя этой функции представляет собой сокращение от слова ceiling (потолок). Функция принимает единственный фактический параметр (как правило, число с плавающей точкой) и возвращает наименьшее целое число, которое больше или равно этому фактическому параметру (округление в большую сторону)</w:t>
            </w:r>
          </w:p>
        </w:tc>
      </w:tr>
      <w:tr w:rsidR="00961C76" w:rsidRPr="00E60027" w:rsidTr="00AF3F0F">
        <w:trPr>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round()</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Принимает единственный фактический параметр (как правило, число с плавающей точкой двойной точности) и возвращает ближайшее целое число</w:t>
            </w:r>
          </w:p>
        </w:tc>
      </w:tr>
      <w:tr w:rsidR="00961C76" w:rsidRPr="00E60027" w:rsidTr="00AF3F0F">
        <w:trPr>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abs()</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Модуль числа. Если единственный числовой фактический параметр имеет отрицательное значение, то функция возвращает соответствующее положительное число; если фактический параметр является положительным, то функция возвращает сам фактический параметр</w:t>
            </w:r>
          </w:p>
        </w:tc>
      </w:tr>
      <w:tr w:rsidR="00961C76" w:rsidRPr="00E60027" w:rsidTr="00AF3F0F">
        <w:trPr>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min()</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Принимает любое количество числовых фактических параметров (но не менее одного) и возвращает наименьшее из всех значений фактических параметров</w:t>
            </w:r>
          </w:p>
        </w:tc>
      </w:tr>
      <w:tr w:rsidR="00961C76" w:rsidRPr="00E60027" w:rsidTr="00AF3F0F">
        <w:trPr>
          <w:tblCellSpacing w:w="15" w:type="dxa"/>
        </w:trPr>
        <w:tc>
          <w:tcPr>
            <w:tcW w:w="0" w:type="auto"/>
            <w:vAlign w:val="center"/>
            <w:hideMark/>
          </w:tcPr>
          <w:p w:rsidR="00961C76" w:rsidRPr="00B14325" w:rsidRDefault="00961C76" w:rsidP="00AF3F0F">
            <w:pPr>
              <w:jc w:val="both"/>
              <w:rPr>
                <w:rFonts w:ascii="Times New Roman" w:hAnsi="Times New Roman" w:cs="Times New Roman"/>
                <w:sz w:val="24"/>
                <w:szCs w:val="24"/>
              </w:rPr>
            </w:pPr>
            <w:r w:rsidRPr="00B14325">
              <w:rPr>
                <w:rFonts w:ascii="Times New Roman" w:hAnsi="Times New Roman" w:cs="Times New Roman"/>
                <w:b/>
                <w:bCs/>
                <w:sz w:val="24"/>
                <w:szCs w:val="24"/>
              </w:rPr>
              <w:t>max()</w:t>
            </w:r>
          </w:p>
        </w:tc>
        <w:tc>
          <w:tcPr>
            <w:tcW w:w="0" w:type="auto"/>
            <w:vAlign w:val="center"/>
            <w:hideMark/>
          </w:tcPr>
          <w:p w:rsidR="00961C76" w:rsidRPr="00B14325" w:rsidRDefault="00961C76" w:rsidP="00AF3F0F">
            <w:pPr>
              <w:spacing w:after="0" w:line="240" w:lineRule="auto"/>
              <w:jc w:val="both"/>
              <w:rPr>
                <w:rFonts w:ascii="Times New Roman" w:hAnsi="Times New Roman" w:cs="Times New Roman"/>
                <w:sz w:val="24"/>
                <w:szCs w:val="24"/>
              </w:rPr>
            </w:pPr>
            <w:r w:rsidRPr="00B14325">
              <w:rPr>
                <w:rFonts w:ascii="Times New Roman" w:hAnsi="Times New Roman" w:cs="Times New Roman"/>
                <w:sz w:val="24"/>
                <w:szCs w:val="24"/>
              </w:rPr>
              <w:t>Принимает любое количество числовых фактических параметров (но не менее одного) и возвращает наибольшее из всех значений фактических параметров</w:t>
            </w:r>
          </w:p>
        </w:tc>
      </w:tr>
      <w:tr w:rsidR="00961C76" w:rsidRPr="00E60027" w:rsidTr="00AF3F0F">
        <w:trPr>
          <w:tblCellSpacing w:w="15" w:type="dxa"/>
        </w:trPr>
        <w:tc>
          <w:tcPr>
            <w:tcW w:w="0" w:type="auto"/>
            <w:vAlign w:val="center"/>
          </w:tcPr>
          <w:p w:rsidR="00961C76" w:rsidRPr="00CC73AB" w:rsidRDefault="00961C76" w:rsidP="00AF3F0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sqrt()</w:t>
            </w:r>
          </w:p>
        </w:tc>
        <w:tc>
          <w:tcPr>
            <w:tcW w:w="0" w:type="auto"/>
            <w:vAlign w:val="center"/>
          </w:tcPr>
          <w:p w:rsidR="00961C76" w:rsidRPr="00B14325" w:rsidRDefault="00961C76" w:rsidP="00AF3F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Вычисляет квадратный корень</w:t>
            </w:r>
          </w:p>
        </w:tc>
      </w:tr>
    </w:tbl>
    <w:p w:rsidR="00961C76" w:rsidRPr="00CC73AB" w:rsidRDefault="00961C76" w:rsidP="00961C76">
      <w:pPr>
        <w:spacing w:after="0" w:line="240" w:lineRule="auto"/>
      </w:pPr>
    </w:p>
    <w:p w:rsidR="00961C76" w:rsidRPr="00CC73AB" w:rsidRDefault="00961C76" w:rsidP="00961C76">
      <w:pPr>
        <w:spacing w:after="0" w:line="240" w:lineRule="auto"/>
      </w:pP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2D7CFA">
        <w:rPr>
          <w:rFonts w:ascii="Consolas" w:hAnsi="Consolas" w:cs="Consolas"/>
          <w:sz w:val="24"/>
          <w:lang w:val="en-US"/>
        </w:rPr>
        <w:t>&lt;?php</w:t>
      </w: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2D7CFA">
        <w:rPr>
          <w:rFonts w:ascii="Consolas" w:hAnsi="Consolas" w:cs="Consolas"/>
          <w:sz w:val="24"/>
          <w:lang w:val="en-US"/>
        </w:rPr>
        <w:t>var_dump (abs(-3));</w:t>
      </w: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2D7CFA">
        <w:rPr>
          <w:rFonts w:ascii="Consolas" w:hAnsi="Consolas" w:cs="Consolas"/>
          <w:sz w:val="24"/>
          <w:lang w:val="en-US"/>
        </w:rPr>
        <w:t>var_dump (round(2.7));</w:t>
      </w: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2D7CFA">
        <w:rPr>
          <w:rFonts w:ascii="Consolas" w:hAnsi="Consolas" w:cs="Consolas"/>
          <w:sz w:val="24"/>
          <w:lang w:val="en-US"/>
        </w:rPr>
        <w:t>var_dump (ceil(2.3));</w:t>
      </w: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2D7CFA">
        <w:rPr>
          <w:rFonts w:ascii="Consolas" w:hAnsi="Consolas" w:cs="Consolas"/>
          <w:sz w:val="24"/>
          <w:lang w:val="en-US"/>
        </w:rPr>
        <w:t>var_dump (floor(3.9));</w:t>
      </w:r>
    </w:p>
    <w:p w:rsidR="00961C76" w:rsidRPr="002D7CFA" w:rsidRDefault="00961C76" w:rsidP="00961C76">
      <w:pPr>
        <w:pBdr>
          <w:top w:val="single" w:sz="4" w:space="1" w:color="auto"/>
          <w:left w:val="single" w:sz="4" w:space="1" w:color="auto"/>
          <w:bottom w:val="single" w:sz="4" w:space="1" w:color="auto"/>
          <w:right w:val="single" w:sz="4" w:space="1" w:color="auto"/>
        </w:pBdr>
        <w:tabs>
          <w:tab w:val="left" w:pos="5865"/>
        </w:tabs>
        <w:spacing w:after="0" w:line="240" w:lineRule="auto"/>
        <w:rPr>
          <w:rFonts w:ascii="Consolas" w:hAnsi="Consolas" w:cs="Consolas"/>
          <w:sz w:val="24"/>
          <w:lang w:val="en-US"/>
        </w:rPr>
      </w:pPr>
      <w:r w:rsidRPr="002D7CFA">
        <w:rPr>
          <w:rFonts w:ascii="Consolas" w:hAnsi="Consolas" w:cs="Consolas"/>
          <w:sz w:val="24"/>
          <w:lang w:val="en-US"/>
        </w:rPr>
        <w:t>$result = min(2, abs(-3), -3,ceil(2.3) );</w:t>
      </w:r>
      <w:r>
        <w:rPr>
          <w:rFonts w:ascii="Consolas" w:hAnsi="Consolas" w:cs="Consolas"/>
          <w:sz w:val="24"/>
          <w:lang w:val="en-US"/>
        </w:rPr>
        <w:tab/>
      </w:r>
    </w:p>
    <w:p w:rsidR="00961C76" w:rsidRPr="00894B46"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rPr>
      </w:pPr>
      <w:r w:rsidRPr="001A4473">
        <w:rPr>
          <w:rStyle w:val="HTML0"/>
          <w:rFonts w:ascii="Consolas" w:eastAsiaTheme="minorHAnsi" w:hAnsi="Consolas" w:cs="Consolas"/>
          <w:color w:val="0000BB"/>
          <w:sz w:val="24"/>
          <w:szCs w:val="28"/>
          <w:lang w:val="en-US"/>
        </w:rPr>
        <w:lastRenderedPageBreak/>
        <w:t>echo</w:t>
      </w:r>
      <w:r w:rsidRPr="00894B46">
        <w:rPr>
          <w:rFonts w:ascii="Consolas" w:hAnsi="Consolas" w:cs="Consolas"/>
          <w:sz w:val="24"/>
        </w:rPr>
        <w:t xml:space="preserve"> '</w:t>
      </w:r>
      <w:r w:rsidRPr="002D7CFA">
        <w:rPr>
          <w:rFonts w:ascii="Consolas" w:hAnsi="Consolas" w:cs="Consolas"/>
          <w:sz w:val="24"/>
        </w:rPr>
        <w:t>минимальное</w:t>
      </w:r>
      <w:r w:rsidRPr="00894B46">
        <w:rPr>
          <w:rFonts w:ascii="Consolas" w:hAnsi="Consolas" w:cs="Consolas"/>
          <w:sz w:val="24"/>
        </w:rPr>
        <w:t xml:space="preserve"> </w:t>
      </w:r>
      <w:r w:rsidRPr="002D7CFA">
        <w:rPr>
          <w:rFonts w:ascii="Consolas" w:hAnsi="Consolas" w:cs="Consolas"/>
          <w:sz w:val="24"/>
        </w:rPr>
        <w:t>значение</w:t>
      </w:r>
      <w:r w:rsidRPr="00894B46">
        <w:rPr>
          <w:rFonts w:ascii="Consolas" w:hAnsi="Consolas" w:cs="Consolas"/>
          <w:sz w:val="24"/>
        </w:rPr>
        <w:t>= '.$</w:t>
      </w:r>
      <w:r w:rsidRPr="002D7CFA">
        <w:rPr>
          <w:rFonts w:ascii="Consolas" w:hAnsi="Consolas" w:cs="Consolas"/>
          <w:sz w:val="24"/>
          <w:lang w:val="en-US"/>
        </w:rPr>
        <w:t>result</w:t>
      </w:r>
      <w:r w:rsidRPr="00894B46">
        <w:rPr>
          <w:rFonts w:ascii="Consolas" w:hAnsi="Consolas" w:cs="Consolas"/>
          <w:sz w:val="24"/>
        </w:rPr>
        <w:t>;</w:t>
      </w:r>
    </w:p>
    <w:p w:rsidR="00961C76" w:rsidRPr="00611A22"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611A22">
        <w:rPr>
          <w:rFonts w:ascii="Consolas" w:hAnsi="Consolas" w:cs="Consolas"/>
          <w:sz w:val="24"/>
          <w:lang w:val="en-US"/>
        </w:rPr>
        <w:t>$</w:t>
      </w:r>
      <w:r w:rsidRPr="002D7CFA">
        <w:rPr>
          <w:rFonts w:ascii="Consolas" w:hAnsi="Consolas" w:cs="Consolas"/>
          <w:sz w:val="24"/>
          <w:lang w:val="en-US"/>
        </w:rPr>
        <w:t>result</w:t>
      </w:r>
      <w:r w:rsidRPr="00611A22">
        <w:rPr>
          <w:rFonts w:ascii="Consolas" w:hAnsi="Consolas" w:cs="Consolas"/>
          <w:sz w:val="24"/>
          <w:lang w:val="en-US"/>
        </w:rPr>
        <w:t xml:space="preserve"> = </w:t>
      </w:r>
      <w:r w:rsidRPr="002D7CFA">
        <w:rPr>
          <w:rFonts w:ascii="Consolas" w:hAnsi="Consolas" w:cs="Consolas"/>
          <w:sz w:val="24"/>
          <w:lang w:val="en-US"/>
        </w:rPr>
        <w:t>max</w:t>
      </w:r>
      <w:r w:rsidRPr="00611A22">
        <w:rPr>
          <w:rFonts w:ascii="Consolas" w:hAnsi="Consolas" w:cs="Consolas"/>
          <w:sz w:val="24"/>
          <w:lang w:val="en-US"/>
        </w:rPr>
        <w:t xml:space="preserve">(2, </w:t>
      </w:r>
      <w:r w:rsidRPr="002D7CFA">
        <w:rPr>
          <w:rFonts w:ascii="Consolas" w:hAnsi="Consolas" w:cs="Consolas"/>
          <w:sz w:val="24"/>
          <w:lang w:val="en-US"/>
        </w:rPr>
        <w:t>abs</w:t>
      </w:r>
      <w:r w:rsidRPr="00611A22">
        <w:rPr>
          <w:rFonts w:ascii="Consolas" w:hAnsi="Consolas" w:cs="Consolas"/>
          <w:sz w:val="24"/>
          <w:lang w:val="en-US"/>
        </w:rPr>
        <w:t>(-3), -3,</w:t>
      </w:r>
      <w:r w:rsidRPr="002D7CFA">
        <w:rPr>
          <w:rFonts w:ascii="Consolas" w:hAnsi="Consolas" w:cs="Consolas"/>
          <w:sz w:val="24"/>
          <w:lang w:val="en-US"/>
        </w:rPr>
        <w:t>ceil</w:t>
      </w:r>
      <w:r w:rsidRPr="00611A22">
        <w:rPr>
          <w:rFonts w:ascii="Consolas" w:hAnsi="Consolas" w:cs="Consolas"/>
          <w:sz w:val="24"/>
          <w:lang w:val="en-US"/>
        </w:rPr>
        <w:t>(2.3) );</w:t>
      </w:r>
    </w:p>
    <w:p w:rsidR="00961C76" w:rsidRPr="00611A22"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lang w:val="en-US"/>
        </w:rPr>
      </w:pPr>
      <w:r w:rsidRPr="001A4473">
        <w:rPr>
          <w:rStyle w:val="HTML0"/>
          <w:rFonts w:ascii="Consolas" w:eastAsiaTheme="minorHAnsi" w:hAnsi="Consolas" w:cs="Consolas"/>
          <w:color w:val="0000BB"/>
          <w:sz w:val="24"/>
          <w:szCs w:val="28"/>
          <w:lang w:val="en-US"/>
        </w:rPr>
        <w:t>echo</w:t>
      </w:r>
      <w:r w:rsidRPr="00611A22">
        <w:rPr>
          <w:rFonts w:ascii="Consolas" w:hAnsi="Consolas" w:cs="Consolas"/>
          <w:sz w:val="24"/>
          <w:lang w:val="en-US"/>
        </w:rPr>
        <w:t xml:space="preserve"> "&lt;</w:t>
      </w:r>
      <w:r w:rsidRPr="002D7CFA">
        <w:rPr>
          <w:rFonts w:ascii="Consolas" w:hAnsi="Consolas" w:cs="Consolas"/>
          <w:sz w:val="24"/>
          <w:lang w:val="en-US"/>
        </w:rPr>
        <w:t>br</w:t>
      </w:r>
      <w:r w:rsidRPr="00611A22">
        <w:rPr>
          <w:rFonts w:ascii="Consolas" w:hAnsi="Consolas" w:cs="Consolas"/>
          <w:sz w:val="24"/>
          <w:lang w:val="en-US"/>
        </w:rPr>
        <w:t>&gt;";</w:t>
      </w:r>
    </w:p>
    <w:p w:rsidR="00961C76" w:rsidRPr="002D7CFA" w:rsidRDefault="00961C76" w:rsidP="00961C76">
      <w:pPr>
        <w:pBdr>
          <w:top w:val="single" w:sz="4" w:space="1" w:color="auto"/>
          <w:left w:val="single" w:sz="4" w:space="1" w:color="auto"/>
          <w:bottom w:val="single" w:sz="4" w:space="1" w:color="auto"/>
          <w:right w:val="single" w:sz="4" w:space="1" w:color="auto"/>
        </w:pBdr>
        <w:spacing w:after="0" w:line="240" w:lineRule="auto"/>
        <w:rPr>
          <w:rFonts w:ascii="Consolas" w:hAnsi="Consolas" w:cs="Consolas"/>
          <w:sz w:val="24"/>
        </w:rPr>
      </w:pPr>
      <w:r w:rsidRPr="001A4473">
        <w:rPr>
          <w:rStyle w:val="HTML0"/>
          <w:rFonts w:ascii="Consolas" w:eastAsiaTheme="minorHAnsi" w:hAnsi="Consolas" w:cs="Consolas"/>
          <w:color w:val="0000BB"/>
          <w:sz w:val="24"/>
          <w:szCs w:val="28"/>
          <w:lang w:val="en-US"/>
        </w:rPr>
        <w:t>echo</w:t>
      </w:r>
      <w:r w:rsidRPr="002D7CFA">
        <w:rPr>
          <w:rFonts w:ascii="Consolas" w:hAnsi="Consolas" w:cs="Consolas"/>
          <w:sz w:val="24"/>
        </w:rPr>
        <w:t xml:space="preserve"> 'максимальное значение = '.$result;</w:t>
      </w:r>
    </w:p>
    <w:p w:rsidR="00961C76" w:rsidRPr="002D7CFA" w:rsidRDefault="00961C76" w:rsidP="00961C76">
      <w:pPr>
        <w:pBdr>
          <w:top w:val="single" w:sz="4" w:space="1" w:color="auto"/>
          <w:left w:val="single" w:sz="4" w:space="1" w:color="auto"/>
          <w:bottom w:val="single" w:sz="4" w:space="1" w:color="auto"/>
          <w:right w:val="single" w:sz="4" w:space="1" w:color="auto"/>
        </w:pBdr>
        <w:rPr>
          <w:rFonts w:ascii="Consolas" w:hAnsi="Consolas" w:cs="Consolas"/>
          <w:sz w:val="24"/>
        </w:rPr>
      </w:pPr>
      <w:r w:rsidRPr="002D7CFA">
        <w:rPr>
          <w:rFonts w:ascii="Consolas" w:hAnsi="Consolas" w:cs="Consolas"/>
          <w:sz w:val="24"/>
        </w:rPr>
        <w:t>?&gt;</w:t>
      </w:r>
    </w:p>
    <w:p w:rsidR="00961C76" w:rsidRPr="002D7CFA" w:rsidRDefault="00961C76" w:rsidP="00961C76">
      <w:pPr>
        <w:pStyle w:val="3"/>
        <w:ind w:firstLine="708"/>
        <w:rPr>
          <w:rFonts w:ascii="Times New Roman" w:hAnsi="Times New Roman" w:cs="Times New Roman"/>
          <w:b/>
          <w:color w:val="000000" w:themeColor="text1"/>
          <w:sz w:val="28"/>
          <w:u w:val="single"/>
        </w:rPr>
      </w:pPr>
      <w:r w:rsidRPr="002D7CFA">
        <w:rPr>
          <w:rFonts w:ascii="Times New Roman" w:hAnsi="Times New Roman" w:cs="Times New Roman"/>
          <w:b/>
          <w:color w:val="000000" w:themeColor="text1"/>
          <w:sz w:val="28"/>
          <w:u w:val="single"/>
        </w:rPr>
        <w:t>Выработка случайных чисел</w:t>
      </w:r>
    </w:p>
    <w:p w:rsidR="00961C76"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 xml:space="preserve">В языке PHP применяются два генератора случайных чисел (вызываемых соответственно с помощью функций </w:t>
      </w:r>
      <w:r w:rsidRPr="002D7CFA">
        <w:rPr>
          <w:rFonts w:ascii="Times New Roman" w:hAnsi="Times New Roman" w:cs="Times New Roman"/>
          <w:b/>
          <w:sz w:val="28"/>
          <w:szCs w:val="24"/>
        </w:rPr>
        <w:t>rand()</w:t>
      </w:r>
      <w:r w:rsidRPr="002D7CFA">
        <w:rPr>
          <w:rFonts w:ascii="Times New Roman" w:hAnsi="Times New Roman" w:cs="Times New Roman"/>
          <w:sz w:val="28"/>
          <w:szCs w:val="24"/>
        </w:rPr>
        <w:t xml:space="preserve"> и </w:t>
      </w:r>
      <w:r w:rsidRPr="002D7CFA">
        <w:rPr>
          <w:rFonts w:ascii="Times New Roman" w:hAnsi="Times New Roman" w:cs="Times New Roman"/>
          <w:b/>
          <w:sz w:val="28"/>
          <w:szCs w:val="24"/>
        </w:rPr>
        <w:t>mt_rand()</w:t>
      </w:r>
      <w:r w:rsidRPr="002D7CFA">
        <w:rPr>
          <w:rFonts w:ascii="Times New Roman" w:hAnsi="Times New Roman" w:cs="Times New Roman"/>
          <w:sz w:val="28"/>
          <w:szCs w:val="24"/>
        </w:rPr>
        <w:t>).</w:t>
      </w:r>
    </w:p>
    <w:p w:rsidR="00961C76"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С каждым из этих генераторов связаны по три функции одинакового назначения: функция задания начального значения (</w:t>
      </w:r>
      <w:r w:rsidRPr="00CF7088">
        <w:rPr>
          <w:rFonts w:ascii="Times New Roman" w:hAnsi="Times New Roman" w:cs="Times New Roman"/>
          <w:b/>
          <w:sz w:val="28"/>
          <w:szCs w:val="24"/>
        </w:rPr>
        <w:t>srand()</w:t>
      </w:r>
      <w:r w:rsidRPr="002D7CFA">
        <w:rPr>
          <w:rFonts w:ascii="Times New Roman" w:hAnsi="Times New Roman" w:cs="Times New Roman"/>
          <w:sz w:val="28"/>
          <w:szCs w:val="24"/>
        </w:rPr>
        <w:t xml:space="preserve"> и </w:t>
      </w:r>
      <w:r w:rsidRPr="00CF7088">
        <w:rPr>
          <w:rFonts w:ascii="Times New Roman" w:hAnsi="Times New Roman" w:cs="Times New Roman"/>
          <w:b/>
          <w:sz w:val="28"/>
          <w:szCs w:val="24"/>
        </w:rPr>
        <w:t>mt_srand()</w:t>
      </w:r>
      <w:r w:rsidRPr="002D7CFA">
        <w:rPr>
          <w:rFonts w:ascii="Times New Roman" w:hAnsi="Times New Roman" w:cs="Times New Roman"/>
          <w:sz w:val="28"/>
          <w:szCs w:val="24"/>
        </w:rPr>
        <w:t>), сама функция получения случайного числа и функция, осуществляющая выборку наибольшего целого числа, которое может быть возвращено генератором ((</w:t>
      </w:r>
      <w:r w:rsidRPr="00CF7088">
        <w:rPr>
          <w:rFonts w:ascii="Times New Roman" w:hAnsi="Times New Roman" w:cs="Times New Roman"/>
          <w:b/>
          <w:sz w:val="28"/>
          <w:szCs w:val="24"/>
        </w:rPr>
        <w:t>getrandmax()</w:t>
      </w:r>
      <w:r w:rsidRPr="002D7CFA">
        <w:rPr>
          <w:rFonts w:ascii="Times New Roman" w:hAnsi="Times New Roman" w:cs="Times New Roman"/>
          <w:sz w:val="28"/>
          <w:szCs w:val="24"/>
        </w:rPr>
        <w:t xml:space="preserve"> и </w:t>
      </w:r>
      <w:r w:rsidRPr="00CF7088">
        <w:rPr>
          <w:rFonts w:ascii="Times New Roman" w:hAnsi="Times New Roman" w:cs="Times New Roman"/>
          <w:b/>
          <w:sz w:val="28"/>
          <w:szCs w:val="24"/>
        </w:rPr>
        <w:t>mt_getrandmax()</w:t>
      </w:r>
      <w:r w:rsidRPr="002D7CFA">
        <w:rPr>
          <w:rFonts w:ascii="Times New Roman" w:hAnsi="Times New Roman" w:cs="Times New Roman"/>
          <w:sz w:val="28"/>
          <w:szCs w:val="24"/>
        </w:rPr>
        <w:t xml:space="preserve">)). </w:t>
      </w:r>
    </w:p>
    <w:p w:rsidR="00961C76" w:rsidRPr="002D7CFA"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 xml:space="preserve">Функции </w:t>
      </w:r>
      <w:r w:rsidRPr="00CF7088">
        <w:rPr>
          <w:rFonts w:ascii="Times New Roman" w:hAnsi="Times New Roman" w:cs="Times New Roman"/>
          <w:b/>
          <w:sz w:val="28"/>
          <w:szCs w:val="24"/>
        </w:rPr>
        <w:t>getrandmax()</w:t>
      </w:r>
      <w:r w:rsidRPr="002D7CFA">
        <w:rPr>
          <w:rFonts w:ascii="Times New Roman" w:hAnsi="Times New Roman" w:cs="Times New Roman"/>
          <w:sz w:val="28"/>
          <w:szCs w:val="24"/>
        </w:rPr>
        <w:t xml:space="preserve"> и </w:t>
      </w:r>
      <w:r w:rsidRPr="00CF7088">
        <w:rPr>
          <w:rFonts w:ascii="Times New Roman" w:hAnsi="Times New Roman" w:cs="Times New Roman"/>
          <w:b/>
          <w:sz w:val="28"/>
          <w:szCs w:val="24"/>
        </w:rPr>
        <w:t>mt_getrandmax()</w:t>
      </w:r>
      <w:r w:rsidRPr="002D7CFA">
        <w:rPr>
          <w:rFonts w:ascii="Times New Roman" w:hAnsi="Times New Roman" w:cs="Times New Roman"/>
          <w:sz w:val="28"/>
          <w:szCs w:val="24"/>
        </w:rPr>
        <w:t xml:space="preserve"> возвращают значение наибольшего числа, которое может быть возвращено функцией </w:t>
      </w:r>
      <w:r w:rsidRPr="00CF7088">
        <w:rPr>
          <w:rFonts w:ascii="Times New Roman" w:hAnsi="Times New Roman" w:cs="Times New Roman"/>
          <w:b/>
          <w:sz w:val="28"/>
          <w:szCs w:val="24"/>
        </w:rPr>
        <w:t>rand()</w:t>
      </w:r>
      <w:r w:rsidRPr="002D7CFA">
        <w:rPr>
          <w:rFonts w:ascii="Times New Roman" w:hAnsi="Times New Roman" w:cs="Times New Roman"/>
          <w:sz w:val="28"/>
          <w:szCs w:val="24"/>
        </w:rPr>
        <w:t xml:space="preserve"> или </w:t>
      </w:r>
      <w:r w:rsidRPr="00CF7088">
        <w:rPr>
          <w:rFonts w:ascii="Times New Roman" w:hAnsi="Times New Roman" w:cs="Times New Roman"/>
          <w:b/>
          <w:sz w:val="28"/>
          <w:szCs w:val="24"/>
        </w:rPr>
        <w:t>mt_rand()</w:t>
      </w:r>
      <w:r w:rsidRPr="002D7CFA">
        <w:rPr>
          <w:rFonts w:ascii="Times New Roman" w:hAnsi="Times New Roman" w:cs="Times New Roman"/>
          <w:sz w:val="28"/>
          <w:szCs w:val="24"/>
        </w:rPr>
        <w:t>, на платформах Windows эт</w:t>
      </w:r>
      <w:r>
        <w:rPr>
          <w:rFonts w:ascii="Times New Roman" w:hAnsi="Times New Roman" w:cs="Times New Roman"/>
          <w:sz w:val="28"/>
          <w:szCs w:val="24"/>
        </w:rPr>
        <w:t>о значение ограничено величиной </w:t>
      </w:r>
      <w:r w:rsidRPr="002D7CFA">
        <w:rPr>
          <w:rFonts w:ascii="Times New Roman" w:hAnsi="Times New Roman" w:cs="Times New Roman"/>
          <w:sz w:val="28"/>
          <w:szCs w:val="24"/>
        </w:rPr>
        <w:t>32768.</w:t>
      </w:r>
    </w:p>
    <w:p w:rsidR="00961C76" w:rsidRPr="002D7CFA" w:rsidRDefault="00961C76" w:rsidP="00961C76">
      <w:pPr>
        <w:spacing w:after="0" w:line="240" w:lineRule="auto"/>
        <w:ind w:firstLine="709"/>
        <w:jc w:val="both"/>
        <w:rPr>
          <w:rFonts w:ascii="Times New Roman" w:hAnsi="Times New Roman" w:cs="Times New Roman"/>
          <w:sz w:val="28"/>
          <w:szCs w:val="24"/>
        </w:rPr>
      </w:pPr>
      <w:r w:rsidRPr="002D7CFA">
        <w:rPr>
          <w:rFonts w:ascii="Times New Roman" w:hAnsi="Times New Roman" w:cs="Times New Roman"/>
          <w:sz w:val="28"/>
          <w:szCs w:val="24"/>
        </w:rPr>
        <w:t xml:space="preserve">Выбор конкретной функции выработки псевдослучайных чисел, которая используется в функции </w:t>
      </w:r>
      <w:r w:rsidRPr="00CF7088">
        <w:rPr>
          <w:rFonts w:ascii="Times New Roman" w:hAnsi="Times New Roman" w:cs="Times New Roman"/>
          <w:b/>
          <w:sz w:val="28"/>
          <w:szCs w:val="24"/>
        </w:rPr>
        <w:t>rand()</w:t>
      </w:r>
      <w:r w:rsidRPr="002D7CFA">
        <w:rPr>
          <w:rFonts w:ascii="Times New Roman" w:hAnsi="Times New Roman" w:cs="Times New Roman"/>
          <w:sz w:val="28"/>
          <w:szCs w:val="24"/>
        </w:rPr>
        <w:t xml:space="preserve">, может зависеть от того, с какими именно библиотеками был откомпилирован интерпретатор PHP. В отличие от этого в генераторе </w:t>
      </w:r>
      <w:r w:rsidRPr="00CF7088">
        <w:rPr>
          <w:rFonts w:ascii="Times New Roman" w:hAnsi="Times New Roman" w:cs="Times New Roman"/>
          <w:b/>
          <w:sz w:val="28"/>
          <w:szCs w:val="24"/>
        </w:rPr>
        <w:t>mt_rand()</w:t>
      </w:r>
      <w:r w:rsidRPr="002D7CFA">
        <w:rPr>
          <w:rFonts w:ascii="Times New Roman" w:hAnsi="Times New Roman" w:cs="Times New Roman"/>
          <w:sz w:val="28"/>
          <w:szCs w:val="24"/>
        </w:rPr>
        <w:t xml:space="preserve"> всегда используется одна и та же функция выработки псевдослучайных чисел (</w:t>
      </w:r>
      <w:r w:rsidRPr="00197DD4">
        <w:rPr>
          <w:rFonts w:ascii="Times New Roman" w:hAnsi="Times New Roman" w:cs="Times New Roman"/>
          <w:b/>
          <w:sz w:val="28"/>
          <w:szCs w:val="24"/>
        </w:rPr>
        <w:t>mt</w:t>
      </w:r>
      <w:r>
        <w:rPr>
          <w:rFonts w:ascii="Times New Roman" w:hAnsi="Times New Roman" w:cs="Times New Roman"/>
          <w:sz w:val="28"/>
          <w:szCs w:val="24"/>
        </w:rPr>
        <w:t xml:space="preserve"> –</w:t>
      </w:r>
      <w:r w:rsidRPr="002D7CFA">
        <w:rPr>
          <w:rFonts w:ascii="Times New Roman" w:hAnsi="Times New Roman" w:cs="Times New Roman"/>
          <w:sz w:val="28"/>
          <w:szCs w:val="24"/>
        </w:rPr>
        <w:t xml:space="preserve"> сокращение от Mersenne Twister), причем автор оперативной документации к функции </w:t>
      </w:r>
      <w:r w:rsidRPr="00197DD4">
        <w:rPr>
          <w:rFonts w:ascii="Times New Roman" w:hAnsi="Times New Roman" w:cs="Times New Roman"/>
          <w:b/>
          <w:sz w:val="28"/>
          <w:szCs w:val="24"/>
        </w:rPr>
        <w:t>mt_rand()</w:t>
      </w:r>
      <w:r w:rsidRPr="002D7CFA">
        <w:rPr>
          <w:rFonts w:ascii="Times New Roman" w:hAnsi="Times New Roman" w:cs="Times New Roman"/>
          <w:sz w:val="28"/>
          <w:szCs w:val="24"/>
        </w:rPr>
        <w:t xml:space="preserve"> утверждает, что эта функция к тому же явля</w:t>
      </w:r>
      <w:r>
        <w:rPr>
          <w:rFonts w:ascii="Times New Roman" w:hAnsi="Times New Roman" w:cs="Times New Roman"/>
          <w:sz w:val="28"/>
          <w:szCs w:val="24"/>
        </w:rPr>
        <w:t>ется более быстродействующей и «</w:t>
      </w:r>
      <w:r w:rsidRPr="002D7CFA">
        <w:rPr>
          <w:rFonts w:ascii="Times New Roman" w:hAnsi="Times New Roman" w:cs="Times New Roman"/>
          <w:sz w:val="28"/>
          <w:szCs w:val="24"/>
        </w:rPr>
        <w:t>более случайной</w:t>
      </w:r>
      <w:r>
        <w:rPr>
          <w:rFonts w:ascii="Times New Roman" w:hAnsi="Times New Roman" w:cs="Times New Roman"/>
          <w:sz w:val="28"/>
          <w:szCs w:val="24"/>
        </w:rPr>
        <w:t>»</w:t>
      </w:r>
      <w:r w:rsidRPr="002D7CFA">
        <w:rPr>
          <w:rFonts w:ascii="Times New Roman" w:hAnsi="Times New Roman" w:cs="Times New Roman"/>
          <w:sz w:val="28"/>
          <w:szCs w:val="24"/>
        </w:rPr>
        <w:t xml:space="preserve"> (с точки зрения криптографии), чем </w:t>
      </w:r>
      <w:r w:rsidRPr="00197DD4">
        <w:rPr>
          <w:rFonts w:ascii="Times New Roman" w:hAnsi="Times New Roman" w:cs="Times New Roman"/>
          <w:b/>
          <w:sz w:val="28"/>
          <w:szCs w:val="24"/>
        </w:rPr>
        <w:t>rand()</w:t>
      </w:r>
      <w:r w:rsidRPr="002D7CFA">
        <w:rPr>
          <w:rFonts w:ascii="Times New Roman" w:hAnsi="Times New Roman" w:cs="Times New Roman"/>
          <w:sz w:val="28"/>
          <w:szCs w:val="24"/>
        </w:rPr>
        <w:t>.</w:t>
      </w:r>
    </w:p>
    <w:p w:rsidR="00961C76" w:rsidRPr="00B14325" w:rsidRDefault="00961C76" w:rsidP="00961C76">
      <w:pPr>
        <w:spacing w:after="0" w:line="240" w:lineRule="auto"/>
        <w:ind w:firstLine="709"/>
        <w:jc w:val="both"/>
        <w:rPr>
          <w:rFonts w:ascii="Times New Roman" w:hAnsi="Times New Roman" w:cs="Times New Roman"/>
          <w:sz w:val="24"/>
          <w:szCs w:val="24"/>
        </w:rPr>
      </w:pP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&lt;?php</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for ($i=0; $i&lt;=10; $i++)</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197DD4">
        <w:rPr>
          <w:rFonts w:ascii="Consolas" w:hAnsi="Consolas" w:cs="Consolas"/>
          <w:sz w:val="24"/>
          <w:lang w:val="en-US"/>
        </w:rPr>
        <w:t xml:space="preserve"> rand();</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197DD4">
        <w:rPr>
          <w:rFonts w:ascii="Consolas" w:hAnsi="Consolas" w:cs="Consolas"/>
          <w:sz w:val="24"/>
          <w:lang w:val="en-US"/>
        </w:rPr>
        <w:t xml:space="preserve"> "&lt;br&gt;";</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w:t>
      </w:r>
    </w:p>
    <w:p w:rsidR="00961C76" w:rsidRPr="00265F67"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265F67">
        <w:rPr>
          <w:rFonts w:ascii="Consolas" w:hAnsi="Consolas" w:cs="Consolas"/>
          <w:sz w:val="24"/>
          <w:lang w:val="en-US"/>
        </w:rPr>
        <w:t>?&gt;</w:t>
      </w:r>
    </w:p>
    <w:p w:rsidR="00961C76" w:rsidRPr="00265F67" w:rsidRDefault="00961C76" w:rsidP="00961C76">
      <w:pPr>
        <w:rPr>
          <w:lang w:val="en-US"/>
        </w:rPr>
      </w:pP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&lt;?php</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for ($i=0; $i&lt;=10; $i++)</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197DD4">
        <w:rPr>
          <w:rFonts w:ascii="Consolas" w:hAnsi="Consolas" w:cs="Consolas"/>
          <w:sz w:val="24"/>
          <w:lang w:val="en-US"/>
        </w:rPr>
        <w:t xml:space="preserve"> mt_rand();</w:t>
      </w:r>
    </w:p>
    <w:p w:rsidR="00961C76" w:rsidRPr="00197DD4"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197DD4">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197DD4">
        <w:rPr>
          <w:rFonts w:ascii="Consolas" w:hAnsi="Consolas" w:cs="Consolas"/>
          <w:sz w:val="24"/>
          <w:lang w:val="en-US"/>
        </w:rPr>
        <w:t xml:space="preserve"> "&lt;br&gt;";</w:t>
      </w:r>
    </w:p>
    <w:p w:rsidR="00961C76" w:rsidRPr="00265F67"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265F67">
        <w:rPr>
          <w:rFonts w:ascii="Consolas" w:hAnsi="Consolas" w:cs="Consolas"/>
          <w:sz w:val="24"/>
        </w:rPr>
        <w:t>}</w:t>
      </w:r>
    </w:p>
    <w:p w:rsidR="00961C76" w:rsidRPr="00265F67"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265F67">
        <w:rPr>
          <w:rFonts w:ascii="Consolas" w:hAnsi="Consolas" w:cs="Consolas"/>
          <w:sz w:val="24"/>
        </w:rPr>
        <w:t>?&gt;</w:t>
      </w:r>
    </w:p>
    <w:p w:rsidR="00961C76" w:rsidRPr="00B14325" w:rsidRDefault="00961C76" w:rsidP="00961C76">
      <w:pPr>
        <w:spacing w:after="0" w:line="240" w:lineRule="auto"/>
        <w:jc w:val="both"/>
        <w:rPr>
          <w:rFonts w:ascii="Times New Roman" w:hAnsi="Times New Roman" w:cs="Times New Roman"/>
          <w:sz w:val="24"/>
          <w:szCs w:val="24"/>
        </w:rPr>
      </w:pPr>
    </w:p>
    <w:p w:rsidR="00961C76" w:rsidRPr="00197DD4" w:rsidRDefault="00961C76" w:rsidP="00961C76">
      <w:pPr>
        <w:spacing w:after="0" w:line="240" w:lineRule="auto"/>
        <w:ind w:firstLine="709"/>
        <w:jc w:val="both"/>
        <w:rPr>
          <w:rFonts w:ascii="Times New Roman" w:hAnsi="Times New Roman" w:cs="Times New Roman"/>
          <w:sz w:val="28"/>
          <w:szCs w:val="24"/>
        </w:rPr>
      </w:pPr>
      <w:r w:rsidRPr="00197DD4">
        <w:rPr>
          <w:rFonts w:ascii="Times New Roman" w:hAnsi="Times New Roman" w:cs="Times New Roman"/>
          <w:sz w:val="28"/>
          <w:szCs w:val="24"/>
        </w:rPr>
        <w:t xml:space="preserve">При использовании некоторых версий PHP для некоторых платформ создается впечатление, что функции </w:t>
      </w:r>
      <w:r w:rsidRPr="00C32C70">
        <w:rPr>
          <w:rFonts w:ascii="Times New Roman" w:hAnsi="Times New Roman" w:cs="Times New Roman"/>
          <w:b/>
          <w:sz w:val="28"/>
          <w:szCs w:val="24"/>
        </w:rPr>
        <w:t>rand()</w:t>
      </w:r>
      <w:r w:rsidRPr="00197DD4">
        <w:rPr>
          <w:rFonts w:ascii="Times New Roman" w:hAnsi="Times New Roman" w:cs="Times New Roman"/>
          <w:sz w:val="28"/>
          <w:szCs w:val="24"/>
        </w:rPr>
        <w:t xml:space="preserve"> и </w:t>
      </w:r>
      <w:r w:rsidRPr="00C32C70">
        <w:rPr>
          <w:rFonts w:ascii="Times New Roman" w:hAnsi="Times New Roman" w:cs="Times New Roman"/>
          <w:b/>
          <w:sz w:val="28"/>
          <w:szCs w:val="24"/>
        </w:rPr>
        <w:t>mt_rand()</w:t>
      </w:r>
      <w:r w:rsidRPr="00197DD4">
        <w:rPr>
          <w:rFonts w:ascii="Times New Roman" w:hAnsi="Times New Roman" w:cs="Times New Roman"/>
          <w:sz w:val="28"/>
          <w:szCs w:val="24"/>
        </w:rPr>
        <w:t xml:space="preserve"> вырабатывают на первый взгляд вполне приемлемые случайные числа, даже без предварительного задания начального значения. Но такому впечатлению не следует доверять. Во-первых, программы, в которых используются функции выработки случайных </w:t>
      </w:r>
      <w:r w:rsidRPr="00197DD4">
        <w:rPr>
          <w:rFonts w:ascii="Times New Roman" w:hAnsi="Times New Roman" w:cs="Times New Roman"/>
          <w:sz w:val="28"/>
          <w:szCs w:val="24"/>
        </w:rPr>
        <w:lastRenderedPageBreak/>
        <w:t>чисел без задания начального значения, невозможно легко переносить на другие платформы, а, во-вторых, надежная работа указанных функций без задания начального значения не гарантируется.</w:t>
      </w:r>
    </w:p>
    <w:p w:rsidR="00961C76" w:rsidRPr="00D61BB6" w:rsidRDefault="00961C76" w:rsidP="00961C76">
      <w:pPr>
        <w:spacing w:after="0" w:line="240" w:lineRule="auto"/>
        <w:ind w:firstLine="709"/>
        <w:jc w:val="both"/>
        <w:rPr>
          <w:rFonts w:ascii="Times New Roman" w:hAnsi="Times New Roman" w:cs="Times New Roman"/>
          <w:sz w:val="28"/>
          <w:szCs w:val="24"/>
        </w:rPr>
      </w:pPr>
      <w:r w:rsidRPr="00197DD4">
        <w:rPr>
          <w:rFonts w:ascii="Times New Roman" w:hAnsi="Times New Roman" w:cs="Times New Roman"/>
          <w:sz w:val="28"/>
          <w:szCs w:val="24"/>
        </w:rPr>
        <w:t xml:space="preserve">Типичный способ задания начального значения для любого из генераторов случайных чисел PHP (с использованием функции </w:t>
      </w:r>
      <w:r w:rsidRPr="00D61BB6">
        <w:rPr>
          <w:rFonts w:ascii="Times New Roman" w:hAnsi="Times New Roman" w:cs="Times New Roman"/>
          <w:b/>
          <w:sz w:val="28"/>
          <w:szCs w:val="24"/>
        </w:rPr>
        <w:t>mt_srand()</w:t>
      </w:r>
      <w:r w:rsidRPr="00197DD4">
        <w:rPr>
          <w:rFonts w:ascii="Times New Roman" w:hAnsi="Times New Roman" w:cs="Times New Roman"/>
          <w:sz w:val="28"/>
          <w:szCs w:val="24"/>
        </w:rPr>
        <w:t xml:space="preserve"> или </w:t>
      </w:r>
      <w:r w:rsidRPr="00D61BB6">
        <w:rPr>
          <w:rFonts w:ascii="Times New Roman" w:hAnsi="Times New Roman" w:cs="Times New Roman"/>
          <w:b/>
          <w:sz w:val="28"/>
          <w:szCs w:val="24"/>
        </w:rPr>
        <w:t>srand()</w:t>
      </w:r>
      <w:r w:rsidRPr="00197DD4">
        <w:rPr>
          <w:rFonts w:ascii="Times New Roman" w:hAnsi="Times New Roman" w:cs="Times New Roman"/>
          <w:sz w:val="28"/>
          <w:szCs w:val="24"/>
        </w:rPr>
        <w:t xml:space="preserve">) заключается в следующем. В этом операторе задается начальное значение генератора, равное количеству микросекунд, истекших к данному времени с момента отсчета последней целой секунды. (Приведение типа к типу float в этом операторе действительно необходимо, поскольку функция microtime() возвращает строку, которая рассматривается как целое число в операции умножения, но не в операции </w:t>
      </w:r>
      <w:r>
        <w:rPr>
          <w:rFonts w:ascii="Times New Roman" w:hAnsi="Times New Roman" w:cs="Times New Roman"/>
          <w:sz w:val="28"/>
          <w:szCs w:val="24"/>
        </w:rPr>
        <w:t>передачи параметров в функцию).</w:t>
      </w:r>
    </w:p>
    <w:p w:rsidR="00961C76" w:rsidRPr="00D61BB6" w:rsidRDefault="00961C76" w:rsidP="00961C76">
      <w:pPr>
        <w:spacing w:after="0" w:line="240" w:lineRule="auto"/>
        <w:ind w:firstLine="709"/>
        <w:jc w:val="both"/>
        <w:rPr>
          <w:rFonts w:ascii="Times New Roman" w:hAnsi="Times New Roman" w:cs="Times New Roman"/>
          <w:sz w:val="28"/>
          <w:szCs w:val="24"/>
          <w:lang w:val="en-US"/>
        </w:rPr>
      </w:pPr>
      <w:r w:rsidRPr="00D61BB6">
        <w:rPr>
          <w:rFonts w:ascii="Times New Roman" w:hAnsi="Times New Roman" w:cs="Times New Roman"/>
          <w:sz w:val="28"/>
          <w:szCs w:val="24"/>
        </w:rPr>
        <w:t>Пример</w:t>
      </w:r>
      <w:r w:rsidRPr="00265F67">
        <w:rPr>
          <w:rFonts w:ascii="Times New Roman" w:hAnsi="Times New Roman" w:cs="Times New Roman"/>
          <w:sz w:val="28"/>
          <w:szCs w:val="24"/>
          <w:lang w:val="en-US"/>
        </w:rPr>
        <w:t>:</w:t>
      </w:r>
      <w:r w:rsidRPr="00D61BB6">
        <w:rPr>
          <w:rFonts w:ascii="Times New Roman" w:hAnsi="Times New Roman" w:cs="Times New Roman"/>
          <w:sz w:val="28"/>
          <w:szCs w:val="24"/>
          <w:lang w:val="en-US"/>
        </w:rPr>
        <w:t xml:space="preserve"> </w:t>
      </w:r>
    </w:p>
    <w:p w:rsidR="00961C76" w:rsidRPr="001C4DAF" w:rsidRDefault="00961C76" w:rsidP="00961C76">
      <w:pPr>
        <w:spacing w:after="0" w:line="240" w:lineRule="auto"/>
        <w:rPr>
          <w:lang w:val="en-US"/>
        </w:rPr>
      </w:pP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&lt;?php</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mt_srand((float)(microtime()*1000000));</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for ($i=0; $i&lt;=10; $i++)</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D61BB6">
        <w:rPr>
          <w:rFonts w:ascii="Consolas" w:hAnsi="Consolas" w:cs="Consolas"/>
          <w:sz w:val="24"/>
          <w:lang w:val="en-US"/>
        </w:rPr>
        <w:t xml:space="preserve"> mt_rand();</w:t>
      </w:r>
    </w:p>
    <w:p w:rsidR="00961C76" w:rsidRPr="00894B4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894B46">
        <w:rPr>
          <w:rFonts w:ascii="Consolas" w:hAnsi="Consolas" w:cs="Consolas"/>
          <w:sz w:val="24"/>
        </w:rPr>
        <w:t xml:space="preserve"> "&lt;</w:t>
      </w:r>
      <w:r w:rsidRPr="00D61BB6">
        <w:rPr>
          <w:rFonts w:ascii="Consolas" w:hAnsi="Consolas" w:cs="Consolas"/>
          <w:sz w:val="24"/>
          <w:lang w:val="en-US"/>
        </w:rPr>
        <w:t>br</w:t>
      </w:r>
      <w:r w:rsidRPr="00894B46">
        <w:rPr>
          <w:rFonts w:ascii="Consolas" w:hAnsi="Consolas" w:cs="Consolas"/>
          <w:sz w:val="24"/>
        </w:rPr>
        <w:t>&gt;";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D61BB6">
        <w:rPr>
          <w:rFonts w:ascii="Consolas" w:hAnsi="Consolas" w:cs="Consolas"/>
          <w:sz w:val="24"/>
        </w:rPr>
        <w: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D61BB6">
        <w:rPr>
          <w:rFonts w:ascii="Consolas" w:hAnsi="Consolas" w:cs="Consolas"/>
          <w:sz w:val="24"/>
        </w:rPr>
        <w:t>?&gt;</w:t>
      </w:r>
    </w:p>
    <w:p w:rsidR="00961C76" w:rsidRDefault="00961C76" w:rsidP="00961C76"/>
    <w:p w:rsidR="00961C76" w:rsidRPr="00D61BB6" w:rsidRDefault="00961C76" w:rsidP="00961C76">
      <w:pPr>
        <w:spacing w:after="0" w:line="240" w:lineRule="auto"/>
        <w:ind w:firstLine="709"/>
        <w:jc w:val="both"/>
        <w:rPr>
          <w:rFonts w:ascii="Times New Roman" w:hAnsi="Times New Roman" w:cs="Times New Roman"/>
          <w:sz w:val="28"/>
          <w:szCs w:val="24"/>
        </w:rPr>
      </w:pPr>
      <w:r w:rsidRPr="00D61BB6">
        <w:rPr>
          <w:rFonts w:ascii="Times New Roman" w:hAnsi="Times New Roman" w:cs="Times New Roman"/>
          <w:sz w:val="28"/>
          <w:szCs w:val="24"/>
        </w:rPr>
        <w:t xml:space="preserve">Отметим, что достаточно просто поместить данный оператор на каждую страницу PHP, всего лишь один раз, перед использованием соответствующей функции </w:t>
      </w:r>
      <w:r w:rsidRPr="00D61BB6">
        <w:rPr>
          <w:rFonts w:ascii="Times New Roman" w:hAnsi="Times New Roman" w:cs="Times New Roman"/>
          <w:b/>
          <w:sz w:val="28"/>
          <w:szCs w:val="24"/>
        </w:rPr>
        <w:t>mt_rand()</w:t>
      </w:r>
      <w:r w:rsidRPr="00D61BB6">
        <w:rPr>
          <w:rFonts w:ascii="Times New Roman" w:hAnsi="Times New Roman" w:cs="Times New Roman"/>
          <w:sz w:val="28"/>
          <w:szCs w:val="24"/>
        </w:rPr>
        <w:t xml:space="preserve"> или </w:t>
      </w:r>
      <w:r w:rsidRPr="00D61BB6">
        <w:rPr>
          <w:rFonts w:ascii="Times New Roman" w:hAnsi="Times New Roman" w:cs="Times New Roman"/>
          <w:b/>
          <w:sz w:val="28"/>
          <w:szCs w:val="24"/>
        </w:rPr>
        <w:t>rand()</w:t>
      </w:r>
      <w:r w:rsidRPr="00D61BB6">
        <w:rPr>
          <w:rFonts w:ascii="Times New Roman" w:hAnsi="Times New Roman" w:cs="Times New Roman"/>
          <w:sz w:val="28"/>
          <w:szCs w:val="24"/>
        </w:rPr>
        <w:t>, и этот оператор будет гарантировать, что отправная точка изменится и поэтому каждый раз будут вырабатываться различные случайные последовательности.</w:t>
      </w:r>
    </w:p>
    <w:p w:rsidR="00961C76" w:rsidRPr="00D61BB6" w:rsidRDefault="00961C76" w:rsidP="00961C76">
      <w:pPr>
        <w:spacing w:after="0" w:line="240" w:lineRule="auto"/>
        <w:ind w:firstLine="709"/>
        <w:jc w:val="both"/>
        <w:rPr>
          <w:rFonts w:ascii="Times New Roman" w:hAnsi="Times New Roman" w:cs="Times New Roman"/>
          <w:sz w:val="28"/>
          <w:szCs w:val="28"/>
        </w:rPr>
      </w:pPr>
      <w:r w:rsidRPr="00D61BB6">
        <w:rPr>
          <w:rFonts w:ascii="Times New Roman" w:hAnsi="Times New Roman" w:cs="Times New Roman"/>
          <w:sz w:val="28"/>
          <w:szCs w:val="24"/>
        </w:rPr>
        <w:t xml:space="preserve">Очевидно, что указанные функции выработки псевдослучайных чисел возвращают только целые числа, но случайное целое число из заданного диапазона можно легко преобразовать в соответствующее число с плавающей точкой (скажем, в число из диапазона от 0.0 до 1.0 включительно) с помощью выражения наподобие </w:t>
      </w:r>
      <w:r w:rsidRPr="00D61BB6">
        <w:rPr>
          <w:rFonts w:ascii="Times New Roman" w:hAnsi="Times New Roman" w:cs="Times New Roman"/>
          <w:b/>
          <w:sz w:val="28"/>
          <w:szCs w:val="24"/>
        </w:rPr>
        <w:t>rand() / getrandmax()</w:t>
      </w:r>
      <w:r w:rsidRPr="00D61BB6">
        <w:rPr>
          <w:rFonts w:ascii="Times New Roman" w:hAnsi="Times New Roman" w:cs="Times New Roman"/>
          <w:sz w:val="28"/>
          <w:szCs w:val="24"/>
        </w:rPr>
        <w:t>. После этого указанный диапазон можно масштабировать и сдвигать по мере необх</w:t>
      </w:r>
      <w:r>
        <w:rPr>
          <w:rFonts w:ascii="Times New Roman" w:hAnsi="Times New Roman" w:cs="Times New Roman"/>
          <w:sz w:val="28"/>
          <w:szCs w:val="24"/>
        </w:rPr>
        <w:t xml:space="preserve">одимости. Ниже показан </w:t>
      </w:r>
      <w:r w:rsidRPr="00D61BB6">
        <w:rPr>
          <w:rFonts w:ascii="Times New Roman" w:hAnsi="Times New Roman" w:cs="Times New Roman"/>
          <w:sz w:val="28"/>
          <w:szCs w:val="28"/>
        </w:rPr>
        <w:t xml:space="preserve">пример: </w:t>
      </w:r>
    </w:p>
    <w:p w:rsidR="00961C76" w:rsidRPr="00D61BB6" w:rsidRDefault="00961C76" w:rsidP="00961C76">
      <w:pPr>
        <w:spacing w:after="0" w:line="240" w:lineRule="auto"/>
        <w:ind w:firstLine="709"/>
        <w:rPr>
          <w:rFonts w:ascii="Times New Roman" w:hAnsi="Times New Roman" w:cs="Times New Roman"/>
          <w:sz w:val="28"/>
          <w:szCs w:val="28"/>
        </w:rPr>
      </w:pPr>
      <w:r w:rsidRPr="00D61BB6">
        <w:rPr>
          <w:rFonts w:ascii="Times New Roman" w:hAnsi="Times New Roman" w:cs="Times New Roman"/>
          <w:sz w:val="28"/>
          <w:szCs w:val="28"/>
        </w:rPr>
        <w:t>Пример</w:t>
      </w:r>
      <w:r>
        <w:rPr>
          <w:rFonts w:ascii="Times New Roman" w:hAnsi="Times New Roman" w:cs="Times New Roman"/>
          <w:sz w:val="28"/>
          <w:szCs w:val="28"/>
        </w:rPr>
        <w:t>:</w:t>
      </w:r>
    </w:p>
    <w:p w:rsidR="00961C76" w:rsidRPr="00D61BB6" w:rsidRDefault="00961C76" w:rsidP="00961C76">
      <w:pPr>
        <w:ind w:firstLine="708"/>
        <w:jc w:val="both"/>
        <w:rPr>
          <w:rFonts w:ascii="Times New Roman" w:hAnsi="Times New Roman" w:cs="Times New Roman"/>
          <w:sz w:val="28"/>
          <w:szCs w:val="24"/>
        </w:rPr>
      </w:pPr>
      <w:r w:rsidRPr="00D61BB6">
        <w:rPr>
          <w:rFonts w:ascii="Times New Roman" w:hAnsi="Times New Roman" w:cs="Times New Roman"/>
          <w:sz w:val="28"/>
          <w:szCs w:val="24"/>
        </w:rPr>
        <w:t>Допустим нам нужно сгенерировать случайное число от 100.0 до 120.0</w:t>
      </w:r>
    </w:p>
    <w:p w:rsidR="00961C76" w:rsidRPr="00265F67"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265F67">
        <w:rPr>
          <w:rFonts w:ascii="Consolas" w:hAnsi="Consolas" w:cs="Consolas"/>
          <w:sz w:val="24"/>
          <w:lang w:val="en-US"/>
        </w:rPr>
        <w:t>&lt;?</w:t>
      </w:r>
      <w:r w:rsidRPr="00D61BB6">
        <w:rPr>
          <w:rFonts w:ascii="Consolas" w:hAnsi="Consolas" w:cs="Consolas"/>
          <w:sz w:val="24"/>
          <w:lang w:val="en-US"/>
        </w:rPr>
        <w:t>php</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mt_srand((float)(microtime()*1000000));</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for ($i=0; $i&lt;=10; $i++)</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$random = 100.0 + 20.0 * mt_rand() / mt_getrandmax();</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D61BB6">
        <w:rPr>
          <w:rFonts w:ascii="Consolas" w:hAnsi="Consolas" w:cs="Consolas"/>
          <w:sz w:val="24"/>
          <w:lang w:val="en-US"/>
        </w:rPr>
        <w:t xml:space="preserve"> $random;</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D61BB6">
        <w:rPr>
          <w:rFonts w:ascii="Consolas" w:hAnsi="Consolas" w:cs="Consolas"/>
          <w:sz w:val="24"/>
          <w:lang w:val="en-US"/>
        </w:rPr>
        <w:t xml:space="preserve"> "&lt;br&gt;";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?&gt;</w:t>
      </w:r>
    </w:p>
    <w:p w:rsidR="00961C76" w:rsidRDefault="00961C76" w:rsidP="00961C76">
      <w:pPr>
        <w:ind w:firstLine="708"/>
        <w:rPr>
          <w:lang w:val="en-US"/>
        </w:rPr>
      </w:pPr>
    </w:p>
    <w:p w:rsidR="00961C76" w:rsidRPr="00D61BB6" w:rsidRDefault="00961C76" w:rsidP="00961C76">
      <w:pPr>
        <w:ind w:firstLine="708"/>
        <w:rPr>
          <w:rFonts w:ascii="Times New Roman" w:hAnsi="Times New Roman" w:cs="Times New Roman"/>
          <w:iCs/>
          <w:sz w:val="28"/>
          <w:lang w:val="en-US"/>
        </w:rPr>
      </w:pPr>
      <w:r w:rsidRPr="00D61BB6">
        <w:rPr>
          <w:rFonts w:ascii="Times New Roman" w:hAnsi="Times New Roman" w:cs="Times New Roman"/>
          <w:iCs/>
          <w:sz w:val="28"/>
        </w:rPr>
        <w:lastRenderedPageBreak/>
        <w:t>Выработка</w:t>
      </w:r>
      <w:r w:rsidRPr="00D61BB6">
        <w:rPr>
          <w:rFonts w:ascii="Times New Roman" w:hAnsi="Times New Roman" w:cs="Times New Roman"/>
          <w:iCs/>
          <w:sz w:val="28"/>
          <w:lang w:val="en-US"/>
        </w:rPr>
        <w:t xml:space="preserve"> </w:t>
      </w:r>
      <w:r w:rsidRPr="00D61BB6">
        <w:rPr>
          <w:rFonts w:ascii="Times New Roman" w:hAnsi="Times New Roman" w:cs="Times New Roman"/>
          <w:iCs/>
          <w:sz w:val="28"/>
        </w:rPr>
        <w:t>целых</w:t>
      </w:r>
      <w:r w:rsidRPr="00D61BB6">
        <w:rPr>
          <w:rFonts w:ascii="Times New Roman" w:hAnsi="Times New Roman" w:cs="Times New Roman"/>
          <w:iCs/>
          <w:sz w:val="28"/>
          <w:lang w:val="en-US"/>
        </w:rPr>
        <w:t xml:space="preserve"> </w:t>
      </w:r>
      <w:r w:rsidRPr="00D61BB6">
        <w:rPr>
          <w:rFonts w:ascii="Times New Roman" w:hAnsi="Times New Roman" w:cs="Times New Roman"/>
          <w:iCs/>
          <w:sz w:val="28"/>
        </w:rPr>
        <w:t>чисел</w:t>
      </w:r>
      <w:r w:rsidRPr="00D61BB6">
        <w:rPr>
          <w:rFonts w:ascii="Times New Roman" w:hAnsi="Times New Roman" w:cs="Times New Roman"/>
          <w:iCs/>
          <w:sz w:val="28"/>
          <w:lang w:val="en-US"/>
        </w:rPr>
        <w:t xml:space="preserve"> (100 - 200);</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&lt;?php</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mt_srand((float)(microtime()*1000000));</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for ($i=0; $i&lt;=10; $i++)</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$random = 100.0 + 100.0 * mt_rand() / mt_getrandmax();</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D61BB6">
        <w:rPr>
          <w:rFonts w:ascii="Consolas" w:hAnsi="Consolas" w:cs="Consolas"/>
          <w:sz w:val="24"/>
          <w:lang w:val="en-US"/>
        </w:rPr>
        <w:t xml:space="preserve"> (int)$random;</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D61BB6">
        <w:rPr>
          <w:rFonts w:ascii="Consolas" w:hAnsi="Consolas" w:cs="Consolas"/>
          <w:sz w:val="24"/>
          <w:lang w:val="en-US"/>
        </w:rPr>
        <w:t xml:space="preserve">    </w:t>
      </w:r>
      <w:r w:rsidRPr="001A4473">
        <w:rPr>
          <w:rStyle w:val="HTML0"/>
          <w:rFonts w:ascii="Consolas" w:eastAsiaTheme="minorHAnsi" w:hAnsi="Consolas" w:cs="Consolas"/>
          <w:color w:val="0000BB"/>
          <w:sz w:val="24"/>
          <w:szCs w:val="28"/>
          <w:lang w:val="en-US"/>
        </w:rPr>
        <w:t>echo</w:t>
      </w:r>
      <w:r w:rsidRPr="00D61BB6">
        <w:rPr>
          <w:rFonts w:ascii="Consolas" w:hAnsi="Consolas" w:cs="Consolas"/>
          <w:sz w:val="24"/>
          <w:lang w:val="en-US"/>
        </w:rPr>
        <w:t xml:space="preserve"> "&lt;br&gt;";</w:t>
      </w:r>
    </w:p>
    <w:p w:rsidR="00961C76" w:rsidRPr="00D61BB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D61BB6">
        <w:rPr>
          <w:rFonts w:ascii="Consolas" w:hAnsi="Consolas" w:cs="Consolas"/>
          <w:sz w:val="24"/>
        </w:rPr>
        <w:t>}</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Pr>
          <w:rFonts w:ascii="Consolas" w:hAnsi="Consolas" w:cs="Consolas"/>
          <w:sz w:val="24"/>
        </w:rPr>
        <w:t>?&gt;</w:t>
      </w:r>
    </w:p>
    <w:p w:rsidR="00961C76" w:rsidRPr="00E60027" w:rsidRDefault="00961C76" w:rsidP="00961C76">
      <w:pPr>
        <w:spacing w:after="0" w:line="240" w:lineRule="auto"/>
      </w:pPr>
    </w:p>
    <w:p w:rsidR="00961C76" w:rsidRPr="00CF148B" w:rsidRDefault="00961C76" w:rsidP="00961C76">
      <w:pPr>
        <w:ind w:firstLine="709"/>
        <w:jc w:val="both"/>
        <w:rPr>
          <w:rFonts w:ascii="Times New Roman" w:hAnsi="Times New Roman" w:cs="Times New Roman"/>
          <w:sz w:val="28"/>
          <w:szCs w:val="24"/>
        </w:rPr>
      </w:pPr>
      <w:r w:rsidRPr="00CF148B">
        <w:rPr>
          <w:rFonts w:ascii="Times New Roman" w:hAnsi="Times New Roman" w:cs="Times New Roman"/>
          <w:sz w:val="28"/>
          <w:szCs w:val="24"/>
        </w:rPr>
        <w:t>Попробуйте обновить страницу с этим кодом несколько раз, чтобы убедиться в генерации случайных чисел.</w:t>
      </w:r>
    </w:p>
    <w:p w:rsidR="00961C76" w:rsidRPr="00EB4073" w:rsidRDefault="00961C76" w:rsidP="00961C76">
      <w:pPr>
        <w:pStyle w:val="3"/>
        <w:ind w:firstLine="708"/>
        <w:rPr>
          <w:rFonts w:ascii="Times New Roman" w:hAnsi="Times New Roman" w:cs="Times New Roman"/>
          <w:b/>
          <w:color w:val="000000" w:themeColor="text1"/>
          <w:sz w:val="28"/>
          <w:u w:val="single"/>
        </w:rPr>
      </w:pPr>
      <w:r w:rsidRPr="00EB4073">
        <w:rPr>
          <w:rFonts w:ascii="Times New Roman" w:hAnsi="Times New Roman" w:cs="Times New Roman"/>
          <w:b/>
          <w:color w:val="000000" w:themeColor="text1"/>
          <w:sz w:val="28"/>
          <w:u w:val="single"/>
        </w:rPr>
        <w:t>Математические константы</w:t>
      </w:r>
    </w:p>
    <w:p w:rsidR="00961C76" w:rsidRPr="00CF148B" w:rsidRDefault="00961C76" w:rsidP="00961C76">
      <w:pPr>
        <w:spacing w:after="0" w:line="240" w:lineRule="auto"/>
        <w:ind w:firstLine="709"/>
        <w:jc w:val="both"/>
        <w:rPr>
          <w:rFonts w:ascii="Times New Roman" w:hAnsi="Times New Roman" w:cs="Times New Roman"/>
          <w:sz w:val="28"/>
          <w:szCs w:val="24"/>
        </w:rPr>
      </w:pPr>
      <w:r w:rsidRPr="00CF148B">
        <w:rPr>
          <w:rFonts w:ascii="Times New Roman" w:hAnsi="Times New Roman" w:cs="Times New Roman"/>
          <w:sz w:val="28"/>
          <w:szCs w:val="24"/>
        </w:rPr>
        <w:t>В PHP версии 4.0 существовала только одна математическая конст</w:t>
      </w:r>
      <w:r>
        <w:rPr>
          <w:rFonts w:ascii="Times New Roman" w:hAnsi="Times New Roman" w:cs="Times New Roman"/>
          <w:sz w:val="28"/>
          <w:szCs w:val="24"/>
        </w:rPr>
        <w:t>анта, описанная в документации –</w:t>
      </w:r>
      <w:r w:rsidRPr="00CF148B">
        <w:rPr>
          <w:rFonts w:ascii="Times New Roman" w:hAnsi="Times New Roman" w:cs="Times New Roman"/>
          <w:sz w:val="28"/>
          <w:szCs w:val="24"/>
        </w:rPr>
        <w:t xml:space="preserve"> M_PI (значение числа π, представленное в виде числа с плавающей точкой двойной точности). А начиная с версии PHP 4.0.2 было введено много новых констант. Большинство этих новых констант относились к числу π (или к кратным ему значениям), числу e (или к кратным ему значениям), а также к квадратным корням; кроме того, некоторые константы относились к другим типам. Но в следующих выпусках по ряду причин список констант снова сократился до сравнительно небольшого количества заранее заданных математических констант.</w:t>
      </w:r>
    </w:p>
    <w:p w:rsidR="00961C76" w:rsidRPr="003960A6" w:rsidRDefault="00961C76" w:rsidP="00961C76">
      <w:pPr>
        <w:spacing w:after="0" w:line="240" w:lineRule="auto"/>
        <w:ind w:firstLine="709"/>
        <w:jc w:val="both"/>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4394"/>
      </w:tblGrid>
      <w:tr w:rsidR="00961C76" w:rsidRPr="003960A6" w:rsidTr="00AF3F0F">
        <w:trPr>
          <w:tblHeader/>
          <w:tblCellSpacing w:w="15" w:type="dxa"/>
        </w:trPr>
        <w:tc>
          <w:tcPr>
            <w:tcW w:w="6456" w:type="dxa"/>
            <w:gridSpan w:val="2"/>
            <w:vAlign w:val="center"/>
            <w:hideMark/>
          </w:tcPr>
          <w:p w:rsidR="00961C76" w:rsidRPr="003960A6" w:rsidRDefault="00961C76" w:rsidP="00AF3F0F">
            <w:pPr>
              <w:jc w:val="center"/>
              <w:rPr>
                <w:rFonts w:ascii="Times New Roman" w:hAnsi="Times New Roman" w:cs="Times New Roman"/>
                <w:sz w:val="24"/>
                <w:szCs w:val="24"/>
              </w:rPr>
            </w:pPr>
            <w:r w:rsidRPr="003960A6">
              <w:rPr>
                <w:rFonts w:ascii="Times New Roman" w:hAnsi="Times New Roman" w:cs="Times New Roman"/>
                <w:sz w:val="24"/>
                <w:szCs w:val="24"/>
              </w:rPr>
              <w:t>Математические константы PHP</w:t>
            </w:r>
          </w:p>
        </w:tc>
      </w:tr>
      <w:tr w:rsidR="00961C76" w:rsidRPr="003960A6" w:rsidTr="00AF3F0F">
        <w:trPr>
          <w:tblHeader/>
          <w:tblCellSpacing w:w="15" w:type="dxa"/>
        </w:trPr>
        <w:tc>
          <w:tcPr>
            <w:tcW w:w="2077" w:type="dxa"/>
            <w:vAlign w:val="center"/>
            <w:hideMark/>
          </w:tcPr>
          <w:p w:rsidR="00961C76" w:rsidRPr="003960A6" w:rsidRDefault="00961C76" w:rsidP="00AF3F0F">
            <w:pPr>
              <w:jc w:val="center"/>
              <w:rPr>
                <w:rFonts w:ascii="Times New Roman" w:hAnsi="Times New Roman" w:cs="Times New Roman"/>
                <w:sz w:val="24"/>
                <w:szCs w:val="24"/>
              </w:rPr>
            </w:pPr>
            <w:r w:rsidRPr="003960A6">
              <w:rPr>
                <w:rFonts w:ascii="Times New Roman" w:hAnsi="Times New Roman" w:cs="Times New Roman"/>
                <w:sz w:val="24"/>
                <w:szCs w:val="24"/>
              </w:rPr>
              <w:t>Константа</w:t>
            </w:r>
          </w:p>
        </w:tc>
        <w:tc>
          <w:tcPr>
            <w:tcW w:w="4349" w:type="dxa"/>
            <w:vAlign w:val="center"/>
            <w:hideMark/>
          </w:tcPr>
          <w:p w:rsidR="00961C76" w:rsidRPr="003960A6" w:rsidRDefault="00961C76" w:rsidP="00AF3F0F">
            <w:pPr>
              <w:jc w:val="center"/>
              <w:rPr>
                <w:rFonts w:ascii="Times New Roman" w:hAnsi="Times New Roman" w:cs="Times New Roman"/>
                <w:sz w:val="24"/>
                <w:szCs w:val="24"/>
              </w:rPr>
            </w:pPr>
            <w:r w:rsidRPr="003960A6">
              <w:rPr>
                <w:rFonts w:ascii="Times New Roman" w:hAnsi="Times New Roman" w:cs="Times New Roman"/>
                <w:sz w:val="24"/>
                <w:szCs w:val="24"/>
              </w:rPr>
              <w:t>Описание</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M_PI</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π</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M_PI_2</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π / 2</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M_PI_4</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π / 4</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M_1_PI</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1 / π</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M_2_PI</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2 / π</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M_2_SQRTPI</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2 / sqrt(π)</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M_E</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e</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M_SQRT2</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sqrt(2)</w:t>
            </w:r>
          </w:p>
        </w:tc>
      </w:tr>
      <w:tr w:rsidR="00961C76" w:rsidRPr="003960A6" w:rsidTr="00AF3F0F">
        <w:trPr>
          <w:tblCellSpacing w:w="15" w:type="dxa"/>
        </w:trPr>
        <w:tc>
          <w:tcPr>
            <w:tcW w:w="2077" w:type="dxa"/>
            <w:vAlign w:val="center"/>
            <w:hideMark/>
          </w:tcPr>
          <w:p w:rsidR="00961C76" w:rsidRPr="00736B7A" w:rsidRDefault="00961C76" w:rsidP="00AF3F0F">
            <w:pPr>
              <w:rPr>
                <w:rFonts w:ascii="Times New Roman" w:hAnsi="Times New Roman" w:cs="Times New Roman"/>
                <w:b/>
                <w:sz w:val="24"/>
                <w:szCs w:val="24"/>
              </w:rPr>
            </w:pPr>
            <w:r w:rsidRPr="00736B7A">
              <w:rPr>
                <w:rFonts w:ascii="Times New Roman" w:hAnsi="Times New Roman" w:cs="Times New Roman"/>
                <w:b/>
                <w:i/>
                <w:iCs/>
                <w:sz w:val="24"/>
                <w:szCs w:val="24"/>
              </w:rPr>
              <w:t>M_SQRT1_2</w:t>
            </w:r>
          </w:p>
        </w:tc>
        <w:tc>
          <w:tcPr>
            <w:tcW w:w="4349" w:type="dxa"/>
            <w:vAlign w:val="center"/>
            <w:hideMark/>
          </w:tcPr>
          <w:p w:rsidR="00961C76" w:rsidRPr="00961C76" w:rsidRDefault="00961C76" w:rsidP="00AF3F0F">
            <w:pPr>
              <w:ind w:left="423"/>
              <w:rPr>
                <w:rFonts w:ascii="Times New Roman" w:hAnsi="Times New Roman" w:cs="Times New Roman"/>
                <w:sz w:val="28"/>
                <w:szCs w:val="28"/>
              </w:rPr>
            </w:pPr>
            <w:r w:rsidRPr="00961C76">
              <w:rPr>
                <w:rFonts w:ascii="Times New Roman" w:hAnsi="Times New Roman" w:cs="Times New Roman"/>
                <w:sz w:val="28"/>
                <w:szCs w:val="28"/>
              </w:rPr>
              <w:t>1 / sqrt(2)</w:t>
            </w:r>
          </w:p>
        </w:tc>
      </w:tr>
      <w:tr w:rsidR="00961C76" w:rsidRPr="00E60027" w:rsidTr="00AF3F0F">
        <w:trPr>
          <w:tblCellSpacing w:w="15" w:type="dxa"/>
        </w:trPr>
        <w:tc>
          <w:tcPr>
            <w:tcW w:w="2077" w:type="dxa"/>
            <w:vAlign w:val="center"/>
            <w:hideMark/>
          </w:tcPr>
          <w:p w:rsidR="00961C76" w:rsidRPr="00736B7A" w:rsidRDefault="00961C76" w:rsidP="00AF3F0F">
            <w:pPr>
              <w:rPr>
                <w:b/>
              </w:rPr>
            </w:pPr>
            <w:r w:rsidRPr="00736B7A">
              <w:rPr>
                <w:b/>
                <w:i/>
                <w:iCs/>
              </w:rPr>
              <w:lastRenderedPageBreak/>
              <w:t>M_LOG2E</w:t>
            </w:r>
          </w:p>
        </w:tc>
        <w:tc>
          <w:tcPr>
            <w:tcW w:w="4349" w:type="dxa"/>
            <w:vAlign w:val="center"/>
            <w:hideMark/>
          </w:tcPr>
          <w:p w:rsidR="00961C76" w:rsidRPr="00961C76" w:rsidRDefault="00961C76" w:rsidP="00AF3F0F">
            <w:pPr>
              <w:ind w:left="527"/>
              <w:rPr>
                <w:rFonts w:ascii="Times New Roman" w:hAnsi="Times New Roman" w:cs="Times New Roman"/>
                <w:sz w:val="28"/>
                <w:szCs w:val="28"/>
              </w:rPr>
            </w:pPr>
            <w:r w:rsidRPr="00961C76">
              <w:rPr>
                <w:rFonts w:ascii="Times New Roman" w:hAnsi="Times New Roman" w:cs="Times New Roman"/>
                <w:sz w:val="28"/>
                <w:szCs w:val="28"/>
              </w:rPr>
              <w:t>log</w:t>
            </w:r>
            <w:r w:rsidRPr="00961C76">
              <w:rPr>
                <w:rFonts w:ascii="Times New Roman" w:hAnsi="Times New Roman" w:cs="Times New Roman"/>
                <w:sz w:val="28"/>
                <w:szCs w:val="28"/>
                <w:vertAlign w:val="subscript"/>
              </w:rPr>
              <w:t>2</w:t>
            </w:r>
            <w:r w:rsidRPr="00961C76">
              <w:rPr>
                <w:rFonts w:ascii="Times New Roman" w:hAnsi="Times New Roman" w:cs="Times New Roman"/>
                <w:sz w:val="28"/>
                <w:szCs w:val="28"/>
              </w:rPr>
              <w:t>(e)</w:t>
            </w:r>
          </w:p>
        </w:tc>
      </w:tr>
      <w:tr w:rsidR="00961C76" w:rsidRPr="00E60027" w:rsidTr="00AF3F0F">
        <w:trPr>
          <w:tblCellSpacing w:w="15" w:type="dxa"/>
        </w:trPr>
        <w:tc>
          <w:tcPr>
            <w:tcW w:w="2077" w:type="dxa"/>
            <w:vAlign w:val="center"/>
            <w:hideMark/>
          </w:tcPr>
          <w:p w:rsidR="00961C76" w:rsidRPr="00736B7A" w:rsidRDefault="00961C76" w:rsidP="00AF3F0F">
            <w:pPr>
              <w:rPr>
                <w:b/>
              </w:rPr>
            </w:pPr>
            <w:r w:rsidRPr="00736B7A">
              <w:rPr>
                <w:b/>
                <w:i/>
                <w:iCs/>
              </w:rPr>
              <w:t>M_LOG10E</w:t>
            </w:r>
          </w:p>
        </w:tc>
        <w:tc>
          <w:tcPr>
            <w:tcW w:w="4349" w:type="dxa"/>
            <w:vAlign w:val="center"/>
            <w:hideMark/>
          </w:tcPr>
          <w:p w:rsidR="00961C76" w:rsidRPr="00961C76" w:rsidRDefault="00961C76" w:rsidP="00AF3F0F">
            <w:pPr>
              <w:ind w:left="527"/>
              <w:rPr>
                <w:rFonts w:ascii="Times New Roman" w:hAnsi="Times New Roman" w:cs="Times New Roman"/>
                <w:sz w:val="28"/>
                <w:szCs w:val="28"/>
              </w:rPr>
            </w:pPr>
            <w:r w:rsidRPr="00961C76">
              <w:rPr>
                <w:rFonts w:ascii="Times New Roman" w:hAnsi="Times New Roman" w:cs="Times New Roman"/>
                <w:sz w:val="28"/>
                <w:szCs w:val="28"/>
              </w:rPr>
              <w:t>lg(e)</w:t>
            </w:r>
          </w:p>
        </w:tc>
      </w:tr>
      <w:tr w:rsidR="00961C76" w:rsidRPr="00E60027" w:rsidTr="00AF3F0F">
        <w:trPr>
          <w:tblCellSpacing w:w="15" w:type="dxa"/>
        </w:trPr>
        <w:tc>
          <w:tcPr>
            <w:tcW w:w="2077" w:type="dxa"/>
            <w:vAlign w:val="center"/>
            <w:hideMark/>
          </w:tcPr>
          <w:p w:rsidR="00961C76" w:rsidRPr="00736B7A" w:rsidRDefault="00961C76" w:rsidP="00AF3F0F">
            <w:pPr>
              <w:rPr>
                <w:b/>
              </w:rPr>
            </w:pPr>
            <w:r w:rsidRPr="00736B7A">
              <w:rPr>
                <w:b/>
                <w:i/>
                <w:iCs/>
              </w:rPr>
              <w:t>M_LN2</w:t>
            </w:r>
          </w:p>
        </w:tc>
        <w:tc>
          <w:tcPr>
            <w:tcW w:w="4349" w:type="dxa"/>
            <w:vAlign w:val="center"/>
            <w:hideMark/>
          </w:tcPr>
          <w:p w:rsidR="00961C76" w:rsidRPr="00961C76" w:rsidRDefault="00961C76" w:rsidP="00AF3F0F">
            <w:pPr>
              <w:ind w:left="527"/>
              <w:rPr>
                <w:rFonts w:ascii="Times New Roman" w:hAnsi="Times New Roman" w:cs="Times New Roman"/>
                <w:sz w:val="28"/>
                <w:szCs w:val="28"/>
              </w:rPr>
            </w:pPr>
            <w:r w:rsidRPr="00961C76">
              <w:rPr>
                <w:rFonts w:ascii="Times New Roman" w:hAnsi="Times New Roman" w:cs="Times New Roman"/>
                <w:sz w:val="28"/>
                <w:szCs w:val="28"/>
              </w:rPr>
              <w:t>log</w:t>
            </w:r>
            <w:r w:rsidRPr="00961C76">
              <w:rPr>
                <w:rFonts w:ascii="Times New Roman" w:hAnsi="Times New Roman" w:cs="Times New Roman"/>
                <w:sz w:val="28"/>
                <w:szCs w:val="28"/>
                <w:vertAlign w:val="subscript"/>
              </w:rPr>
              <w:t>e</w:t>
            </w:r>
            <w:r w:rsidRPr="00961C76">
              <w:rPr>
                <w:rFonts w:ascii="Times New Roman" w:hAnsi="Times New Roman" w:cs="Times New Roman"/>
                <w:sz w:val="28"/>
                <w:szCs w:val="28"/>
              </w:rPr>
              <w:t>(2)</w:t>
            </w:r>
          </w:p>
        </w:tc>
      </w:tr>
      <w:tr w:rsidR="00961C76" w:rsidRPr="00E60027" w:rsidTr="00AF3F0F">
        <w:trPr>
          <w:tblCellSpacing w:w="15" w:type="dxa"/>
        </w:trPr>
        <w:tc>
          <w:tcPr>
            <w:tcW w:w="2077" w:type="dxa"/>
            <w:vAlign w:val="center"/>
            <w:hideMark/>
          </w:tcPr>
          <w:p w:rsidR="00961C76" w:rsidRPr="00847C34" w:rsidRDefault="00611A22" w:rsidP="00AF3F0F">
            <w:pPr>
              <w:rPr>
                <w:b/>
              </w:rPr>
            </w:pPr>
            <w:r>
              <w:rPr>
                <w:b/>
                <w:i/>
                <w:iCs/>
                <w:lang w:val="en-US"/>
              </w:rPr>
              <w:t xml:space="preserve"> </w:t>
            </w:r>
          </w:p>
        </w:tc>
        <w:tc>
          <w:tcPr>
            <w:tcW w:w="4349" w:type="dxa"/>
            <w:vAlign w:val="center"/>
            <w:hideMark/>
          </w:tcPr>
          <w:p w:rsidR="00961C76" w:rsidRPr="00961C76" w:rsidRDefault="00961C76" w:rsidP="00AF3F0F">
            <w:pPr>
              <w:ind w:left="527"/>
              <w:rPr>
                <w:rFonts w:ascii="Times New Roman" w:hAnsi="Times New Roman" w:cs="Times New Roman"/>
                <w:sz w:val="28"/>
                <w:szCs w:val="28"/>
              </w:rPr>
            </w:pPr>
            <w:r w:rsidRPr="00961C76">
              <w:rPr>
                <w:rFonts w:ascii="Times New Roman" w:hAnsi="Times New Roman" w:cs="Times New Roman"/>
                <w:sz w:val="28"/>
                <w:szCs w:val="28"/>
              </w:rPr>
              <w:t>log</w:t>
            </w:r>
            <w:r w:rsidRPr="00961C76">
              <w:rPr>
                <w:rFonts w:ascii="Times New Roman" w:hAnsi="Times New Roman" w:cs="Times New Roman"/>
                <w:sz w:val="28"/>
                <w:szCs w:val="28"/>
                <w:vertAlign w:val="subscript"/>
              </w:rPr>
              <w:t>e</w:t>
            </w:r>
            <w:r w:rsidRPr="00961C76">
              <w:rPr>
                <w:rFonts w:ascii="Times New Roman" w:hAnsi="Times New Roman" w:cs="Times New Roman"/>
                <w:sz w:val="28"/>
                <w:szCs w:val="28"/>
              </w:rPr>
              <w:t>(10)</w:t>
            </w:r>
          </w:p>
        </w:tc>
      </w:tr>
    </w:tbl>
    <w:p w:rsidR="00961C76" w:rsidRDefault="00961C76" w:rsidP="00961C76">
      <w:pPr>
        <w:spacing w:after="0" w:line="240" w:lineRule="auto"/>
        <w:ind w:firstLine="709"/>
        <w:jc w:val="both"/>
        <w:rPr>
          <w:rFonts w:ascii="Times New Roman" w:hAnsi="Times New Roman" w:cs="Times New Roman"/>
          <w:b/>
          <w:sz w:val="24"/>
          <w:szCs w:val="24"/>
        </w:rPr>
      </w:pPr>
    </w:p>
    <w:p w:rsidR="00961C76" w:rsidRPr="00EB4073" w:rsidRDefault="00961C76" w:rsidP="00961C76">
      <w:pPr>
        <w:pStyle w:val="3"/>
        <w:ind w:firstLine="708"/>
        <w:rPr>
          <w:rFonts w:ascii="Times New Roman" w:hAnsi="Times New Roman" w:cs="Times New Roman"/>
          <w:b/>
          <w:color w:val="000000" w:themeColor="text1"/>
          <w:sz w:val="28"/>
          <w:u w:val="single"/>
        </w:rPr>
      </w:pPr>
      <w:r w:rsidRPr="00EB4073">
        <w:rPr>
          <w:rFonts w:ascii="Times New Roman" w:hAnsi="Times New Roman" w:cs="Times New Roman"/>
          <w:b/>
          <w:color w:val="000000" w:themeColor="text1"/>
          <w:sz w:val="28"/>
          <w:u w:val="single"/>
        </w:rPr>
        <w:t>Проверка формата чисел</w:t>
      </w:r>
    </w:p>
    <w:p w:rsidR="00961C76" w:rsidRPr="00CF148B" w:rsidRDefault="00961C76" w:rsidP="00961C76">
      <w:pPr>
        <w:spacing w:after="0" w:line="240" w:lineRule="auto"/>
        <w:ind w:firstLine="709"/>
        <w:jc w:val="both"/>
        <w:rPr>
          <w:rFonts w:ascii="Times New Roman" w:hAnsi="Times New Roman" w:cs="Times New Roman"/>
          <w:sz w:val="28"/>
          <w:szCs w:val="24"/>
        </w:rPr>
      </w:pPr>
      <w:r w:rsidRPr="00CF148B">
        <w:rPr>
          <w:rFonts w:ascii="Times New Roman" w:hAnsi="Times New Roman" w:cs="Times New Roman"/>
          <w:sz w:val="28"/>
          <w:szCs w:val="24"/>
        </w:rPr>
        <w:t>В языке PHP предусмотрен ряд функций, позволяющих выполнять проверку правильности представления чисел. Несмотря на то что в языке PHP отсутствует строгий контроль типов, рекомендуется в случае необходимости применять некоторые из этих проверок в коде, чтобы иметь возможность прогнозировать характеристики полученных результатов, а также выбирать наилучший способ их обработки.</w:t>
      </w:r>
    </w:p>
    <w:p w:rsidR="00961C76" w:rsidRPr="00CF148B" w:rsidRDefault="00961C76" w:rsidP="00961C76">
      <w:pPr>
        <w:spacing w:after="0" w:line="240" w:lineRule="auto"/>
        <w:ind w:firstLine="709"/>
        <w:jc w:val="both"/>
        <w:rPr>
          <w:rFonts w:ascii="Times New Roman" w:hAnsi="Times New Roman" w:cs="Times New Roman"/>
          <w:sz w:val="28"/>
          <w:szCs w:val="24"/>
        </w:rPr>
      </w:pPr>
      <w:r w:rsidRPr="00CF148B">
        <w:rPr>
          <w:rFonts w:ascii="Times New Roman" w:hAnsi="Times New Roman" w:cs="Times New Roman"/>
          <w:sz w:val="28"/>
          <w:szCs w:val="24"/>
        </w:rPr>
        <w:t xml:space="preserve">Первая и наиболее простая проверка заключается в использовании функции </w:t>
      </w:r>
      <w:r w:rsidRPr="00CF148B">
        <w:rPr>
          <w:rFonts w:ascii="Times New Roman" w:hAnsi="Times New Roman" w:cs="Times New Roman"/>
          <w:b/>
          <w:sz w:val="28"/>
          <w:szCs w:val="24"/>
        </w:rPr>
        <w:t>is_numeric()</w:t>
      </w:r>
      <w:r w:rsidRPr="00CF148B">
        <w:rPr>
          <w:rFonts w:ascii="Times New Roman" w:hAnsi="Times New Roman" w:cs="Times New Roman"/>
          <w:sz w:val="28"/>
          <w:szCs w:val="24"/>
        </w:rPr>
        <w:t xml:space="preserve">. Как и при осуществлении большинства других таких проверок, функция </w:t>
      </w:r>
      <w:r w:rsidRPr="00CF148B">
        <w:rPr>
          <w:rFonts w:ascii="Times New Roman" w:hAnsi="Times New Roman" w:cs="Times New Roman"/>
          <w:b/>
          <w:sz w:val="28"/>
          <w:szCs w:val="24"/>
        </w:rPr>
        <w:t>is_numeric</w:t>
      </w:r>
      <w:r>
        <w:rPr>
          <w:rFonts w:ascii="Times New Roman" w:hAnsi="Times New Roman" w:cs="Times New Roman"/>
          <w:sz w:val="28"/>
          <w:szCs w:val="24"/>
        </w:rPr>
        <w:t xml:space="preserve"> возвращает булев результат –</w:t>
      </w:r>
      <w:r w:rsidRPr="00CF148B">
        <w:rPr>
          <w:rFonts w:ascii="Times New Roman" w:hAnsi="Times New Roman" w:cs="Times New Roman"/>
          <w:sz w:val="28"/>
          <w:szCs w:val="24"/>
        </w:rPr>
        <w:t xml:space="preserve"> true, если переданный ей параметр представляет собой числовые данные любого типа (со знаком или без знака, целочисленные или с плавающей точкой) либо математическое выражение, которое возвращает допустимое числовое значение.</w:t>
      </w:r>
    </w:p>
    <w:p w:rsidR="00961C76" w:rsidRPr="00CF148B" w:rsidRDefault="00961C76" w:rsidP="00961C76">
      <w:pPr>
        <w:spacing w:after="0" w:line="240" w:lineRule="auto"/>
        <w:ind w:firstLine="709"/>
        <w:jc w:val="both"/>
        <w:rPr>
          <w:rFonts w:ascii="Times New Roman" w:hAnsi="Times New Roman" w:cs="Times New Roman"/>
          <w:sz w:val="28"/>
          <w:szCs w:val="24"/>
        </w:rPr>
      </w:pPr>
      <w:r w:rsidRPr="00CF148B">
        <w:rPr>
          <w:rFonts w:ascii="Times New Roman" w:hAnsi="Times New Roman" w:cs="Times New Roman"/>
          <w:sz w:val="28"/>
          <w:szCs w:val="24"/>
        </w:rPr>
        <w:t xml:space="preserve">С помощью функций </w:t>
      </w:r>
      <w:r w:rsidRPr="00CF148B">
        <w:rPr>
          <w:rFonts w:ascii="Times New Roman" w:hAnsi="Times New Roman" w:cs="Times New Roman"/>
          <w:b/>
          <w:sz w:val="28"/>
          <w:szCs w:val="24"/>
        </w:rPr>
        <w:t>is_int()</w:t>
      </w:r>
      <w:r w:rsidRPr="00CF148B">
        <w:rPr>
          <w:rFonts w:ascii="Times New Roman" w:hAnsi="Times New Roman" w:cs="Times New Roman"/>
          <w:sz w:val="28"/>
          <w:szCs w:val="24"/>
        </w:rPr>
        <w:t xml:space="preserve"> и </w:t>
      </w:r>
      <w:r w:rsidRPr="00CF148B">
        <w:rPr>
          <w:rFonts w:ascii="Times New Roman" w:hAnsi="Times New Roman" w:cs="Times New Roman"/>
          <w:b/>
          <w:sz w:val="28"/>
          <w:szCs w:val="24"/>
        </w:rPr>
        <w:t>is_float()</w:t>
      </w:r>
      <w:r w:rsidRPr="00CF148B">
        <w:rPr>
          <w:rFonts w:ascii="Times New Roman" w:hAnsi="Times New Roman" w:cs="Times New Roman"/>
          <w:sz w:val="28"/>
          <w:szCs w:val="24"/>
        </w:rPr>
        <w:t xml:space="preserve"> можно определить</w:t>
      </w:r>
      <w:r>
        <w:rPr>
          <w:rFonts w:ascii="Times New Roman" w:hAnsi="Times New Roman" w:cs="Times New Roman"/>
          <w:sz w:val="28"/>
          <w:szCs w:val="24"/>
        </w:rPr>
        <w:t>,</w:t>
      </w:r>
      <w:r w:rsidRPr="00CF148B">
        <w:rPr>
          <w:rFonts w:ascii="Times New Roman" w:hAnsi="Times New Roman" w:cs="Times New Roman"/>
          <w:sz w:val="28"/>
          <w:szCs w:val="24"/>
        </w:rPr>
        <w:t xml:space="preserve"> является ли число целым или дробным. Еще две проверки являются немного более сложными: функции </w:t>
      </w:r>
      <w:r w:rsidRPr="00CF148B">
        <w:rPr>
          <w:rFonts w:ascii="Times New Roman" w:hAnsi="Times New Roman" w:cs="Times New Roman"/>
          <w:b/>
          <w:sz w:val="28"/>
          <w:szCs w:val="24"/>
        </w:rPr>
        <w:t>is_finite()</w:t>
      </w:r>
      <w:r w:rsidRPr="00CF148B">
        <w:rPr>
          <w:rFonts w:ascii="Times New Roman" w:hAnsi="Times New Roman" w:cs="Times New Roman"/>
          <w:sz w:val="28"/>
          <w:szCs w:val="24"/>
        </w:rPr>
        <w:t xml:space="preserve"> и </w:t>
      </w:r>
      <w:r w:rsidRPr="00CF148B">
        <w:rPr>
          <w:rFonts w:ascii="Times New Roman" w:hAnsi="Times New Roman" w:cs="Times New Roman"/>
          <w:b/>
          <w:sz w:val="28"/>
          <w:szCs w:val="24"/>
        </w:rPr>
        <w:t>is_infinite()</w:t>
      </w:r>
      <w:r w:rsidRPr="00CF148B">
        <w:rPr>
          <w:rFonts w:ascii="Times New Roman" w:hAnsi="Times New Roman" w:cs="Times New Roman"/>
          <w:sz w:val="28"/>
          <w:szCs w:val="24"/>
        </w:rPr>
        <w:t xml:space="preserve"> позволяют выполнить именно те проверки, на которые указывают их имена (является ли число конечным или бесконечным). Но, строго говоря, диапазон значений, на которые распространяются эти функции, не может включать актуальной бесконечности. Вместо этого используются пределы диапазона значений с плавающей точкой, допустимые в конкретной системе.</w:t>
      </w:r>
    </w:p>
    <w:p w:rsidR="00961C76" w:rsidRDefault="00961C76" w:rsidP="00961C76">
      <w:pPr>
        <w:spacing w:after="0" w:line="240" w:lineRule="auto"/>
        <w:ind w:firstLine="709"/>
        <w:jc w:val="both"/>
        <w:rPr>
          <w:rFonts w:ascii="Times New Roman" w:hAnsi="Times New Roman" w:cs="Times New Roman"/>
          <w:sz w:val="24"/>
          <w:szCs w:val="24"/>
        </w:rPr>
      </w:pP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&lt;?php</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var_dump(is_numeric(4));</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var_dump(is_numeric(25 - 6));</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
          <w:color w:val="ED7D31" w:themeColor="accent2"/>
          <w:sz w:val="24"/>
          <w:szCs w:val="24"/>
          <w:lang w:val="en-US"/>
        </w:rPr>
      </w:pPr>
      <w:r w:rsidRPr="00CF148B">
        <w:rPr>
          <w:rFonts w:ascii="Consolas" w:hAnsi="Consolas" w:cs="Consolas"/>
          <w:sz w:val="24"/>
          <w:szCs w:val="24"/>
          <w:lang w:val="en-US"/>
        </w:rPr>
        <w:t>var_dump(is_numeric("25"));</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var_dump(is_numeric("25 - 6"));</w:t>
      </w:r>
      <w:r w:rsidRPr="00CF148B">
        <w:rPr>
          <w:rFonts w:ascii="Consolas" w:hAnsi="Consolas" w:cs="Consolas"/>
          <w:sz w:val="24"/>
          <w:szCs w:val="24"/>
          <w:lang w:val="en-US"/>
        </w:rPr>
        <w:tab/>
      </w:r>
      <w:r w:rsidRPr="00CF148B">
        <w:rPr>
          <w:rFonts w:ascii="Consolas" w:hAnsi="Consolas" w:cs="Consolas"/>
          <w:sz w:val="24"/>
          <w:szCs w:val="24"/>
          <w:lang w:val="en-US"/>
        </w:rPr>
        <w:tab/>
      </w:r>
      <w:r w:rsidRPr="00265F67">
        <w:rPr>
          <w:rFonts w:ascii="Consolas" w:hAnsi="Consolas" w:cs="Consolas"/>
          <w:sz w:val="24"/>
          <w:szCs w:val="24"/>
          <w:lang w:val="en-US"/>
        </w:rPr>
        <w:t xml:space="preserve">     </w:t>
      </w:r>
      <w:r w:rsidRPr="00F2214E">
        <w:rPr>
          <w:rFonts w:ascii="Times New Roman" w:hAnsi="Times New Roman" w:cs="Times New Roman"/>
          <w:i/>
          <w:color w:val="ED7D31" w:themeColor="accent2"/>
          <w:sz w:val="24"/>
          <w:szCs w:val="24"/>
          <w:lang w:val="en-US"/>
        </w:rPr>
        <w:t>// false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var_dump(is_int(4));</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var_dump(is_int(4.2));</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Times New Roman" w:hAnsi="Times New Roman" w:cs="Times New Roman"/>
          <w:i/>
          <w:color w:val="ED7D31" w:themeColor="accent2"/>
          <w:sz w:val="24"/>
          <w:szCs w:val="24"/>
          <w:lang w:val="en-US"/>
        </w:rPr>
        <w:t>// false</w:t>
      </w:r>
    </w:p>
    <w:p w:rsidR="00961C76" w:rsidRPr="00F2214E"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i/>
          <w:color w:val="ED7D31" w:themeColor="accent2"/>
          <w:sz w:val="24"/>
          <w:szCs w:val="24"/>
          <w:lang w:val="en-US"/>
        </w:rPr>
      </w:pPr>
      <w:r w:rsidRPr="00CF148B">
        <w:rPr>
          <w:rFonts w:ascii="Consolas" w:hAnsi="Consolas" w:cs="Consolas"/>
          <w:sz w:val="24"/>
          <w:szCs w:val="24"/>
          <w:lang w:val="en-US"/>
        </w:rPr>
        <w:t>var_dump(is_int("4"));</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Times New Roman" w:hAnsi="Times New Roman" w:cs="Times New Roman"/>
          <w:i/>
          <w:color w:val="ED7D31" w:themeColor="accent2"/>
          <w:sz w:val="24"/>
          <w:szCs w:val="24"/>
          <w:lang w:val="en-US"/>
        </w:rPr>
        <w:t xml:space="preserve">// false - </w:t>
      </w:r>
      <w:r w:rsidRPr="00F2214E">
        <w:rPr>
          <w:rFonts w:ascii="Times New Roman" w:hAnsi="Times New Roman" w:cs="Times New Roman"/>
          <w:i/>
          <w:color w:val="ED7D31" w:themeColor="accent2"/>
          <w:sz w:val="24"/>
          <w:szCs w:val="24"/>
        </w:rPr>
        <w:t>данная</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проверка</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строже</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чем</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проверка</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с</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помощью</w:t>
      </w:r>
      <w:r w:rsidRPr="00F2214E">
        <w:rPr>
          <w:rFonts w:ascii="Times New Roman" w:hAnsi="Times New Roman" w:cs="Times New Roman"/>
          <w:i/>
          <w:color w:val="ED7D31" w:themeColor="accent2"/>
          <w:sz w:val="24"/>
          <w:szCs w:val="24"/>
          <w:lang w:val="en-US"/>
        </w:rPr>
        <w:t xml:space="preserve"> </w:t>
      </w:r>
      <w:r w:rsidRPr="00F2214E">
        <w:rPr>
          <w:rFonts w:ascii="Times New Roman" w:hAnsi="Times New Roman" w:cs="Times New Roman"/>
          <w:i/>
          <w:color w:val="ED7D31" w:themeColor="accent2"/>
          <w:sz w:val="24"/>
          <w:szCs w:val="24"/>
        </w:rPr>
        <w:t>функции</w:t>
      </w:r>
      <w:r w:rsidRPr="00F2214E">
        <w:rPr>
          <w:rFonts w:ascii="Times New Roman" w:hAnsi="Times New Roman" w:cs="Times New Roman"/>
          <w:i/>
          <w:color w:val="ED7D31" w:themeColor="accent2"/>
          <w:sz w:val="24"/>
          <w:szCs w:val="24"/>
          <w:lang w:val="en-US"/>
        </w:rPr>
        <w:t xml:space="preserve"> is_numeric()</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var_dump(is_float(4));</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Times New Roman" w:hAnsi="Times New Roman" w:cs="Times New Roman"/>
          <w:i/>
          <w:color w:val="ED7D31" w:themeColor="accent2"/>
          <w:sz w:val="24"/>
          <w:szCs w:val="24"/>
          <w:lang w:val="en-US"/>
        </w:rPr>
        <w:t>// false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var_dump(is_float(4.0));</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lastRenderedPageBreak/>
        <w:t>var_dump(is_float(M_PI));</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Consolas" w:hAnsi="Consolas" w:cs="Consolas"/>
          <w:sz w:val="24"/>
          <w:szCs w:val="24"/>
          <w:lang w:val="en-US"/>
        </w:rPr>
        <w:t xml:space="preserve">     </w:t>
      </w:r>
      <w:r w:rsidRPr="00F2214E">
        <w:rPr>
          <w:rFonts w:ascii="Times New Roman" w:hAnsi="Times New Roman" w:cs="Times New Roman"/>
          <w:i/>
          <w:color w:val="ED7D31" w:themeColor="accent2"/>
          <w:sz w:val="24"/>
          <w:szCs w:val="24"/>
          <w:lang w:val="en-US"/>
        </w:rPr>
        <w:t>// true</w:t>
      </w:r>
    </w:p>
    <w:p w:rsidR="00961C76" w:rsidRPr="00CF148B"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CF148B">
        <w:rPr>
          <w:rFonts w:ascii="Consolas" w:hAnsi="Consolas" w:cs="Consolas"/>
          <w:sz w:val="24"/>
          <w:szCs w:val="24"/>
          <w:lang w:val="en-US"/>
        </w:rPr>
        <w:t>var_dump(is_float(M_PI));</w:t>
      </w:r>
      <w:r w:rsidRPr="00CF148B">
        <w:rPr>
          <w:rFonts w:ascii="Consolas" w:hAnsi="Consolas" w:cs="Consolas"/>
          <w:sz w:val="24"/>
          <w:szCs w:val="24"/>
          <w:lang w:val="en-US"/>
        </w:rPr>
        <w:tab/>
      </w:r>
      <w:r w:rsidRPr="00CF148B">
        <w:rPr>
          <w:rFonts w:ascii="Consolas" w:hAnsi="Consolas" w:cs="Consolas"/>
          <w:sz w:val="24"/>
          <w:szCs w:val="24"/>
          <w:lang w:val="en-US"/>
        </w:rPr>
        <w:tab/>
      </w:r>
      <w:r w:rsidRPr="00CF148B">
        <w:rPr>
          <w:rFonts w:ascii="Consolas" w:hAnsi="Consolas" w:cs="Consolas"/>
          <w:sz w:val="24"/>
          <w:szCs w:val="24"/>
          <w:lang w:val="en-US"/>
        </w:rPr>
        <w:tab/>
      </w:r>
      <w:r w:rsidRPr="00F2214E">
        <w:rPr>
          <w:rFonts w:ascii="Consolas" w:hAnsi="Consolas" w:cs="Consolas"/>
          <w:sz w:val="24"/>
          <w:szCs w:val="24"/>
          <w:lang w:val="en-US"/>
        </w:rPr>
        <w:t xml:space="preserve">     </w:t>
      </w:r>
      <w:r w:rsidRPr="00F2214E">
        <w:rPr>
          <w:rFonts w:ascii="Times New Roman" w:hAnsi="Times New Roman" w:cs="Times New Roman"/>
          <w:i/>
          <w:color w:val="ED7D31" w:themeColor="accent2"/>
          <w:sz w:val="24"/>
          <w:szCs w:val="24"/>
          <w:lang w:val="en-US"/>
        </w:rPr>
        <w:t>// true</w:t>
      </w:r>
    </w:p>
    <w:p w:rsidR="00961C76" w:rsidRPr="00EB4073"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rPr>
      </w:pPr>
      <w:r>
        <w:rPr>
          <w:rFonts w:ascii="Consolas" w:hAnsi="Consolas" w:cs="Consolas"/>
          <w:sz w:val="24"/>
          <w:szCs w:val="24"/>
        </w:rPr>
        <w:t>?&gt;</w:t>
      </w:r>
    </w:p>
    <w:p w:rsidR="00961C76" w:rsidRDefault="00961C76" w:rsidP="00961C76">
      <w:pPr>
        <w:spacing w:after="0" w:line="240" w:lineRule="auto"/>
        <w:ind w:firstLine="709"/>
        <w:jc w:val="both"/>
        <w:rPr>
          <w:rFonts w:ascii="Times New Roman" w:hAnsi="Times New Roman" w:cs="Times New Roman"/>
          <w:b/>
          <w:sz w:val="24"/>
          <w:szCs w:val="24"/>
        </w:rPr>
      </w:pPr>
    </w:p>
    <w:p w:rsidR="00961C76" w:rsidRPr="00767A40" w:rsidRDefault="00961C76" w:rsidP="00961C76">
      <w:pPr>
        <w:pStyle w:val="3"/>
        <w:ind w:firstLine="708"/>
        <w:rPr>
          <w:rFonts w:ascii="Times New Roman" w:hAnsi="Times New Roman" w:cs="Times New Roman"/>
          <w:b/>
          <w:color w:val="000000" w:themeColor="text1"/>
          <w:sz w:val="28"/>
          <w:u w:val="single"/>
        </w:rPr>
      </w:pPr>
      <w:r w:rsidRPr="00767A40">
        <w:rPr>
          <w:rFonts w:ascii="Times New Roman" w:hAnsi="Times New Roman" w:cs="Times New Roman"/>
          <w:b/>
          <w:color w:val="000000" w:themeColor="text1"/>
          <w:sz w:val="28"/>
          <w:u w:val="single"/>
        </w:rPr>
        <w:t>Преобразование систем счисления</w:t>
      </w:r>
    </w:p>
    <w:p w:rsidR="00961C76" w:rsidRPr="00767A40"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По умолчанию в языке PHP для прямого и обратного преобразования числовых значений из внешнего представления во внутреннее применяется основание системы счисления 10. Кроме того, можно сообщить интерпретатору PHP, что во внешнем представлении используются восьмеричные числа, заданные по основанию 8 (для этого перед числом необходимо ввести ведущий 0), или шестнадцатеричные числа, заданные по основанию 16 (для этого перед числом необходимо ввести префикс 0x).</w:t>
      </w:r>
    </w:p>
    <w:p w:rsidR="00961C76"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Безусловно, после преобразования чисел из внешнего представления во внутреннее они хранятся в памяти в двоичном формате, а все основные арифметические и математические вычисления осуществляются в самой операционной системе по основанию 2. Кроме того, в языке PHP предусмотрен ряд функций для преобразования чисел из одного основания системы счисления в другое. Общие сведения об этих функциях приведены в таблице ниже:</w:t>
      </w:r>
    </w:p>
    <w:p w:rsidR="00961C76" w:rsidRPr="00767A40" w:rsidRDefault="00961C76" w:rsidP="00961C76">
      <w:pPr>
        <w:spacing w:after="0" w:line="240" w:lineRule="auto"/>
        <w:ind w:firstLine="709"/>
        <w:jc w:val="both"/>
        <w:rPr>
          <w:rFonts w:ascii="Times New Roman" w:hAnsi="Times New Roman" w:cs="Times New Roman"/>
          <w:sz w:val="28"/>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8081"/>
      </w:tblGrid>
      <w:tr w:rsidR="00961C76" w:rsidRPr="00E60027" w:rsidTr="00AF3F0F">
        <w:trPr>
          <w:tblHeader/>
          <w:tblCellSpacing w:w="15" w:type="dxa"/>
        </w:trPr>
        <w:tc>
          <w:tcPr>
            <w:tcW w:w="0" w:type="auto"/>
            <w:gridSpan w:val="2"/>
            <w:vAlign w:val="center"/>
            <w:hideMark/>
          </w:tcPr>
          <w:p w:rsidR="00961C76" w:rsidRPr="00832C03" w:rsidRDefault="00961C76" w:rsidP="00AF3F0F">
            <w:pPr>
              <w:jc w:val="center"/>
              <w:rPr>
                <w:rFonts w:ascii="Times New Roman" w:hAnsi="Times New Roman" w:cs="Times New Roman"/>
                <w:sz w:val="24"/>
                <w:szCs w:val="24"/>
              </w:rPr>
            </w:pPr>
            <w:r w:rsidRPr="00832C03">
              <w:rPr>
                <w:rFonts w:ascii="Times New Roman" w:hAnsi="Times New Roman" w:cs="Times New Roman"/>
                <w:sz w:val="24"/>
                <w:szCs w:val="24"/>
              </w:rPr>
              <w:t>Функции преобразования систем счисления</w:t>
            </w:r>
          </w:p>
        </w:tc>
      </w:tr>
      <w:tr w:rsidR="00961C76" w:rsidRPr="00E60027" w:rsidTr="00AF3F0F">
        <w:trPr>
          <w:tblHeader/>
          <w:tblCellSpacing w:w="15" w:type="dxa"/>
        </w:trPr>
        <w:tc>
          <w:tcPr>
            <w:tcW w:w="0" w:type="auto"/>
            <w:vAlign w:val="center"/>
            <w:hideMark/>
          </w:tcPr>
          <w:p w:rsidR="00961C76" w:rsidRPr="00832C03" w:rsidRDefault="00961C76" w:rsidP="00AF3F0F">
            <w:pPr>
              <w:jc w:val="center"/>
              <w:rPr>
                <w:rFonts w:ascii="Times New Roman" w:hAnsi="Times New Roman" w:cs="Times New Roman"/>
                <w:sz w:val="24"/>
                <w:szCs w:val="24"/>
              </w:rPr>
            </w:pPr>
            <w:r w:rsidRPr="00832C03">
              <w:rPr>
                <w:rFonts w:ascii="Times New Roman" w:hAnsi="Times New Roman" w:cs="Times New Roman"/>
                <w:sz w:val="24"/>
                <w:szCs w:val="24"/>
              </w:rPr>
              <w:t>Функция</w:t>
            </w:r>
          </w:p>
        </w:tc>
        <w:tc>
          <w:tcPr>
            <w:tcW w:w="0" w:type="auto"/>
            <w:vAlign w:val="center"/>
            <w:hideMark/>
          </w:tcPr>
          <w:p w:rsidR="00961C76" w:rsidRPr="00832C03" w:rsidRDefault="00961C76" w:rsidP="00AF3F0F">
            <w:pPr>
              <w:jc w:val="center"/>
              <w:rPr>
                <w:rFonts w:ascii="Times New Roman" w:hAnsi="Times New Roman" w:cs="Times New Roman"/>
                <w:sz w:val="24"/>
                <w:szCs w:val="24"/>
              </w:rPr>
            </w:pPr>
            <w:r w:rsidRPr="00832C03">
              <w:rPr>
                <w:rFonts w:ascii="Times New Roman" w:hAnsi="Times New Roman" w:cs="Times New Roman"/>
                <w:sz w:val="24"/>
                <w:szCs w:val="24"/>
              </w:rPr>
              <w:t>Описание</w:t>
            </w:r>
          </w:p>
        </w:tc>
      </w:tr>
      <w:tr w:rsidR="00961C76" w:rsidRPr="00E60027" w:rsidTr="00AF3F0F">
        <w:trPr>
          <w:trHeight w:val="1146"/>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BinDec()</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Принимает единственный строковый параметр, представляющий собой двоичное целое число (число по основанию 2), и возвращает строковое представление этого числа по основанию системы счисления 10</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DecBin()</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Аналогична BinDec(), но преобразует из основания системы счисления 10 в основание системы счисления 2</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OctDec()</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Аналогична BinDec(), но преобразует из основания системы счисления 8 в основание системы счисления 10</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DecOct()</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Аналогична BinDec(), но преобразует из основания системы счисления 10 в основание системы счисления 8</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HexDec()</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Аналогична BinDec(), но преобразует из основания системы счисления 16 в основание системы счисления 10</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DecHex()</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Аналогична BinDec(), но преобразует из основания системы счисления 10 в основание системы счисления 16</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sz w:val="24"/>
                <w:szCs w:val="24"/>
              </w:rPr>
            </w:pPr>
            <w:r w:rsidRPr="00736B7A">
              <w:rPr>
                <w:rFonts w:ascii="Times New Roman" w:hAnsi="Times New Roman" w:cs="Times New Roman"/>
                <w:b/>
                <w:i/>
                <w:iCs/>
                <w:sz w:val="24"/>
                <w:szCs w:val="24"/>
              </w:rPr>
              <w:t>base_convert()</w:t>
            </w:r>
          </w:p>
        </w:tc>
        <w:tc>
          <w:tcPr>
            <w:tcW w:w="0" w:type="auto"/>
            <w:vAlign w:val="center"/>
            <w:hideMark/>
          </w:tcPr>
          <w:p w:rsidR="00961C76" w:rsidRPr="00832C03" w:rsidRDefault="00961C76" w:rsidP="00AF3F0F">
            <w:pPr>
              <w:jc w:val="both"/>
              <w:rPr>
                <w:rFonts w:ascii="Times New Roman" w:hAnsi="Times New Roman" w:cs="Times New Roman"/>
                <w:sz w:val="24"/>
                <w:szCs w:val="24"/>
              </w:rPr>
            </w:pPr>
            <w:r w:rsidRPr="00832C03">
              <w:rPr>
                <w:rFonts w:ascii="Times New Roman" w:hAnsi="Times New Roman" w:cs="Times New Roman"/>
                <w:sz w:val="24"/>
                <w:szCs w:val="24"/>
              </w:rPr>
              <w:t xml:space="preserve">Принимает строковый параметр (представляющий целое число, которое подлежит преобразованию) и два целочисленных параметра (исходное и желаемое основание). Возвращает строку, представляющую преобразованное число. В этой строке цифры старше, чем 9 (от 10 до 35), представлены </w:t>
            </w:r>
            <w:r w:rsidRPr="00832C03">
              <w:rPr>
                <w:rFonts w:ascii="Times New Roman" w:hAnsi="Times New Roman" w:cs="Times New Roman"/>
                <w:sz w:val="24"/>
                <w:szCs w:val="24"/>
              </w:rPr>
              <w:lastRenderedPageBreak/>
              <w:t>символами a-z. И исходное, и желаемые основания должны находиться в пределах 2-36</w:t>
            </w:r>
          </w:p>
        </w:tc>
      </w:tr>
    </w:tbl>
    <w:p w:rsidR="00961C76" w:rsidRPr="00832C03" w:rsidRDefault="00961C76" w:rsidP="00961C76">
      <w:pPr>
        <w:spacing w:after="0" w:line="240" w:lineRule="auto"/>
        <w:ind w:firstLine="709"/>
        <w:jc w:val="both"/>
        <w:rPr>
          <w:rFonts w:ascii="Times New Roman" w:hAnsi="Times New Roman" w:cs="Times New Roman"/>
          <w:sz w:val="24"/>
          <w:szCs w:val="24"/>
        </w:rPr>
      </w:pPr>
    </w:p>
    <w:p w:rsidR="00961C76" w:rsidRPr="00767A40"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 xml:space="preserve">Все функции преобразования систем счисления являются функциями специального назначения, преобразующими числа из одного конкретного основания в другое. Исключением является функция </w:t>
      </w:r>
      <w:r w:rsidRPr="00767A40">
        <w:rPr>
          <w:rFonts w:ascii="Times New Roman" w:hAnsi="Times New Roman" w:cs="Times New Roman"/>
          <w:b/>
          <w:sz w:val="28"/>
          <w:szCs w:val="24"/>
        </w:rPr>
        <w:t>base_convert()</w:t>
      </w:r>
      <w:r w:rsidRPr="00767A40">
        <w:rPr>
          <w:rFonts w:ascii="Times New Roman" w:hAnsi="Times New Roman" w:cs="Times New Roman"/>
          <w:sz w:val="28"/>
          <w:szCs w:val="24"/>
        </w:rPr>
        <w:t>, которая принимает произвольные параметры с обозначением начального и результирующего основания.</w:t>
      </w:r>
    </w:p>
    <w:p w:rsidR="00961C76" w:rsidRPr="00767A40" w:rsidRDefault="00961C76" w:rsidP="00961C76">
      <w:pPr>
        <w:spacing w:after="0" w:line="240" w:lineRule="auto"/>
        <w:ind w:firstLine="709"/>
        <w:jc w:val="both"/>
        <w:rPr>
          <w:rFonts w:ascii="Times New Roman" w:hAnsi="Times New Roman" w:cs="Times New Roman"/>
          <w:sz w:val="28"/>
          <w:szCs w:val="24"/>
        </w:rPr>
      </w:pPr>
    </w:p>
    <w:p w:rsidR="00961C76" w:rsidRPr="007D0D36"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de-DE"/>
        </w:rPr>
      </w:pPr>
      <w:r w:rsidRPr="007D0D36">
        <w:rPr>
          <w:rFonts w:ascii="Consolas" w:hAnsi="Consolas" w:cs="Consolas"/>
          <w:sz w:val="24"/>
          <w:szCs w:val="24"/>
          <w:lang w:val="de-DE"/>
        </w:rPr>
        <w:t>&lt;?php</w:t>
      </w:r>
    </w:p>
    <w:p w:rsidR="00961C76" w:rsidRPr="007D0D36"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de-DE"/>
        </w:rPr>
      </w:pPr>
      <w:r w:rsidRPr="007D0D36">
        <w:rPr>
          <w:rFonts w:ascii="Consolas" w:hAnsi="Consolas" w:cs="Consolas"/>
          <w:sz w:val="24"/>
          <w:szCs w:val="24"/>
          <w:lang w:val="de-DE"/>
        </w:rPr>
        <w:t>var_dump (bindec('1011'));</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(hexdec('FF'));</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(decbin('101'));</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(dechex('101'));</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(decoct('101'));</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(base_convert('1011', 2,10));</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var_dump (base_convert('FF', 16,20));</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rPr>
      </w:pPr>
      <w:r w:rsidRPr="00767A40">
        <w:rPr>
          <w:rFonts w:ascii="Consolas" w:hAnsi="Consolas" w:cs="Consolas"/>
          <w:sz w:val="24"/>
          <w:szCs w:val="24"/>
        </w:rPr>
        <w:t>?&gt;</w:t>
      </w:r>
    </w:p>
    <w:p w:rsidR="00961C76" w:rsidRPr="00832C03" w:rsidRDefault="00961C76" w:rsidP="00961C76">
      <w:pPr>
        <w:spacing w:after="0" w:line="240" w:lineRule="auto"/>
        <w:jc w:val="both"/>
        <w:rPr>
          <w:rFonts w:ascii="Times New Roman" w:hAnsi="Times New Roman" w:cs="Times New Roman"/>
          <w:sz w:val="24"/>
          <w:szCs w:val="24"/>
        </w:rPr>
      </w:pPr>
    </w:p>
    <w:p w:rsidR="00961C76" w:rsidRPr="00767A40"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Обратите внимание на то, что все функции преобразования систем счисления принимают строковые параметры и возвращают строковые значения, но можно использовать десятичные числовые параметры и полагаться на правильное выполнение преобразования типа интерпретатором PHP. Иными словами, варианты вызова DecBin("1234") и DecBin(1234) приводят к по</w:t>
      </w:r>
      <w:r>
        <w:rPr>
          <w:rFonts w:ascii="Times New Roman" w:hAnsi="Times New Roman" w:cs="Times New Roman"/>
          <w:sz w:val="28"/>
          <w:szCs w:val="24"/>
        </w:rPr>
        <w:t>лучению одинакового результата.</w:t>
      </w:r>
    </w:p>
    <w:p w:rsidR="00961C76" w:rsidRDefault="00961C76" w:rsidP="00961C76">
      <w:pPr>
        <w:spacing w:after="0" w:line="240" w:lineRule="auto"/>
        <w:ind w:firstLine="709"/>
        <w:jc w:val="both"/>
        <w:rPr>
          <w:rFonts w:ascii="Times New Roman" w:hAnsi="Times New Roman" w:cs="Times New Roman"/>
          <w:sz w:val="24"/>
          <w:szCs w:val="24"/>
        </w:rPr>
      </w:pPr>
    </w:p>
    <w:p w:rsidR="00961C76" w:rsidRPr="00767A40" w:rsidRDefault="00961C76" w:rsidP="00961C76">
      <w:pPr>
        <w:pStyle w:val="3"/>
        <w:ind w:firstLine="708"/>
        <w:rPr>
          <w:rFonts w:ascii="Times New Roman" w:hAnsi="Times New Roman" w:cs="Times New Roman"/>
          <w:b/>
          <w:color w:val="000000" w:themeColor="text1"/>
          <w:sz w:val="28"/>
          <w:u w:val="single"/>
        </w:rPr>
      </w:pPr>
      <w:r w:rsidRPr="00767A40">
        <w:rPr>
          <w:rFonts w:ascii="Times New Roman" w:hAnsi="Times New Roman" w:cs="Times New Roman"/>
          <w:b/>
          <w:color w:val="000000" w:themeColor="text1"/>
          <w:sz w:val="28"/>
          <w:u w:val="single"/>
        </w:rPr>
        <w:t>Экспоненты и логарифмы</w:t>
      </w:r>
    </w:p>
    <w:p w:rsidR="00961C76"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Язык PHP включает стандартные экспоненциальные и логарифмические функции двух разновидностей — для работы по основанию 10 и основанию е (которые приведены в таблице).</w:t>
      </w:r>
    </w:p>
    <w:p w:rsidR="00961C76" w:rsidRPr="00767A40" w:rsidRDefault="00961C76" w:rsidP="00961C76">
      <w:pPr>
        <w:spacing w:after="0" w:line="240" w:lineRule="auto"/>
        <w:ind w:firstLine="709"/>
        <w:jc w:val="both"/>
        <w:rPr>
          <w:rFonts w:ascii="Times New Roman" w:hAnsi="Times New Roman" w:cs="Times New Roman"/>
          <w:sz w:val="28"/>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1"/>
        <w:gridCol w:w="8688"/>
      </w:tblGrid>
      <w:tr w:rsidR="00961C76" w:rsidRPr="00E60027" w:rsidTr="00AF3F0F">
        <w:trPr>
          <w:tblHeader/>
          <w:tblCellSpacing w:w="15" w:type="dxa"/>
        </w:trPr>
        <w:tc>
          <w:tcPr>
            <w:tcW w:w="0" w:type="auto"/>
            <w:gridSpan w:val="2"/>
            <w:vAlign w:val="center"/>
            <w:hideMark/>
          </w:tcPr>
          <w:p w:rsidR="00961C76" w:rsidRPr="00354939" w:rsidRDefault="00961C76" w:rsidP="00AF3F0F">
            <w:pPr>
              <w:jc w:val="center"/>
              <w:rPr>
                <w:rFonts w:ascii="Times New Roman" w:hAnsi="Times New Roman" w:cs="Times New Roman"/>
              </w:rPr>
            </w:pPr>
            <w:r w:rsidRPr="00354939">
              <w:rPr>
                <w:rFonts w:ascii="Times New Roman" w:hAnsi="Times New Roman" w:cs="Times New Roman"/>
              </w:rPr>
              <w:t>Экспоненциальные функции</w:t>
            </w:r>
          </w:p>
        </w:tc>
      </w:tr>
      <w:tr w:rsidR="00961C76" w:rsidRPr="00E60027" w:rsidTr="00AF3F0F">
        <w:trPr>
          <w:tblHeader/>
          <w:tblCellSpacing w:w="15" w:type="dxa"/>
        </w:trPr>
        <w:tc>
          <w:tcPr>
            <w:tcW w:w="0" w:type="auto"/>
            <w:vAlign w:val="center"/>
            <w:hideMark/>
          </w:tcPr>
          <w:p w:rsidR="00961C76" w:rsidRPr="00354939" w:rsidRDefault="00961C76" w:rsidP="00AF3F0F">
            <w:pPr>
              <w:jc w:val="center"/>
              <w:rPr>
                <w:rFonts w:ascii="Times New Roman" w:hAnsi="Times New Roman" w:cs="Times New Roman"/>
              </w:rPr>
            </w:pPr>
            <w:r w:rsidRPr="00354939">
              <w:rPr>
                <w:rFonts w:ascii="Times New Roman" w:hAnsi="Times New Roman" w:cs="Times New Roman"/>
              </w:rPr>
              <w:t>Функция</w:t>
            </w:r>
          </w:p>
        </w:tc>
        <w:tc>
          <w:tcPr>
            <w:tcW w:w="0" w:type="auto"/>
            <w:vAlign w:val="center"/>
            <w:hideMark/>
          </w:tcPr>
          <w:p w:rsidR="00961C76" w:rsidRPr="00354939" w:rsidRDefault="00961C76" w:rsidP="00AF3F0F">
            <w:pPr>
              <w:jc w:val="center"/>
              <w:rPr>
                <w:rFonts w:ascii="Times New Roman" w:hAnsi="Times New Roman" w:cs="Times New Roman"/>
              </w:rPr>
            </w:pPr>
            <w:r w:rsidRPr="00354939">
              <w:rPr>
                <w:rFonts w:ascii="Times New Roman" w:hAnsi="Times New Roman" w:cs="Times New Roman"/>
              </w:rPr>
              <w:t>Описание</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rPr>
            </w:pPr>
            <w:r w:rsidRPr="00736B7A">
              <w:rPr>
                <w:rFonts w:ascii="Times New Roman" w:hAnsi="Times New Roman" w:cs="Times New Roman"/>
                <w:b/>
                <w:i/>
                <w:iCs/>
              </w:rPr>
              <w:t>pow()</w:t>
            </w:r>
          </w:p>
        </w:tc>
        <w:tc>
          <w:tcPr>
            <w:tcW w:w="0" w:type="auto"/>
            <w:vAlign w:val="center"/>
            <w:hideMark/>
          </w:tcPr>
          <w:p w:rsidR="00961C76" w:rsidRPr="00354939" w:rsidRDefault="00961C76" w:rsidP="00AF3F0F">
            <w:pPr>
              <w:jc w:val="both"/>
              <w:rPr>
                <w:rFonts w:ascii="Times New Roman" w:hAnsi="Times New Roman" w:cs="Times New Roman"/>
              </w:rPr>
            </w:pPr>
            <w:r w:rsidRPr="00354939">
              <w:rPr>
                <w:rFonts w:ascii="Times New Roman" w:hAnsi="Times New Roman" w:cs="Times New Roman"/>
              </w:rPr>
              <w:t>Принимает два числовых параметра и возвращает первый параметр, возведенный в степень, равную второму параметру. Значение выражения pow($х, $у) равно x</w:t>
            </w:r>
            <w:r w:rsidRPr="00354939">
              <w:rPr>
                <w:rFonts w:ascii="Times New Roman" w:hAnsi="Times New Roman" w:cs="Times New Roman"/>
                <w:vertAlign w:val="superscript"/>
              </w:rPr>
              <w:t>y</w:t>
            </w:r>
          </w:p>
        </w:tc>
      </w:tr>
      <w:tr w:rsidR="00961C76" w:rsidRPr="00E60027" w:rsidTr="00AF3F0F">
        <w:trPr>
          <w:trHeight w:val="821"/>
          <w:tblCellSpacing w:w="15" w:type="dxa"/>
        </w:trPr>
        <w:tc>
          <w:tcPr>
            <w:tcW w:w="0" w:type="auto"/>
            <w:vAlign w:val="center"/>
            <w:hideMark/>
          </w:tcPr>
          <w:p w:rsidR="00961C76" w:rsidRPr="00736B7A" w:rsidRDefault="00961C76" w:rsidP="00AF3F0F">
            <w:pPr>
              <w:jc w:val="both"/>
              <w:rPr>
                <w:rFonts w:ascii="Times New Roman" w:hAnsi="Times New Roman" w:cs="Times New Roman"/>
                <w:b/>
              </w:rPr>
            </w:pPr>
            <w:r w:rsidRPr="00736B7A">
              <w:rPr>
                <w:rFonts w:ascii="Times New Roman" w:hAnsi="Times New Roman" w:cs="Times New Roman"/>
                <w:b/>
                <w:i/>
                <w:iCs/>
              </w:rPr>
              <w:t>exp()</w:t>
            </w:r>
          </w:p>
        </w:tc>
        <w:tc>
          <w:tcPr>
            <w:tcW w:w="0" w:type="auto"/>
            <w:vAlign w:val="center"/>
            <w:hideMark/>
          </w:tcPr>
          <w:p w:rsidR="00961C76" w:rsidRPr="00354939" w:rsidRDefault="00961C76" w:rsidP="00AF3F0F">
            <w:pPr>
              <w:jc w:val="both"/>
              <w:rPr>
                <w:rFonts w:ascii="Times New Roman" w:hAnsi="Times New Roman" w:cs="Times New Roman"/>
              </w:rPr>
            </w:pPr>
            <w:r w:rsidRPr="00354939">
              <w:rPr>
                <w:rFonts w:ascii="Times New Roman" w:hAnsi="Times New Roman" w:cs="Times New Roman"/>
              </w:rPr>
              <w:t>Принимает единственный параметр и возводит число e в степень, равную этому показателю степени. Значение выражения exp($х) равно e</w:t>
            </w:r>
            <w:r w:rsidRPr="00354939">
              <w:rPr>
                <w:rFonts w:ascii="Times New Roman" w:hAnsi="Times New Roman" w:cs="Times New Roman"/>
                <w:vertAlign w:val="superscript"/>
              </w:rPr>
              <w:t>x</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rPr>
            </w:pPr>
            <w:r w:rsidRPr="00736B7A">
              <w:rPr>
                <w:rFonts w:ascii="Times New Roman" w:hAnsi="Times New Roman" w:cs="Times New Roman"/>
                <w:b/>
                <w:i/>
                <w:iCs/>
              </w:rPr>
              <w:t>log()</w:t>
            </w:r>
          </w:p>
        </w:tc>
        <w:tc>
          <w:tcPr>
            <w:tcW w:w="0" w:type="auto"/>
            <w:vAlign w:val="center"/>
            <w:hideMark/>
          </w:tcPr>
          <w:p w:rsidR="00961C76" w:rsidRPr="00354939" w:rsidRDefault="00961C76" w:rsidP="00AF3F0F">
            <w:pPr>
              <w:jc w:val="both"/>
              <w:rPr>
                <w:rFonts w:ascii="Times New Roman" w:hAnsi="Times New Roman" w:cs="Times New Roman"/>
              </w:rPr>
            </w:pPr>
            <w:r w:rsidRPr="00354939">
              <w:rPr>
                <w:rFonts w:ascii="Times New Roman" w:hAnsi="Times New Roman" w:cs="Times New Roman"/>
              </w:rPr>
              <w:t>Функция натурального логарифма (ln). Принимает единственный параметр и возвращает его логарифм по основанию e</w:t>
            </w:r>
          </w:p>
        </w:tc>
      </w:tr>
      <w:tr w:rsidR="00961C76" w:rsidRPr="00E60027" w:rsidTr="00AF3F0F">
        <w:trPr>
          <w:tblCellSpacing w:w="15" w:type="dxa"/>
        </w:trPr>
        <w:tc>
          <w:tcPr>
            <w:tcW w:w="0" w:type="auto"/>
            <w:vAlign w:val="center"/>
            <w:hideMark/>
          </w:tcPr>
          <w:p w:rsidR="00961C76" w:rsidRPr="00736B7A" w:rsidRDefault="00961C76" w:rsidP="00AF3F0F">
            <w:pPr>
              <w:jc w:val="both"/>
              <w:rPr>
                <w:rFonts w:ascii="Times New Roman" w:hAnsi="Times New Roman" w:cs="Times New Roman"/>
                <w:b/>
              </w:rPr>
            </w:pPr>
            <w:r w:rsidRPr="00736B7A">
              <w:rPr>
                <w:rFonts w:ascii="Times New Roman" w:hAnsi="Times New Roman" w:cs="Times New Roman"/>
                <w:b/>
                <w:i/>
                <w:iCs/>
              </w:rPr>
              <w:lastRenderedPageBreak/>
              <w:t>log10()</w:t>
            </w:r>
          </w:p>
        </w:tc>
        <w:tc>
          <w:tcPr>
            <w:tcW w:w="0" w:type="auto"/>
            <w:vAlign w:val="center"/>
            <w:hideMark/>
          </w:tcPr>
          <w:p w:rsidR="00961C76" w:rsidRPr="00354939" w:rsidRDefault="00961C76" w:rsidP="00AF3F0F">
            <w:pPr>
              <w:jc w:val="both"/>
              <w:rPr>
                <w:rFonts w:ascii="Times New Roman" w:hAnsi="Times New Roman" w:cs="Times New Roman"/>
              </w:rPr>
            </w:pPr>
            <w:r w:rsidRPr="00354939">
              <w:rPr>
                <w:rFonts w:ascii="Times New Roman" w:hAnsi="Times New Roman" w:cs="Times New Roman"/>
              </w:rPr>
              <w:t>Принимает единственный параметр и возвращает его десятичный логарифм (lg)</w:t>
            </w:r>
          </w:p>
        </w:tc>
      </w:tr>
    </w:tbl>
    <w:p w:rsidR="00961C76" w:rsidRDefault="00961C76" w:rsidP="00961C76">
      <w:pPr>
        <w:spacing w:after="0" w:line="240" w:lineRule="auto"/>
        <w:ind w:firstLine="709"/>
        <w:jc w:val="both"/>
        <w:rPr>
          <w:rFonts w:ascii="Times New Roman" w:hAnsi="Times New Roman" w:cs="Times New Roman"/>
          <w:sz w:val="28"/>
          <w:szCs w:val="24"/>
        </w:rPr>
      </w:pPr>
    </w:p>
    <w:p w:rsidR="00961C76" w:rsidRPr="00767A40"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 xml:space="preserve">В языке PHP предусмотрена функция </w:t>
      </w:r>
      <w:r w:rsidRPr="00767A40">
        <w:rPr>
          <w:rFonts w:ascii="Times New Roman" w:hAnsi="Times New Roman" w:cs="Times New Roman"/>
          <w:b/>
          <w:sz w:val="28"/>
          <w:szCs w:val="24"/>
        </w:rPr>
        <w:t>exp()</w:t>
      </w:r>
      <w:r w:rsidRPr="00767A40">
        <w:rPr>
          <w:rFonts w:ascii="Times New Roman" w:hAnsi="Times New Roman" w:cs="Times New Roman"/>
          <w:sz w:val="28"/>
          <w:szCs w:val="24"/>
        </w:rPr>
        <w:t xml:space="preserve"> для возведения числа </w:t>
      </w:r>
      <w:r w:rsidRPr="00767A40">
        <w:rPr>
          <w:rFonts w:ascii="Times New Roman" w:hAnsi="Times New Roman" w:cs="Times New Roman"/>
          <w:b/>
          <w:sz w:val="28"/>
          <w:szCs w:val="24"/>
        </w:rPr>
        <w:t>e</w:t>
      </w:r>
      <w:r w:rsidRPr="00767A40">
        <w:rPr>
          <w:rFonts w:ascii="Times New Roman" w:hAnsi="Times New Roman" w:cs="Times New Roman"/>
          <w:sz w:val="28"/>
          <w:szCs w:val="24"/>
        </w:rPr>
        <w:t xml:space="preserve"> в указанную степень, но отсутствует функция с одним параметром, с помощью которой можно было бы возвести в указанную степень число 10. Однако вместо этой функции можно использовать функцию </w:t>
      </w:r>
      <w:r w:rsidRPr="00767A40">
        <w:rPr>
          <w:rFonts w:ascii="Times New Roman" w:hAnsi="Times New Roman" w:cs="Times New Roman"/>
          <w:b/>
          <w:sz w:val="28"/>
          <w:szCs w:val="24"/>
        </w:rPr>
        <w:t>pow()</w:t>
      </w:r>
      <w:r w:rsidRPr="00767A40">
        <w:rPr>
          <w:rFonts w:ascii="Times New Roman" w:hAnsi="Times New Roman" w:cs="Times New Roman"/>
          <w:sz w:val="28"/>
          <w:szCs w:val="24"/>
        </w:rPr>
        <w:t xml:space="preserve"> с двумя параметрами, задавая 10 в качестве первого параметра.</w:t>
      </w:r>
    </w:p>
    <w:p w:rsidR="00961C76" w:rsidRDefault="00961C76" w:rsidP="00961C76">
      <w:pPr>
        <w:spacing w:after="0" w:line="240" w:lineRule="auto"/>
        <w:ind w:firstLine="709"/>
        <w:jc w:val="both"/>
        <w:rPr>
          <w:rFonts w:ascii="Times New Roman" w:hAnsi="Times New Roman" w:cs="Times New Roman"/>
          <w:sz w:val="24"/>
          <w:szCs w:val="24"/>
        </w:rPr>
      </w:pP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&lt;?php</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$a=exp(1);</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echo 'a='.$a, '&lt;br&gt;';</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$a=pow(10,3);</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echo 'a='.$a, '&lt;br&gt;';</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$a=log10(100);</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lang w:val="en-US"/>
        </w:rPr>
      </w:pPr>
      <w:r w:rsidRPr="00767A40">
        <w:rPr>
          <w:rFonts w:ascii="Consolas" w:hAnsi="Consolas" w:cs="Consolas"/>
          <w:sz w:val="24"/>
          <w:szCs w:val="24"/>
          <w:lang w:val="en-US"/>
        </w:rPr>
        <w:t>echo 'a='.$a, '&lt;br&gt;';</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jc w:val="both"/>
        <w:rPr>
          <w:rFonts w:ascii="Consolas" w:hAnsi="Consolas" w:cs="Consolas"/>
          <w:sz w:val="24"/>
          <w:szCs w:val="24"/>
        </w:rPr>
      </w:pPr>
      <w:r w:rsidRPr="00767A40">
        <w:rPr>
          <w:rFonts w:ascii="Consolas" w:hAnsi="Consolas" w:cs="Consolas"/>
          <w:sz w:val="24"/>
          <w:szCs w:val="24"/>
        </w:rPr>
        <w:t>?&gt;</w:t>
      </w:r>
    </w:p>
    <w:p w:rsidR="00961C76" w:rsidRPr="00354939" w:rsidRDefault="00961C76" w:rsidP="00961C76">
      <w:pPr>
        <w:spacing w:after="0" w:line="240" w:lineRule="auto"/>
        <w:jc w:val="both"/>
        <w:rPr>
          <w:rFonts w:ascii="Times New Roman" w:hAnsi="Times New Roman" w:cs="Times New Roman"/>
          <w:sz w:val="24"/>
          <w:szCs w:val="24"/>
        </w:rPr>
      </w:pPr>
    </w:p>
    <w:p w:rsidR="00961C76" w:rsidRPr="00767A40" w:rsidRDefault="00961C76" w:rsidP="00961C76">
      <w:pPr>
        <w:spacing w:after="0" w:line="240" w:lineRule="auto"/>
        <w:ind w:firstLine="709"/>
        <w:jc w:val="both"/>
        <w:rPr>
          <w:rFonts w:ascii="Times New Roman" w:hAnsi="Times New Roman" w:cs="Times New Roman"/>
          <w:sz w:val="28"/>
          <w:szCs w:val="24"/>
        </w:rPr>
      </w:pPr>
      <w:r w:rsidRPr="00767A40">
        <w:rPr>
          <w:rFonts w:ascii="Times New Roman" w:hAnsi="Times New Roman" w:cs="Times New Roman"/>
          <w:sz w:val="28"/>
          <w:szCs w:val="24"/>
        </w:rPr>
        <w:t>Можно убедиться в том, что экспоненциальные и логарифмические функции с одним и тем же основанием являются обратными по отношению друг к другу, проведя проверку идентичности полученных результатов таким образом.</w:t>
      </w:r>
    </w:p>
    <w:p w:rsidR="00961C76" w:rsidRDefault="00961C76" w:rsidP="00961C76">
      <w:pPr>
        <w:rPr>
          <w:rFonts w:ascii="Times New Roman" w:hAnsi="Times New Roman" w:cs="Times New Roman"/>
          <w:sz w:val="24"/>
          <w:szCs w:val="24"/>
        </w:rPr>
      </w:pP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767A40">
        <w:rPr>
          <w:rFonts w:ascii="Consolas" w:hAnsi="Consolas" w:cs="Consolas"/>
          <w:sz w:val="24"/>
          <w:lang w:val="en-US"/>
        </w:rPr>
        <w:t>&lt;?php</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767A40">
        <w:rPr>
          <w:rFonts w:ascii="Consolas" w:hAnsi="Consolas" w:cs="Consolas"/>
          <w:sz w:val="24"/>
          <w:lang w:val="en-US"/>
        </w:rPr>
        <w:t>$test = 449;</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lang w:val="en-US"/>
        </w:rPr>
      </w:pPr>
      <w:r w:rsidRPr="00767A40">
        <w:rPr>
          <w:rFonts w:ascii="Consolas" w:hAnsi="Consolas" w:cs="Consolas"/>
          <w:sz w:val="24"/>
          <w:lang w:val="en-US"/>
        </w:rPr>
        <w:t>$test = pow(10, exp(log(log10($test))));</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1A4473">
        <w:rPr>
          <w:rStyle w:val="HTML0"/>
          <w:rFonts w:ascii="Consolas" w:eastAsiaTheme="minorHAnsi" w:hAnsi="Consolas" w:cs="Consolas"/>
          <w:color w:val="0000BB"/>
          <w:sz w:val="24"/>
          <w:szCs w:val="28"/>
          <w:lang w:val="en-US"/>
        </w:rPr>
        <w:t>echo</w:t>
      </w:r>
      <w:r w:rsidRPr="00767A40">
        <w:rPr>
          <w:rFonts w:ascii="Consolas" w:hAnsi="Consolas" w:cs="Consolas"/>
          <w:sz w:val="24"/>
        </w:rPr>
        <w:t xml:space="preserve"> "test </w:t>
      </w:r>
      <w:r>
        <w:rPr>
          <w:rFonts w:ascii="Consolas" w:hAnsi="Consolas" w:cs="Consolas"/>
          <w:sz w:val="24"/>
        </w:rPr>
        <w:t xml:space="preserve">= $test";     </w:t>
      </w:r>
      <w:r w:rsidRPr="00767A40">
        <w:rPr>
          <w:rFonts w:ascii="Times New Roman" w:hAnsi="Times New Roman" w:cs="Times New Roman"/>
          <w:i/>
          <w:color w:val="ED7D31" w:themeColor="accent2"/>
          <w:sz w:val="24"/>
        </w:rPr>
        <w:t>// test_449 = 449</w:t>
      </w:r>
    </w:p>
    <w:p w:rsidR="00961C76" w:rsidRPr="00767A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rPr>
      </w:pPr>
      <w:r w:rsidRPr="00767A40">
        <w:rPr>
          <w:rFonts w:ascii="Consolas" w:hAnsi="Consolas" w:cs="Consolas"/>
          <w:sz w:val="24"/>
        </w:rPr>
        <w:t>?&gt;</w:t>
      </w:r>
    </w:p>
    <w:p w:rsidR="00961C76" w:rsidRDefault="00961C76" w:rsidP="00961C76"/>
    <w:p w:rsidR="00961C76" w:rsidRPr="00E62140" w:rsidRDefault="00961C76" w:rsidP="00961C76">
      <w:pPr>
        <w:pStyle w:val="3"/>
        <w:ind w:firstLine="708"/>
        <w:rPr>
          <w:rFonts w:ascii="Times New Roman" w:hAnsi="Times New Roman" w:cs="Times New Roman"/>
          <w:b/>
          <w:color w:val="000000" w:themeColor="text1"/>
          <w:sz w:val="28"/>
          <w:u w:val="single"/>
        </w:rPr>
      </w:pPr>
      <w:r w:rsidRPr="00E62140">
        <w:rPr>
          <w:rFonts w:ascii="Times New Roman" w:hAnsi="Times New Roman" w:cs="Times New Roman"/>
          <w:b/>
          <w:color w:val="000000" w:themeColor="text1"/>
          <w:sz w:val="28"/>
          <w:u w:val="single"/>
        </w:rPr>
        <w:t>Тригонометрические функции</w:t>
      </w:r>
    </w:p>
    <w:p w:rsidR="00961C76" w:rsidRDefault="00961C76" w:rsidP="00961C76">
      <w:pPr>
        <w:spacing w:after="0" w:line="240" w:lineRule="auto"/>
        <w:ind w:firstLine="709"/>
        <w:jc w:val="both"/>
        <w:rPr>
          <w:rFonts w:ascii="Times New Roman" w:hAnsi="Times New Roman" w:cs="Times New Roman"/>
          <w:sz w:val="28"/>
          <w:szCs w:val="24"/>
        </w:rPr>
      </w:pPr>
      <w:r w:rsidRPr="00140A08">
        <w:rPr>
          <w:rFonts w:ascii="Times New Roman" w:hAnsi="Times New Roman" w:cs="Times New Roman"/>
          <w:sz w:val="28"/>
          <w:szCs w:val="24"/>
        </w:rPr>
        <w:t xml:space="preserve">В языке PHP предусмотрен стандартный набор основных тригонометрических функций, общие сведения о которых приведены в таблице: </w:t>
      </w:r>
    </w:p>
    <w:p w:rsidR="00961C76" w:rsidRPr="00140A08" w:rsidRDefault="00961C76" w:rsidP="00961C76">
      <w:pPr>
        <w:spacing w:after="0" w:line="240" w:lineRule="auto"/>
        <w:ind w:firstLine="709"/>
        <w:jc w:val="both"/>
        <w:rPr>
          <w:rFonts w:ascii="Times New Roman" w:hAnsi="Times New Roman" w:cs="Times New Roman"/>
          <w:sz w:val="28"/>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7"/>
        <w:gridCol w:w="8492"/>
      </w:tblGrid>
      <w:tr w:rsidR="00961C76" w:rsidRPr="008722F9" w:rsidTr="00AF3F0F">
        <w:trPr>
          <w:tblHeader/>
          <w:tblCellSpacing w:w="15" w:type="dxa"/>
        </w:trPr>
        <w:tc>
          <w:tcPr>
            <w:tcW w:w="0" w:type="auto"/>
            <w:gridSpan w:val="2"/>
            <w:vAlign w:val="center"/>
            <w:hideMark/>
          </w:tcPr>
          <w:p w:rsidR="00961C76" w:rsidRPr="008722F9" w:rsidRDefault="00961C76" w:rsidP="00AF3F0F">
            <w:pPr>
              <w:spacing w:after="0" w:line="240" w:lineRule="auto"/>
              <w:ind w:firstLine="709"/>
              <w:jc w:val="both"/>
              <w:rPr>
                <w:rFonts w:ascii="Times New Roman" w:hAnsi="Times New Roman" w:cs="Times New Roman"/>
                <w:sz w:val="24"/>
                <w:szCs w:val="24"/>
              </w:rPr>
            </w:pPr>
            <w:r w:rsidRPr="008722F9">
              <w:rPr>
                <w:rFonts w:ascii="Times New Roman" w:hAnsi="Times New Roman" w:cs="Times New Roman"/>
                <w:sz w:val="24"/>
                <w:szCs w:val="24"/>
              </w:rPr>
              <w:t>Тригонометрические функции</w:t>
            </w:r>
          </w:p>
        </w:tc>
      </w:tr>
      <w:tr w:rsidR="00961C76" w:rsidRPr="008722F9" w:rsidTr="00AF3F0F">
        <w:trPr>
          <w:tblHeader/>
          <w:tblCellSpacing w:w="15" w:type="dxa"/>
        </w:trPr>
        <w:tc>
          <w:tcPr>
            <w:tcW w:w="0" w:type="auto"/>
            <w:vAlign w:val="center"/>
            <w:hideMark/>
          </w:tcPr>
          <w:p w:rsidR="00961C76" w:rsidRPr="008722F9" w:rsidRDefault="00961C76" w:rsidP="00AF3F0F">
            <w:pPr>
              <w:spacing w:after="0" w:line="240" w:lineRule="auto"/>
              <w:ind w:firstLine="82"/>
              <w:jc w:val="both"/>
              <w:rPr>
                <w:rFonts w:ascii="Times New Roman" w:hAnsi="Times New Roman" w:cs="Times New Roman"/>
                <w:sz w:val="24"/>
                <w:szCs w:val="24"/>
              </w:rPr>
            </w:pPr>
            <w:r w:rsidRPr="008722F9">
              <w:rPr>
                <w:rFonts w:ascii="Times New Roman" w:hAnsi="Times New Roman" w:cs="Times New Roman"/>
                <w:sz w:val="24"/>
                <w:szCs w:val="24"/>
              </w:rPr>
              <w:t>Функция</w:t>
            </w:r>
          </w:p>
        </w:tc>
        <w:tc>
          <w:tcPr>
            <w:tcW w:w="0" w:type="auto"/>
            <w:vAlign w:val="center"/>
            <w:hideMark/>
          </w:tcPr>
          <w:p w:rsidR="00961C76" w:rsidRPr="008722F9" w:rsidRDefault="00961C76" w:rsidP="00AF3F0F">
            <w:pPr>
              <w:spacing w:after="0" w:line="240" w:lineRule="auto"/>
              <w:ind w:firstLine="709"/>
              <w:jc w:val="both"/>
              <w:rPr>
                <w:rFonts w:ascii="Times New Roman" w:hAnsi="Times New Roman" w:cs="Times New Roman"/>
                <w:sz w:val="24"/>
                <w:szCs w:val="24"/>
              </w:rPr>
            </w:pPr>
            <w:r w:rsidRPr="008722F9">
              <w:rPr>
                <w:rFonts w:ascii="Times New Roman" w:hAnsi="Times New Roman" w:cs="Times New Roman"/>
                <w:sz w:val="24"/>
                <w:szCs w:val="24"/>
              </w:rPr>
              <w:t>Описание</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pi()</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Не принимает параметров и возвращает приближенное значение числа π (3.1415926535898). Может использоваться как взаимозаменяемая с константой M_PI</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sin()</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в радианах и возвращает синус параметра в виде числа с плавающей точкой двойной точности</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cos()</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в радианах и возвращает косинус параметра в виде числа с плавающей точкой двойной точности</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lastRenderedPageBreak/>
              <w:t>tan()</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в радианах и возвращает тангенс параметра в виде числа с плавающей точкой двойной точности</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asin()</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и возвращает арксинус параметра в радианах. Входные данные должны находиться в пределах от -1 до 1 (получение функцией входных данных, выходящих за пределы этого диапазона, приводит к получению результата NAN). Результаты находятся в диапазоне от -π/2 до π/2</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acos()</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и возвращает арккосинус параметра в радианах. Входные данные должны находиться в пределах от -1 до 1 (получение функцией входных данных, выходящих за пределы этого диапазона, приводит к получению результата NAN. Результаты находятся в диапазоне от 0 до π</w:t>
            </w:r>
          </w:p>
        </w:tc>
      </w:tr>
      <w:tr w:rsidR="00961C76" w:rsidRPr="008722F9" w:rsidTr="00AF3F0F">
        <w:trPr>
          <w:tblCellSpacing w:w="15" w:type="dxa"/>
        </w:trPr>
        <w:tc>
          <w:tcPr>
            <w:tcW w:w="0" w:type="auto"/>
            <w:vAlign w:val="center"/>
            <w:hideMark/>
          </w:tcPr>
          <w:p w:rsidR="00961C76" w:rsidRPr="00736B7A" w:rsidRDefault="00961C76" w:rsidP="00AF3F0F">
            <w:pPr>
              <w:spacing w:after="0" w:line="240" w:lineRule="auto"/>
              <w:ind w:firstLine="82"/>
              <w:jc w:val="both"/>
              <w:rPr>
                <w:rFonts w:ascii="Times New Roman" w:hAnsi="Times New Roman" w:cs="Times New Roman"/>
                <w:b/>
                <w:sz w:val="24"/>
                <w:szCs w:val="24"/>
              </w:rPr>
            </w:pPr>
            <w:r w:rsidRPr="00736B7A">
              <w:rPr>
                <w:rFonts w:ascii="Times New Roman" w:hAnsi="Times New Roman" w:cs="Times New Roman"/>
                <w:b/>
                <w:i/>
                <w:iCs/>
                <w:sz w:val="24"/>
                <w:szCs w:val="24"/>
              </w:rPr>
              <w:t>atan()</w:t>
            </w:r>
          </w:p>
        </w:tc>
        <w:tc>
          <w:tcPr>
            <w:tcW w:w="0" w:type="auto"/>
            <w:vAlign w:val="center"/>
            <w:hideMark/>
          </w:tcPr>
          <w:p w:rsidR="00961C76" w:rsidRPr="008722F9" w:rsidRDefault="00961C76" w:rsidP="00AF3F0F">
            <w:pPr>
              <w:spacing w:after="0" w:line="240" w:lineRule="auto"/>
              <w:jc w:val="both"/>
              <w:rPr>
                <w:rFonts w:ascii="Times New Roman" w:hAnsi="Times New Roman" w:cs="Times New Roman"/>
                <w:sz w:val="24"/>
                <w:szCs w:val="24"/>
              </w:rPr>
            </w:pPr>
            <w:r w:rsidRPr="008722F9">
              <w:rPr>
                <w:rFonts w:ascii="Times New Roman" w:hAnsi="Times New Roman" w:cs="Times New Roman"/>
                <w:sz w:val="24"/>
                <w:szCs w:val="24"/>
              </w:rPr>
              <w:t>Принимает числовой параметр и возвращает арктангенс параметра в радианах. Результаты находятся в диапазоне от -π/2 до π/2</w:t>
            </w:r>
          </w:p>
        </w:tc>
      </w:tr>
      <w:tr w:rsidR="00961C76" w:rsidRPr="008722F9" w:rsidTr="00AF3F0F">
        <w:trPr>
          <w:tblCellSpacing w:w="15" w:type="dxa"/>
        </w:trPr>
        <w:tc>
          <w:tcPr>
            <w:tcW w:w="0" w:type="auto"/>
            <w:vAlign w:val="center"/>
          </w:tcPr>
          <w:p w:rsidR="00961C76" w:rsidRPr="00736B7A" w:rsidRDefault="00961C76" w:rsidP="00AF3F0F">
            <w:pPr>
              <w:spacing w:after="0" w:line="240" w:lineRule="auto"/>
              <w:ind w:firstLine="82"/>
              <w:jc w:val="both"/>
              <w:rPr>
                <w:rFonts w:ascii="Times New Roman" w:hAnsi="Times New Roman" w:cs="Times New Roman"/>
                <w:b/>
                <w:i/>
                <w:iCs/>
                <w:sz w:val="24"/>
                <w:szCs w:val="24"/>
              </w:rPr>
            </w:pPr>
            <w:r w:rsidRPr="00736B7A">
              <w:rPr>
                <w:rFonts w:ascii="Times New Roman" w:hAnsi="Times New Roman" w:cs="Times New Roman"/>
                <w:b/>
                <w:i/>
                <w:sz w:val="24"/>
                <w:szCs w:val="24"/>
                <w:lang w:val="en-US"/>
              </w:rPr>
              <w:t>deg2rad()</w:t>
            </w:r>
          </w:p>
        </w:tc>
        <w:tc>
          <w:tcPr>
            <w:tcW w:w="0" w:type="auto"/>
            <w:vAlign w:val="center"/>
          </w:tcPr>
          <w:p w:rsidR="00961C76" w:rsidRPr="008722F9" w:rsidRDefault="00961C76" w:rsidP="00AF3F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Преобразует значение из градусов в радианы</w:t>
            </w:r>
          </w:p>
        </w:tc>
      </w:tr>
      <w:tr w:rsidR="00961C76" w:rsidRPr="008722F9" w:rsidTr="00AF3F0F">
        <w:trPr>
          <w:tblCellSpacing w:w="15" w:type="dxa"/>
        </w:trPr>
        <w:tc>
          <w:tcPr>
            <w:tcW w:w="0" w:type="auto"/>
            <w:vAlign w:val="center"/>
          </w:tcPr>
          <w:p w:rsidR="00961C76" w:rsidRPr="00736B7A" w:rsidRDefault="00961C76" w:rsidP="00AF3F0F">
            <w:pPr>
              <w:spacing w:after="0" w:line="240" w:lineRule="auto"/>
              <w:ind w:firstLine="82"/>
              <w:jc w:val="both"/>
              <w:rPr>
                <w:rFonts w:ascii="Times New Roman" w:hAnsi="Times New Roman" w:cs="Times New Roman"/>
                <w:b/>
                <w:i/>
                <w:iCs/>
                <w:sz w:val="24"/>
                <w:szCs w:val="24"/>
              </w:rPr>
            </w:pPr>
            <w:r w:rsidRPr="00736B7A">
              <w:rPr>
                <w:rFonts w:ascii="Times New Roman" w:hAnsi="Times New Roman" w:cs="Times New Roman"/>
                <w:b/>
                <w:i/>
                <w:sz w:val="24"/>
                <w:szCs w:val="24"/>
                <w:lang w:val="en-US"/>
              </w:rPr>
              <w:t>rad2deg()</w:t>
            </w:r>
          </w:p>
        </w:tc>
        <w:tc>
          <w:tcPr>
            <w:tcW w:w="0" w:type="auto"/>
            <w:vAlign w:val="center"/>
          </w:tcPr>
          <w:p w:rsidR="00961C76" w:rsidRPr="008722F9" w:rsidRDefault="00961C76" w:rsidP="00AF3F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Преобразует значение из радианов в градусы</w:t>
            </w:r>
          </w:p>
        </w:tc>
      </w:tr>
    </w:tbl>
    <w:p w:rsidR="00961C76" w:rsidRPr="002D7CFA" w:rsidRDefault="00961C76" w:rsidP="00961C76"/>
    <w:p w:rsidR="00961C76" w:rsidRPr="002D7CFA" w:rsidRDefault="00961C76" w:rsidP="00961C76">
      <w:pPr>
        <w:pStyle w:val="2"/>
        <w:ind w:firstLine="708"/>
        <w:rPr>
          <w:rFonts w:ascii="Times New Roman" w:hAnsi="Times New Roman" w:cs="Times New Roman"/>
          <w:b/>
          <w:color w:val="auto"/>
          <w:sz w:val="28"/>
          <w:szCs w:val="28"/>
          <w:u w:val="single"/>
        </w:rPr>
      </w:pPr>
      <w:r w:rsidRPr="002D7CFA">
        <w:rPr>
          <w:rFonts w:ascii="Times New Roman" w:hAnsi="Times New Roman" w:cs="Times New Roman"/>
          <w:b/>
          <w:color w:val="auto"/>
          <w:sz w:val="28"/>
          <w:szCs w:val="28"/>
          <w:u w:val="single"/>
        </w:rPr>
        <w:t>Обработка строк</w:t>
      </w:r>
    </w:p>
    <w:p w:rsidR="00961C76" w:rsidRPr="00546AF1" w:rsidRDefault="00961C76" w:rsidP="00961C76">
      <w:pPr>
        <w:pStyle w:val="ae"/>
        <w:ind w:firstLine="708"/>
        <w:jc w:val="both"/>
        <w:rPr>
          <w:rFonts w:ascii="Times New Roman" w:hAnsi="Times New Roman" w:cs="Times New Roman"/>
          <w:sz w:val="28"/>
          <w:szCs w:val="28"/>
        </w:rPr>
      </w:pPr>
      <w:r w:rsidRPr="00546AF1">
        <w:rPr>
          <w:rFonts w:ascii="Times New Roman" w:hAnsi="Times New Roman" w:cs="Times New Roman"/>
          <w:sz w:val="28"/>
          <w:szCs w:val="28"/>
        </w:rPr>
        <w:t xml:space="preserve">Если строка </w:t>
      </w:r>
      <w:r>
        <w:rPr>
          <w:rFonts w:ascii="Times New Roman" w:hAnsi="Times New Roman" w:cs="Times New Roman"/>
          <w:sz w:val="28"/>
          <w:szCs w:val="28"/>
        </w:rPr>
        <w:t>определяется в двойных кавычках</w:t>
      </w:r>
      <w:r w:rsidRPr="00546AF1">
        <w:rPr>
          <w:rFonts w:ascii="Times New Roman" w:hAnsi="Times New Roman" w:cs="Times New Roman"/>
          <w:sz w:val="28"/>
          <w:szCs w:val="28"/>
        </w:rPr>
        <w:t xml:space="preserve"> либо при помощи heredoc, переменные внутри нее обрабатываются.</w:t>
      </w:r>
    </w:p>
    <w:p w:rsidR="00961C76" w:rsidRPr="00546AF1" w:rsidRDefault="00961C76" w:rsidP="00961C76">
      <w:pPr>
        <w:pStyle w:val="ae"/>
        <w:ind w:firstLine="708"/>
        <w:jc w:val="both"/>
        <w:rPr>
          <w:rFonts w:ascii="Times New Roman" w:hAnsi="Times New Roman" w:cs="Times New Roman"/>
          <w:sz w:val="28"/>
          <w:szCs w:val="28"/>
        </w:rPr>
      </w:pPr>
      <w:r w:rsidRPr="00546AF1">
        <w:rPr>
          <w:rFonts w:ascii="Times New Roman" w:hAnsi="Times New Roman" w:cs="Times New Roman"/>
          <w:sz w:val="28"/>
          <w:szCs w:val="28"/>
        </w:rPr>
        <w:t>Существует два типа синтаксиса:</w:t>
      </w:r>
      <w:r w:rsidRPr="00546AF1">
        <w:rPr>
          <w:rStyle w:val="apple-converted-space"/>
          <w:rFonts w:ascii="Times New Roman" w:eastAsiaTheme="majorEastAsia" w:hAnsi="Times New Roman" w:cs="Times New Roman"/>
          <w:color w:val="000000"/>
          <w:sz w:val="28"/>
          <w:szCs w:val="28"/>
        </w:rPr>
        <w:t> </w:t>
      </w:r>
      <w:r w:rsidRPr="00546AF1">
        <w:rPr>
          <w:rFonts w:ascii="Times New Roman" w:hAnsi="Times New Roman" w:cs="Times New Roman"/>
          <w:sz w:val="28"/>
          <w:szCs w:val="28"/>
          <w:highlight w:val="green"/>
        </w:rPr>
        <w:t>простой</w:t>
      </w:r>
      <w:r w:rsidRPr="00546AF1">
        <w:rPr>
          <w:rStyle w:val="apple-converted-space"/>
          <w:rFonts w:ascii="Times New Roman" w:eastAsiaTheme="majorEastAsia" w:hAnsi="Times New Roman" w:cs="Times New Roman"/>
          <w:color w:val="000000"/>
          <w:sz w:val="28"/>
          <w:szCs w:val="28"/>
        </w:rPr>
        <w:t> </w:t>
      </w:r>
      <w:r w:rsidRPr="00546AF1">
        <w:rPr>
          <w:rFonts w:ascii="Times New Roman" w:hAnsi="Times New Roman" w:cs="Times New Roman"/>
          <w:sz w:val="28"/>
          <w:szCs w:val="28"/>
        </w:rPr>
        <w:t>и</w:t>
      </w:r>
      <w:r w:rsidRPr="00546AF1">
        <w:rPr>
          <w:rStyle w:val="apple-converted-space"/>
          <w:rFonts w:ascii="Times New Roman" w:eastAsiaTheme="majorEastAsia" w:hAnsi="Times New Roman" w:cs="Times New Roman"/>
          <w:color w:val="000000"/>
          <w:sz w:val="28"/>
          <w:szCs w:val="28"/>
        </w:rPr>
        <w:t> </w:t>
      </w:r>
      <w:r w:rsidRPr="00546AF1">
        <w:rPr>
          <w:rFonts w:ascii="Times New Roman" w:hAnsi="Times New Roman" w:cs="Times New Roman"/>
          <w:sz w:val="28"/>
          <w:szCs w:val="28"/>
          <w:highlight w:val="green"/>
        </w:rPr>
        <w:t>сложный</w:t>
      </w:r>
      <w:r w:rsidRPr="00546AF1">
        <w:rPr>
          <w:rFonts w:ascii="Times New Roman" w:hAnsi="Times New Roman" w:cs="Times New Roman"/>
          <w:sz w:val="28"/>
          <w:szCs w:val="28"/>
        </w:rPr>
        <w:t>. Простой синтаксис более легок и удобен. Он дает возможность обработки переменной, значения массива (</w:t>
      </w:r>
      <w:r w:rsidRPr="00546AF1">
        <w:rPr>
          <w:rFonts w:ascii="Times New Roman" w:hAnsi="Times New Roman" w:cs="Times New Roman"/>
          <w:b/>
          <w:bCs/>
          <w:sz w:val="28"/>
          <w:szCs w:val="28"/>
        </w:rPr>
        <w:t>array</w:t>
      </w:r>
      <w:r w:rsidRPr="00546AF1">
        <w:rPr>
          <w:rFonts w:ascii="Times New Roman" w:hAnsi="Times New Roman" w:cs="Times New Roman"/>
          <w:sz w:val="28"/>
          <w:szCs w:val="28"/>
        </w:rPr>
        <w:t>) или свойства объекта (</w:t>
      </w:r>
      <w:r w:rsidRPr="00546AF1">
        <w:rPr>
          <w:rFonts w:ascii="Times New Roman" w:hAnsi="Times New Roman" w:cs="Times New Roman"/>
          <w:b/>
          <w:bCs/>
          <w:sz w:val="28"/>
          <w:szCs w:val="28"/>
        </w:rPr>
        <w:t>object</w:t>
      </w:r>
      <w:r w:rsidRPr="00546AF1">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546AF1">
        <w:rPr>
          <w:rFonts w:ascii="Times New Roman" w:hAnsi="Times New Roman" w:cs="Times New Roman"/>
          <w:sz w:val="28"/>
          <w:szCs w:val="28"/>
        </w:rPr>
        <w:t>Сложный синтаксис был введен в PHP 4 и может быть распознан по фигурным скобкам, окружающих выражение.</w:t>
      </w:r>
    </w:p>
    <w:p w:rsidR="00961C76" w:rsidRPr="00546AF1" w:rsidRDefault="00961C76" w:rsidP="00961C76">
      <w:pPr>
        <w:pStyle w:val="ae"/>
        <w:ind w:firstLine="708"/>
        <w:jc w:val="both"/>
        <w:rPr>
          <w:rFonts w:ascii="Times New Roman" w:hAnsi="Times New Roman" w:cs="Times New Roman"/>
          <w:sz w:val="28"/>
          <w:szCs w:val="28"/>
        </w:rPr>
      </w:pPr>
    </w:p>
    <w:p w:rsidR="00961C76" w:rsidRPr="00546AF1" w:rsidRDefault="00961C76" w:rsidP="00961C76">
      <w:pPr>
        <w:pStyle w:val="3"/>
        <w:ind w:firstLine="708"/>
        <w:rPr>
          <w:rFonts w:ascii="Times New Roman" w:hAnsi="Times New Roman" w:cs="Times New Roman"/>
          <w:b/>
          <w:color w:val="000000" w:themeColor="text1"/>
          <w:u w:val="single"/>
        </w:rPr>
      </w:pPr>
      <w:bookmarkStart w:id="0" w:name="simple"/>
      <w:bookmarkEnd w:id="0"/>
      <w:r w:rsidRPr="00546AF1">
        <w:rPr>
          <w:rFonts w:ascii="Times New Roman" w:hAnsi="Times New Roman" w:cs="Times New Roman"/>
          <w:b/>
          <w:color w:val="000000" w:themeColor="text1"/>
          <w:sz w:val="28"/>
          <w:u w:val="single"/>
        </w:rPr>
        <w:t>Простой синтаксис</w:t>
      </w:r>
    </w:p>
    <w:p w:rsidR="00961C76" w:rsidRDefault="00961C76" w:rsidP="00961C76">
      <w:pPr>
        <w:pStyle w:val="ae"/>
        <w:ind w:firstLine="708"/>
        <w:jc w:val="both"/>
        <w:rPr>
          <w:rFonts w:ascii="Times New Roman" w:hAnsi="Times New Roman" w:cs="Times New Roman"/>
          <w:sz w:val="28"/>
          <w:szCs w:val="28"/>
        </w:rPr>
      </w:pPr>
      <w:r w:rsidRPr="00546AF1">
        <w:rPr>
          <w:rFonts w:ascii="Times New Roman" w:hAnsi="Times New Roman" w:cs="Times New Roman"/>
          <w:sz w:val="28"/>
          <w:szCs w:val="28"/>
        </w:rPr>
        <w:t>Если интерпретатор встречает знак доллара (</w:t>
      </w:r>
      <w:r w:rsidRPr="00546AF1">
        <w:rPr>
          <w:rStyle w:val="HTML"/>
          <w:rFonts w:ascii="Times New Roman" w:hAnsi="Times New Roman" w:cs="Times New Roman"/>
          <w:color w:val="000000"/>
          <w:sz w:val="28"/>
          <w:szCs w:val="28"/>
        </w:rPr>
        <w:t>$</w:t>
      </w:r>
      <w:r w:rsidRPr="00546AF1">
        <w:rPr>
          <w:rFonts w:ascii="Times New Roman" w:hAnsi="Times New Roman" w:cs="Times New Roman"/>
          <w:sz w:val="28"/>
          <w:szCs w:val="28"/>
        </w:rPr>
        <w:t>), он захватывает так много символов, сколько возможно, чтобы сформировать правильное имя переменной. Если вы хотите точно определить конец имени, заключайте имя переменной в фигурные скобки.</w:t>
      </w:r>
    </w:p>
    <w:p w:rsidR="00961C76" w:rsidRPr="00546AF1" w:rsidRDefault="00961C76" w:rsidP="00961C76">
      <w:pPr>
        <w:pStyle w:val="ae"/>
        <w:ind w:firstLine="708"/>
        <w:jc w:val="both"/>
        <w:rPr>
          <w:rFonts w:ascii="Times New Roman" w:hAnsi="Times New Roman" w:cs="Times New Roman"/>
          <w:sz w:val="28"/>
          <w:szCs w:val="28"/>
        </w:rPr>
      </w:pPr>
    </w:p>
    <w:p w:rsidR="00961C76" w:rsidRPr="00546AF1"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00BB"/>
          <w:sz w:val="24"/>
          <w:szCs w:val="28"/>
        </w:rPr>
        <w:t>&lt;?php</w:t>
      </w:r>
      <w:r w:rsidRPr="001A4473">
        <w:rPr>
          <w:rFonts w:ascii="Consolas" w:hAnsi="Consolas" w:cs="Consolas"/>
          <w:color w:val="0000BB"/>
          <w:sz w:val="20"/>
        </w:rPr>
        <w:br/>
      </w:r>
      <w:r w:rsidRPr="001A4473">
        <w:rPr>
          <w:rStyle w:val="HTML0"/>
          <w:rFonts w:ascii="Consolas" w:eastAsiaTheme="minorHAnsi" w:hAnsi="Consolas" w:cs="Consolas"/>
          <w:color w:val="0000BB"/>
          <w:sz w:val="24"/>
          <w:szCs w:val="28"/>
        </w:rPr>
        <w:t>$beer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'Heineken'</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"$beer's taste is great"</w:t>
      </w:r>
      <w:r w:rsidRPr="001A4473">
        <w:rPr>
          <w:rStyle w:val="HTML0"/>
          <w:rFonts w:ascii="Consolas" w:eastAsiaTheme="minorHAnsi" w:hAnsi="Consolas" w:cs="Consolas"/>
          <w:color w:val="007700"/>
          <w:sz w:val="24"/>
          <w:szCs w:val="28"/>
        </w:rPr>
        <w:t>;</w:t>
      </w:r>
      <w:r w:rsidRPr="00546AF1">
        <w:rPr>
          <w:rStyle w:val="HTML0"/>
          <w:rFonts w:ascii="Times New Roman" w:eastAsiaTheme="minorHAnsi" w:hAnsi="Times New Roman" w:cs="Times New Roman"/>
          <w:color w:val="007700"/>
          <w:sz w:val="24"/>
          <w:szCs w:val="28"/>
        </w:rPr>
        <w:t> </w:t>
      </w:r>
      <w:r w:rsidRPr="00C34367">
        <w:rPr>
          <w:rStyle w:val="HTML0"/>
          <w:rFonts w:ascii="Times New Roman" w:eastAsiaTheme="minorHAnsi" w:hAnsi="Times New Roman" w:cs="Times New Roman"/>
          <w:i/>
          <w:color w:val="FF8000"/>
          <w:sz w:val="24"/>
          <w:szCs w:val="28"/>
        </w:rPr>
        <w:t>// работает, "'" это неверный символ для имени переменной</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"He drank some $beers"</w:t>
      </w:r>
      <w:r w:rsidRPr="001A4473">
        <w:rPr>
          <w:rStyle w:val="HTML0"/>
          <w:rFonts w:ascii="Consolas" w:eastAsiaTheme="minorHAnsi" w:hAnsi="Consolas" w:cs="Consolas"/>
          <w:color w:val="007700"/>
          <w:sz w:val="24"/>
          <w:szCs w:val="28"/>
        </w:rPr>
        <w:t>;</w:t>
      </w:r>
      <w:r w:rsidRPr="00546AF1">
        <w:rPr>
          <w:rStyle w:val="HTML0"/>
          <w:rFonts w:ascii="Times New Roman" w:eastAsiaTheme="minorHAnsi" w:hAnsi="Times New Roman" w:cs="Times New Roman"/>
          <w:color w:val="007700"/>
          <w:sz w:val="24"/>
          <w:szCs w:val="28"/>
        </w:rPr>
        <w:t>   </w:t>
      </w:r>
      <w:r w:rsidRPr="00C34367">
        <w:rPr>
          <w:rStyle w:val="HTML0"/>
          <w:rFonts w:ascii="Times New Roman" w:eastAsiaTheme="minorHAnsi" w:hAnsi="Times New Roman" w:cs="Times New Roman"/>
          <w:i/>
          <w:color w:val="FF8000"/>
          <w:sz w:val="24"/>
          <w:szCs w:val="28"/>
        </w:rPr>
        <w:t>// не работает, 's' это верный символ для имени переменной</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"He drank some ${beer}s"</w:t>
      </w:r>
      <w:r w:rsidRPr="001A4473">
        <w:rPr>
          <w:rStyle w:val="HTML0"/>
          <w:rFonts w:ascii="Consolas" w:eastAsiaTheme="minorHAnsi" w:hAnsi="Consolas" w:cs="Consolas"/>
          <w:color w:val="007700"/>
          <w:sz w:val="24"/>
          <w:szCs w:val="28"/>
        </w:rPr>
        <w:t>;</w:t>
      </w:r>
      <w:r w:rsidRPr="00546AF1">
        <w:rPr>
          <w:rStyle w:val="HTML0"/>
          <w:rFonts w:ascii="Times New Roman" w:eastAsiaTheme="minorHAnsi" w:hAnsi="Times New Roman" w:cs="Times New Roman"/>
          <w:color w:val="007700"/>
          <w:sz w:val="24"/>
          <w:szCs w:val="28"/>
        </w:rPr>
        <w:t> </w:t>
      </w:r>
      <w:r w:rsidRPr="00C34367">
        <w:rPr>
          <w:rStyle w:val="HTML0"/>
          <w:rFonts w:ascii="Times New Roman" w:eastAsiaTheme="minorHAnsi" w:hAnsi="Times New Roman" w:cs="Times New Roman"/>
          <w:i/>
          <w:color w:val="FF8000"/>
          <w:sz w:val="24"/>
          <w:szCs w:val="28"/>
        </w:rPr>
        <w:t>// работает</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"He drank some {$beer}s"</w:t>
      </w:r>
      <w:r w:rsidRPr="001A4473">
        <w:rPr>
          <w:rStyle w:val="HTML0"/>
          <w:rFonts w:ascii="Consolas" w:eastAsiaTheme="minorHAnsi" w:hAnsi="Consolas" w:cs="Consolas"/>
          <w:color w:val="007700"/>
          <w:sz w:val="24"/>
          <w:szCs w:val="28"/>
        </w:rPr>
        <w:t>;</w:t>
      </w:r>
      <w:r w:rsidRPr="00546AF1">
        <w:rPr>
          <w:rStyle w:val="HTML0"/>
          <w:rFonts w:ascii="Times New Roman" w:eastAsiaTheme="minorHAnsi" w:hAnsi="Times New Roman" w:cs="Times New Roman"/>
          <w:color w:val="007700"/>
          <w:sz w:val="24"/>
          <w:szCs w:val="28"/>
        </w:rPr>
        <w:t> </w:t>
      </w:r>
      <w:r w:rsidRPr="00C34367">
        <w:rPr>
          <w:rStyle w:val="HTML0"/>
          <w:rFonts w:ascii="Times New Roman" w:eastAsiaTheme="minorHAnsi" w:hAnsi="Times New Roman" w:cs="Times New Roman"/>
          <w:i/>
          <w:color w:val="FF8000"/>
          <w:sz w:val="24"/>
          <w:szCs w:val="28"/>
        </w:rPr>
        <w:t>// работает</w:t>
      </w:r>
      <w:r w:rsidRPr="00546AF1">
        <w:rPr>
          <w:sz w:val="20"/>
        </w:rPr>
        <w:br/>
      </w:r>
      <w:r w:rsidRPr="001A4473">
        <w:rPr>
          <w:rStyle w:val="HTML0"/>
          <w:rFonts w:ascii="Consolas" w:eastAsiaTheme="minorHAnsi" w:hAnsi="Consolas" w:cs="Consolas"/>
          <w:color w:val="0000BB"/>
          <w:sz w:val="24"/>
          <w:szCs w:val="28"/>
        </w:rPr>
        <w:t>?&gt;</w:t>
      </w:r>
    </w:p>
    <w:p w:rsidR="00961C76" w:rsidRDefault="00961C76" w:rsidP="00961C76">
      <w:pPr>
        <w:pStyle w:val="ae"/>
        <w:ind w:firstLine="708"/>
        <w:jc w:val="both"/>
        <w:rPr>
          <w:rFonts w:ascii="Times New Roman" w:hAnsi="Times New Roman" w:cs="Times New Roman"/>
          <w:color w:val="000000"/>
          <w:sz w:val="28"/>
          <w:szCs w:val="28"/>
        </w:rPr>
      </w:pPr>
      <w:r w:rsidRPr="00546AF1">
        <w:rPr>
          <w:rFonts w:ascii="Times New Roman" w:hAnsi="Times New Roman" w:cs="Times New Roman"/>
          <w:color w:val="000000"/>
          <w:sz w:val="28"/>
          <w:szCs w:val="28"/>
        </w:rPr>
        <w:t>Точно также могут быть обработаны элемент массива (</w:t>
      </w:r>
      <w:r w:rsidRPr="00546AF1">
        <w:rPr>
          <w:rFonts w:ascii="Times New Roman" w:hAnsi="Times New Roman" w:cs="Times New Roman"/>
          <w:b/>
          <w:bCs/>
          <w:sz w:val="28"/>
          <w:szCs w:val="28"/>
        </w:rPr>
        <w:t>array</w:t>
      </w:r>
      <w:r w:rsidRPr="00546AF1">
        <w:rPr>
          <w:rFonts w:ascii="Times New Roman" w:hAnsi="Times New Roman" w:cs="Times New Roman"/>
          <w:color w:val="000000"/>
          <w:sz w:val="28"/>
          <w:szCs w:val="28"/>
        </w:rPr>
        <w:t>) или свойство объекта (</w:t>
      </w:r>
      <w:r w:rsidRPr="00546AF1">
        <w:rPr>
          <w:rFonts w:ascii="Times New Roman" w:hAnsi="Times New Roman" w:cs="Times New Roman"/>
          <w:b/>
          <w:bCs/>
          <w:sz w:val="28"/>
          <w:szCs w:val="28"/>
        </w:rPr>
        <w:t>object</w:t>
      </w:r>
      <w:r w:rsidRPr="00546AF1">
        <w:rPr>
          <w:rFonts w:ascii="Times New Roman" w:hAnsi="Times New Roman" w:cs="Times New Roman"/>
          <w:color w:val="000000"/>
          <w:sz w:val="28"/>
          <w:szCs w:val="28"/>
        </w:rPr>
        <w:t>). В индексах массива закрывающая квадратная скобка (</w:t>
      </w:r>
      <w:r w:rsidRPr="00546AF1">
        <w:rPr>
          <w:rFonts w:ascii="Times New Roman" w:hAnsi="Times New Roman" w:cs="Times New Roman"/>
          <w:b/>
          <w:bCs/>
          <w:color w:val="000000"/>
          <w:sz w:val="28"/>
          <w:szCs w:val="28"/>
        </w:rPr>
        <w:t>]</w:t>
      </w:r>
      <w:r w:rsidRPr="00546AF1">
        <w:rPr>
          <w:rFonts w:ascii="Times New Roman" w:hAnsi="Times New Roman" w:cs="Times New Roman"/>
          <w:color w:val="000000"/>
          <w:sz w:val="28"/>
          <w:szCs w:val="28"/>
        </w:rPr>
        <w:t xml:space="preserve">) обозначает конец определения индекса. Для свойств объекта применяются те же </w:t>
      </w:r>
      <w:r w:rsidRPr="00546AF1">
        <w:rPr>
          <w:rFonts w:ascii="Times New Roman" w:hAnsi="Times New Roman" w:cs="Times New Roman"/>
          <w:color w:val="000000"/>
          <w:sz w:val="28"/>
          <w:szCs w:val="28"/>
        </w:rPr>
        <w:lastRenderedPageBreak/>
        <w:t>правила, что и для простых переменных, хотя с ними невозможен трюк, как с переменными.</w:t>
      </w:r>
    </w:p>
    <w:p w:rsidR="00961C76" w:rsidRPr="00546AF1" w:rsidRDefault="00961C76" w:rsidP="00961C76">
      <w:pPr>
        <w:pStyle w:val="ae"/>
        <w:ind w:firstLine="708"/>
        <w:jc w:val="both"/>
        <w:rPr>
          <w:rFonts w:ascii="Times New Roman" w:hAnsi="Times New Roman" w:cs="Times New Roman"/>
          <w:color w:val="000000"/>
          <w:sz w:val="28"/>
          <w:szCs w:val="28"/>
        </w:rPr>
      </w:pPr>
    </w:p>
    <w:p w:rsidR="00961C76" w:rsidRPr="00546AF1" w:rsidRDefault="00961C76" w:rsidP="00961C76">
      <w:pPr>
        <w:pBdr>
          <w:top w:val="single" w:sz="4" w:space="1" w:color="auto"/>
          <w:left w:val="single" w:sz="4" w:space="4" w:color="auto"/>
          <w:bottom w:val="single" w:sz="4" w:space="1" w:color="auto"/>
          <w:right w:val="single" w:sz="4" w:space="4" w:color="auto"/>
        </w:pBdr>
        <w:rPr>
          <w:color w:val="000000"/>
          <w:sz w:val="20"/>
          <w:lang w:val="en-US"/>
        </w:rPr>
      </w:pPr>
      <w:r w:rsidRPr="001A4473">
        <w:rPr>
          <w:rStyle w:val="HTML0"/>
          <w:rFonts w:ascii="Consolas" w:eastAsiaTheme="minorHAnsi" w:hAnsi="Consolas" w:cs="Consolas"/>
          <w:color w:val="0000BB"/>
          <w:sz w:val="24"/>
          <w:szCs w:val="28"/>
        </w:rPr>
        <w:t>&lt;?php</w:t>
      </w:r>
      <w:r w:rsidRPr="00546AF1">
        <w:rPr>
          <w:color w:val="0000BB"/>
          <w:sz w:val="20"/>
        </w:rPr>
        <w:br/>
      </w:r>
      <w:r w:rsidRPr="00C34367">
        <w:rPr>
          <w:rStyle w:val="HTML0"/>
          <w:rFonts w:ascii="Times New Roman" w:eastAsiaTheme="minorHAnsi" w:hAnsi="Times New Roman" w:cs="Times New Roman"/>
          <w:i/>
          <w:color w:val="FF8000"/>
          <w:sz w:val="24"/>
          <w:szCs w:val="28"/>
        </w:rPr>
        <w:t>// Эти примеры специфически об использовании массивов внутри строк. </w:t>
      </w:r>
      <w:r w:rsidRPr="00C34367">
        <w:rPr>
          <w:i/>
          <w:sz w:val="20"/>
        </w:rPr>
        <w:br/>
      </w:r>
      <w:r w:rsidRPr="00C34367">
        <w:rPr>
          <w:rStyle w:val="HTML0"/>
          <w:rFonts w:ascii="Times New Roman" w:eastAsiaTheme="minorHAnsi" w:hAnsi="Times New Roman" w:cs="Times New Roman"/>
          <w:i/>
          <w:color w:val="FF8000"/>
          <w:sz w:val="24"/>
          <w:szCs w:val="28"/>
        </w:rPr>
        <w:t>// Вне строк всегда заключайте строковые ключи вашего</w:t>
      </w:r>
      <w:r w:rsidRPr="00C34367">
        <w:rPr>
          <w:i/>
          <w:sz w:val="20"/>
        </w:rPr>
        <w:br/>
      </w:r>
      <w:r w:rsidRPr="00C34367">
        <w:rPr>
          <w:rStyle w:val="HTML0"/>
          <w:rFonts w:ascii="Times New Roman" w:eastAsiaTheme="minorHAnsi" w:hAnsi="Times New Roman" w:cs="Times New Roman"/>
          <w:i/>
          <w:color w:val="FF8000"/>
          <w:sz w:val="24"/>
          <w:szCs w:val="28"/>
        </w:rPr>
        <w:t>// массива в кавычки и не используйте вне строк {скобки}.</w:t>
      </w:r>
      <w:r w:rsidRPr="00546AF1">
        <w:rPr>
          <w:sz w:val="20"/>
        </w:rPr>
        <w:br/>
      </w:r>
      <w:r w:rsidRPr="00546AF1">
        <w:rPr>
          <w:sz w:val="20"/>
        </w:rPr>
        <w:br/>
      </w:r>
      <w:r w:rsidRPr="00C34367">
        <w:rPr>
          <w:rStyle w:val="HTML0"/>
          <w:rFonts w:ascii="Times New Roman" w:eastAsiaTheme="minorHAnsi" w:hAnsi="Times New Roman" w:cs="Times New Roman"/>
          <w:i/>
          <w:color w:val="FF8000"/>
          <w:sz w:val="24"/>
          <w:szCs w:val="28"/>
        </w:rPr>
        <w:t>// Давайте покажем все ошибки</w:t>
      </w:r>
      <w:r w:rsidRPr="00546AF1">
        <w:rPr>
          <w:sz w:val="20"/>
        </w:rPr>
        <w:br/>
      </w:r>
      <w:r w:rsidRPr="001A4473">
        <w:rPr>
          <w:rStyle w:val="HTML0"/>
          <w:rFonts w:ascii="Consolas" w:eastAsiaTheme="minorHAnsi" w:hAnsi="Consolas" w:cs="Consolas"/>
          <w:color w:val="0000BB"/>
          <w:sz w:val="24"/>
          <w:szCs w:val="28"/>
        </w:rPr>
        <w:t>error_reporting</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E_ALL</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$fruits </w:t>
      </w:r>
      <w:r w:rsidRPr="001A4473">
        <w:rPr>
          <w:rStyle w:val="HTML0"/>
          <w:rFonts w:ascii="Consolas" w:eastAsiaTheme="minorHAnsi" w:hAnsi="Consolas" w:cs="Consolas"/>
          <w:color w:val="007700"/>
          <w:sz w:val="24"/>
          <w:szCs w:val="28"/>
        </w:rPr>
        <w:t>= array(</w:t>
      </w:r>
      <w:r w:rsidRPr="001A4473">
        <w:rPr>
          <w:rStyle w:val="HTML0"/>
          <w:rFonts w:ascii="Consolas" w:eastAsiaTheme="minorHAnsi" w:hAnsi="Consolas" w:cs="Consolas"/>
          <w:color w:val="DD0000"/>
          <w:sz w:val="24"/>
          <w:szCs w:val="28"/>
        </w:rPr>
        <w:t>'strawberry' </w:t>
      </w:r>
      <w:r w:rsidRPr="001A4473">
        <w:rPr>
          <w:rStyle w:val="HTML0"/>
          <w:rFonts w:ascii="Consolas" w:eastAsiaTheme="minorHAnsi" w:hAnsi="Consolas" w:cs="Consolas"/>
          <w:color w:val="007700"/>
          <w:sz w:val="24"/>
          <w:szCs w:val="28"/>
        </w:rPr>
        <w:t>=&gt; </w:t>
      </w:r>
      <w:r w:rsidRPr="001A4473">
        <w:rPr>
          <w:rStyle w:val="HTML0"/>
          <w:rFonts w:ascii="Consolas" w:eastAsiaTheme="minorHAnsi" w:hAnsi="Consolas" w:cs="Consolas"/>
          <w:color w:val="DD0000"/>
          <w:sz w:val="24"/>
          <w:szCs w:val="28"/>
        </w:rPr>
        <w:t>'red'</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'banana' </w:t>
      </w:r>
      <w:r w:rsidRPr="001A4473">
        <w:rPr>
          <w:rStyle w:val="HTML0"/>
          <w:rFonts w:ascii="Consolas" w:eastAsiaTheme="minorHAnsi" w:hAnsi="Consolas" w:cs="Consolas"/>
          <w:color w:val="007700"/>
          <w:sz w:val="24"/>
          <w:szCs w:val="28"/>
        </w:rPr>
        <w:t>=&gt; </w:t>
      </w:r>
      <w:r w:rsidRPr="001A4473">
        <w:rPr>
          <w:rStyle w:val="HTML0"/>
          <w:rFonts w:ascii="Consolas" w:eastAsiaTheme="minorHAnsi" w:hAnsi="Consolas" w:cs="Consolas"/>
          <w:color w:val="DD0000"/>
          <w:sz w:val="24"/>
          <w:szCs w:val="28"/>
        </w:rPr>
        <w:t>'yellow'</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546AF1">
        <w:rPr>
          <w:color w:val="007700"/>
          <w:sz w:val="20"/>
        </w:rPr>
        <w:br/>
      </w:r>
      <w:r w:rsidRPr="00C34367">
        <w:rPr>
          <w:rStyle w:val="HTML0"/>
          <w:rFonts w:ascii="Times New Roman" w:eastAsiaTheme="minorHAnsi" w:hAnsi="Times New Roman" w:cs="Times New Roman"/>
          <w:i/>
          <w:color w:val="FF8000"/>
          <w:sz w:val="24"/>
          <w:szCs w:val="28"/>
        </w:rPr>
        <w:t>// Работает, но заметьте, что вне кавычек строки это работает по-другому</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"A banana is $fruits[banana]."</w:t>
      </w:r>
      <w:r w:rsidRPr="001A4473">
        <w:rPr>
          <w:rStyle w:val="HTML0"/>
          <w:rFonts w:ascii="Consolas" w:eastAsiaTheme="minorHAnsi" w:hAnsi="Consolas" w:cs="Consolas"/>
          <w:color w:val="007700"/>
          <w:sz w:val="24"/>
          <w:szCs w:val="28"/>
        </w:rPr>
        <w:t>;</w:t>
      </w:r>
      <w:r w:rsidRPr="00546AF1">
        <w:rPr>
          <w:color w:val="007700"/>
          <w:sz w:val="20"/>
        </w:rPr>
        <w:br/>
      </w:r>
      <w:r w:rsidRPr="00546AF1">
        <w:rPr>
          <w:color w:val="007700"/>
          <w:sz w:val="20"/>
        </w:rPr>
        <w:br/>
      </w:r>
      <w:r w:rsidRPr="00C34367">
        <w:rPr>
          <w:rStyle w:val="HTML0"/>
          <w:rFonts w:ascii="Times New Roman" w:eastAsiaTheme="minorHAnsi" w:hAnsi="Times New Roman" w:cs="Times New Roman"/>
          <w:i/>
          <w:color w:val="FF8000"/>
          <w:sz w:val="24"/>
          <w:szCs w:val="28"/>
        </w:rPr>
        <w:t>//Работает</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"A banana is {$fruits['banana']}."</w:t>
      </w:r>
      <w:r w:rsidRPr="001A4473">
        <w:rPr>
          <w:rStyle w:val="HTML0"/>
          <w:rFonts w:ascii="Consolas" w:eastAsiaTheme="minorHAnsi" w:hAnsi="Consolas" w:cs="Consolas"/>
          <w:color w:val="007700"/>
          <w:sz w:val="24"/>
          <w:szCs w:val="28"/>
        </w:rPr>
        <w:t>;</w:t>
      </w:r>
      <w:r w:rsidRPr="00546AF1">
        <w:rPr>
          <w:color w:val="007700"/>
          <w:sz w:val="20"/>
        </w:rPr>
        <w:br/>
      </w:r>
      <w:r w:rsidRPr="00546AF1">
        <w:rPr>
          <w:color w:val="007700"/>
          <w:sz w:val="20"/>
        </w:rPr>
        <w:br/>
      </w:r>
      <w:r w:rsidRPr="00C34367">
        <w:rPr>
          <w:rStyle w:val="HTML0"/>
          <w:rFonts w:ascii="Times New Roman" w:eastAsiaTheme="minorHAnsi" w:hAnsi="Times New Roman" w:cs="Times New Roman"/>
          <w:i/>
          <w:color w:val="FF8000"/>
          <w:sz w:val="24"/>
          <w:szCs w:val="28"/>
        </w:rPr>
        <w:t>// Работает, но PHP, как описано ниже, сначала ищет</w:t>
      </w:r>
      <w:r w:rsidRPr="00C34367">
        <w:rPr>
          <w:i/>
          <w:sz w:val="20"/>
        </w:rPr>
        <w:t xml:space="preserve"> </w:t>
      </w:r>
      <w:r w:rsidRPr="00C34367">
        <w:rPr>
          <w:rStyle w:val="HTML0"/>
          <w:rFonts w:ascii="Times New Roman" w:eastAsiaTheme="minorHAnsi" w:hAnsi="Times New Roman" w:cs="Times New Roman"/>
          <w:i/>
          <w:color w:val="FF8000"/>
          <w:sz w:val="24"/>
          <w:szCs w:val="28"/>
        </w:rPr>
        <w:t>константу banana.</w:t>
      </w:r>
      <w:r w:rsidRPr="00546AF1">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"A banana is {$fruits[banana]}."</w:t>
      </w:r>
      <w:r w:rsidRPr="001A4473">
        <w:rPr>
          <w:rStyle w:val="HTML0"/>
          <w:rFonts w:ascii="Consolas" w:eastAsiaTheme="minorHAnsi" w:hAnsi="Consolas" w:cs="Consolas"/>
          <w:color w:val="007700"/>
          <w:sz w:val="24"/>
          <w:szCs w:val="28"/>
        </w:rPr>
        <w:t>;</w:t>
      </w:r>
      <w:r w:rsidRPr="00546AF1">
        <w:rPr>
          <w:color w:val="007700"/>
          <w:sz w:val="20"/>
        </w:rPr>
        <w:br/>
      </w:r>
      <w:r w:rsidRPr="00546AF1">
        <w:rPr>
          <w:color w:val="007700"/>
          <w:sz w:val="20"/>
        </w:rPr>
        <w:br/>
      </w:r>
      <w:r w:rsidRPr="00C34367">
        <w:rPr>
          <w:rStyle w:val="HTML0"/>
          <w:rFonts w:ascii="Times New Roman" w:eastAsiaTheme="minorHAnsi" w:hAnsi="Times New Roman" w:cs="Times New Roman"/>
          <w:i/>
          <w:color w:val="FF8000"/>
          <w:sz w:val="24"/>
          <w:szCs w:val="28"/>
        </w:rPr>
        <w:t>// Не работает, используйте фигурные скобки. Это</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вызовет</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ошибку</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обработки</w:t>
      </w:r>
      <w:r w:rsidRPr="00C34367">
        <w:rPr>
          <w:rStyle w:val="HTML0"/>
          <w:rFonts w:ascii="Times New Roman" w:eastAsiaTheme="minorHAnsi" w:hAnsi="Times New Roman" w:cs="Times New Roman"/>
          <w:i/>
          <w:color w:val="FF8000"/>
          <w:sz w:val="24"/>
          <w:szCs w:val="28"/>
          <w:lang w:val="en-US"/>
        </w:rPr>
        <w:t>.</w:t>
      </w:r>
      <w:r w:rsidRPr="00546AF1">
        <w:rPr>
          <w:sz w:val="20"/>
          <w:lang w:val="en-US"/>
        </w:rPr>
        <w:br/>
      </w:r>
      <w:r w:rsidRPr="001A4473">
        <w:rPr>
          <w:rStyle w:val="HTML0"/>
          <w:rFonts w:ascii="Consolas" w:eastAsiaTheme="minorHAnsi" w:hAnsi="Consolas" w:cs="Consolas"/>
          <w:color w:val="007700"/>
          <w:sz w:val="24"/>
          <w:szCs w:val="28"/>
          <w:lang w:val="en-US"/>
        </w:rPr>
        <w:t>echo </w:t>
      </w:r>
      <w:r w:rsidRPr="001A4473">
        <w:rPr>
          <w:rStyle w:val="HTML0"/>
          <w:rFonts w:ascii="Consolas" w:eastAsiaTheme="minorHAnsi" w:hAnsi="Consolas" w:cs="Consolas"/>
          <w:color w:val="DD0000"/>
          <w:sz w:val="24"/>
          <w:szCs w:val="28"/>
          <w:lang w:val="en-US"/>
        </w:rPr>
        <w:t>"A banana is $fruits['banana']."</w:t>
      </w:r>
      <w:r w:rsidRPr="001A4473">
        <w:rPr>
          <w:rStyle w:val="HTML0"/>
          <w:rFonts w:ascii="Consolas" w:eastAsiaTheme="minorHAnsi" w:hAnsi="Consolas" w:cs="Consolas"/>
          <w:color w:val="007700"/>
          <w:sz w:val="24"/>
          <w:szCs w:val="28"/>
          <w:lang w:val="en-US"/>
        </w:rPr>
        <w:t>;</w:t>
      </w:r>
      <w:r w:rsidRPr="00546AF1">
        <w:rPr>
          <w:color w:val="007700"/>
          <w:sz w:val="20"/>
          <w:lang w:val="en-US"/>
        </w:rPr>
        <w:br/>
      </w:r>
      <w:r w:rsidRPr="00546AF1">
        <w:rPr>
          <w:color w:val="007700"/>
          <w:sz w:val="20"/>
          <w:lang w:val="en-US"/>
        </w:rPr>
        <w:br/>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Работает</w:t>
      </w:r>
      <w:r w:rsidRPr="00546AF1">
        <w:rPr>
          <w:sz w:val="20"/>
          <w:lang w:val="en-US"/>
        </w:rPr>
        <w:br/>
      </w:r>
      <w:r w:rsidRPr="001A4473">
        <w:rPr>
          <w:rStyle w:val="HTML0"/>
          <w:rFonts w:ascii="Consolas" w:eastAsiaTheme="minorHAnsi" w:hAnsi="Consolas" w:cs="Consolas"/>
          <w:color w:val="007700"/>
          <w:sz w:val="24"/>
          <w:szCs w:val="28"/>
          <w:lang w:val="en-US"/>
        </w:rPr>
        <w:t>echo </w:t>
      </w:r>
      <w:r w:rsidRPr="001A4473">
        <w:rPr>
          <w:rStyle w:val="HTML0"/>
          <w:rFonts w:ascii="Consolas" w:eastAsiaTheme="minorHAnsi" w:hAnsi="Consolas" w:cs="Consolas"/>
          <w:color w:val="DD0000"/>
          <w:sz w:val="24"/>
          <w:szCs w:val="28"/>
          <w:lang w:val="en-US"/>
        </w:rPr>
        <w:t>"A banana is " </w:t>
      </w:r>
      <w:r w:rsidRPr="001A4473">
        <w:rPr>
          <w:rStyle w:val="HTML0"/>
          <w:rFonts w:ascii="Consolas" w:eastAsiaTheme="minorHAnsi" w:hAnsi="Consolas" w:cs="Consolas"/>
          <w:color w:val="007700"/>
          <w:sz w:val="24"/>
          <w:szCs w:val="28"/>
          <w:lang w:val="en-US"/>
        </w:rPr>
        <w:t>. </w:t>
      </w:r>
      <w:r w:rsidRPr="001A4473">
        <w:rPr>
          <w:rStyle w:val="HTML0"/>
          <w:rFonts w:ascii="Consolas" w:eastAsiaTheme="minorHAnsi" w:hAnsi="Consolas" w:cs="Consolas"/>
          <w:color w:val="0000BB"/>
          <w:sz w:val="24"/>
          <w:szCs w:val="28"/>
          <w:lang w:val="en-US"/>
        </w:rPr>
        <w:t>$fruits</w:t>
      </w:r>
      <w:r w:rsidRPr="001A4473">
        <w:rPr>
          <w:rStyle w:val="HTML0"/>
          <w:rFonts w:ascii="Consolas" w:eastAsiaTheme="minorHAnsi" w:hAnsi="Consolas" w:cs="Consolas"/>
          <w:color w:val="007700"/>
          <w:sz w:val="24"/>
          <w:szCs w:val="28"/>
          <w:lang w:val="en-US"/>
        </w:rPr>
        <w:t>[</w:t>
      </w:r>
      <w:r w:rsidRPr="001A4473">
        <w:rPr>
          <w:rStyle w:val="HTML0"/>
          <w:rFonts w:ascii="Consolas" w:eastAsiaTheme="minorHAnsi" w:hAnsi="Consolas" w:cs="Consolas"/>
          <w:color w:val="DD0000"/>
          <w:sz w:val="24"/>
          <w:szCs w:val="28"/>
          <w:lang w:val="en-US"/>
        </w:rPr>
        <w:t>'banana'</w:t>
      </w:r>
      <w:r w:rsidRPr="001A4473">
        <w:rPr>
          <w:rStyle w:val="HTML0"/>
          <w:rFonts w:ascii="Consolas" w:eastAsiaTheme="minorHAnsi" w:hAnsi="Consolas" w:cs="Consolas"/>
          <w:color w:val="007700"/>
          <w:sz w:val="24"/>
          <w:szCs w:val="28"/>
          <w:lang w:val="en-US"/>
        </w:rPr>
        <w:t>] . </w:t>
      </w:r>
      <w:r w:rsidRPr="001A4473">
        <w:rPr>
          <w:rStyle w:val="HTML0"/>
          <w:rFonts w:ascii="Consolas" w:eastAsiaTheme="minorHAnsi" w:hAnsi="Consolas" w:cs="Consolas"/>
          <w:color w:val="DD0000"/>
          <w:sz w:val="24"/>
          <w:szCs w:val="28"/>
          <w:lang w:val="en-US"/>
        </w:rPr>
        <w:t>"."</w:t>
      </w:r>
      <w:r w:rsidRPr="001A4473">
        <w:rPr>
          <w:rStyle w:val="HTML0"/>
          <w:rFonts w:ascii="Consolas" w:eastAsiaTheme="minorHAnsi" w:hAnsi="Consolas" w:cs="Consolas"/>
          <w:color w:val="007700"/>
          <w:sz w:val="24"/>
          <w:szCs w:val="28"/>
          <w:lang w:val="en-US"/>
        </w:rPr>
        <w:t>;</w:t>
      </w:r>
      <w:r w:rsidRPr="00546AF1">
        <w:rPr>
          <w:color w:val="007700"/>
          <w:sz w:val="20"/>
          <w:lang w:val="en-US"/>
        </w:rPr>
        <w:br/>
      </w:r>
      <w:r w:rsidRPr="00546AF1">
        <w:rPr>
          <w:color w:val="007700"/>
          <w:sz w:val="20"/>
          <w:lang w:val="en-US"/>
        </w:rPr>
        <w:br/>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Работает</w:t>
      </w:r>
      <w:r w:rsidRPr="00546AF1">
        <w:rPr>
          <w:sz w:val="20"/>
          <w:lang w:val="en-US"/>
        </w:rPr>
        <w:br/>
      </w:r>
      <w:r w:rsidRPr="001A4473">
        <w:rPr>
          <w:rStyle w:val="HTML0"/>
          <w:rFonts w:ascii="Consolas" w:eastAsiaTheme="minorHAnsi" w:hAnsi="Consolas" w:cs="Consolas"/>
          <w:color w:val="007700"/>
          <w:sz w:val="24"/>
          <w:szCs w:val="28"/>
          <w:lang w:val="en-US"/>
        </w:rPr>
        <w:t>echo </w:t>
      </w:r>
      <w:r w:rsidRPr="001A4473">
        <w:rPr>
          <w:rStyle w:val="HTML0"/>
          <w:rFonts w:ascii="Consolas" w:eastAsiaTheme="minorHAnsi" w:hAnsi="Consolas" w:cs="Consolas"/>
          <w:color w:val="DD0000"/>
          <w:sz w:val="24"/>
          <w:szCs w:val="28"/>
          <w:lang w:val="en-US"/>
        </w:rPr>
        <w:t>"This square is $square-&gt;width meters broad."</w:t>
      </w:r>
      <w:r w:rsidRPr="001A4473">
        <w:rPr>
          <w:rStyle w:val="HTML0"/>
          <w:rFonts w:ascii="Consolas" w:eastAsiaTheme="minorHAnsi" w:hAnsi="Consolas" w:cs="Consolas"/>
          <w:color w:val="007700"/>
          <w:sz w:val="24"/>
          <w:szCs w:val="28"/>
          <w:lang w:val="en-US"/>
        </w:rPr>
        <w:t>;</w:t>
      </w:r>
      <w:r w:rsidRPr="00546AF1">
        <w:rPr>
          <w:color w:val="007700"/>
          <w:sz w:val="20"/>
          <w:lang w:val="en-US"/>
        </w:rPr>
        <w:br/>
      </w:r>
      <w:r w:rsidRPr="00546AF1">
        <w:rPr>
          <w:color w:val="007700"/>
          <w:sz w:val="20"/>
          <w:lang w:val="en-US"/>
        </w:rPr>
        <w:br/>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Не</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работает</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Для</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решения</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см</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сложный</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синтаксис</w:t>
      </w:r>
      <w:r w:rsidRPr="00C34367">
        <w:rPr>
          <w:rStyle w:val="HTML0"/>
          <w:rFonts w:ascii="Times New Roman" w:eastAsiaTheme="minorHAnsi" w:hAnsi="Times New Roman" w:cs="Times New Roman"/>
          <w:i/>
          <w:color w:val="FF8000"/>
          <w:sz w:val="24"/>
          <w:szCs w:val="28"/>
          <w:lang w:val="en-US"/>
        </w:rPr>
        <w:t>.</w:t>
      </w:r>
      <w:r w:rsidRPr="00546AF1">
        <w:rPr>
          <w:sz w:val="20"/>
          <w:lang w:val="en-US"/>
        </w:rPr>
        <w:br/>
      </w:r>
      <w:r w:rsidRPr="001A4473">
        <w:rPr>
          <w:rStyle w:val="HTML0"/>
          <w:rFonts w:ascii="Consolas" w:eastAsiaTheme="minorHAnsi" w:hAnsi="Consolas" w:cs="Consolas"/>
          <w:color w:val="007700"/>
          <w:sz w:val="24"/>
          <w:szCs w:val="28"/>
          <w:lang w:val="en-US"/>
        </w:rPr>
        <w:t>echo </w:t>
      </w:r>
      <w:r w:rsidRPr="001A4473">
        <w:rPr>
          <w:rStyle w:val="HTML0"/>
          <w:rFonts w:ascii="Consolas" w:eastAsiaTheme="minorHAnsi" w:hAnsi="Consolas" w:cs="Consolas"/>
          <w:color w:val="DD0000"/>
          <w:sz w:val="24"/>
          <w:szCs w:val="28"/>
          <w:lang w:val="en-US"/>
        </w:rPr>
        <w:t>"This square is $square-&gt;width00 centimeters broad."</w:t>
      </w:r>
      <w:r w:rsidRPr="001A4473">
        <w:rPr>
          <w:rStyle w:val="HTML0"/>
          <w:rFonts w:ascii="Consolas" w:eastAsiaTheme="minorHAnsi" w:hAnsi="Consolas" w:cs="Consolas"/>
          <w:color w:val="007700"/>
          <w:sz w:val="24"/>
          <w:szCs w:val="28"/>
          <w:lang w:val="en-US"/>
        </w:rPr>
        <w:t>;</w:t>
      </w:r>
      <w:r w:rsidRPr="001A4473">
        <w:rPr>
          <w:rFonts w:ascii="Consolas" w:hAnsi="Consolas" w:cs="Consolas"/>
          <w:color w:val="007700"/>
          <w:sz w:val="20"/>
          <w:lang w:val="en-US"/>
        </w:rPr>
        <w:br/>
      </w:r>
      <w:r w:rsidRPr="001A4473">
        <w:rPr>
          <w:rStyle w:val="HTML0"/>
          <w:rFonts w:ascii="Consolas" w:eastAsiaTheme="minorHAnsi" w:hAnsi="Consolas" w:cs="Consolas"/>
          <w:color w:val="0000BB"/>
          <w:sz w:val="24"/>
          <w:szCs w:val="28"/>
          <w:lang w:val="en-US"/>
        </w:rPr>
        <w:t>?&gt;</w:t>
      </w:r>
    </w:p>
    <w:p w:rsidR="00961C76" w:rsidRDefault="00961C76" w:rsidP="00961C76">
      <w:pPr>
        <w:pStyle w:val="ae"/>
        <w:ind w:firstLine="708"/>
        <w:jc w:val="both"/>
        <w:rPr>
          <w:rFonts w:ascii="Times New Roman" w:hAnsi="Times New Roman" w:cs="Times New Roman"/>
          <w:sz w:val="28"/>
        </w:rPr>
      </w:pPr>
      <w:r w:rsidRPr="00546AF1">
        <w:rPr>
          <w:rFonts w:ascii="Times New Roman" w:hAnsi="Times New Roman" w:cs="Times New Roman"/>
          <w:sz w:val="28"/>
        </w:rPr>
        <w:t>Для более сложных задач вы можете использовать сложный синтаксис.</w:t>
      </w:r>
      <w:bookmarkStart w:id="1" w:name="complex"/>
      <w:bookmarkEnd w:id="1"/>
    </w:p>
    <w:p w:rsidR="00961C76" w:rsidRPr="00546AF1" w:rsidRDefault="00961C76" w:rsidP="00961C76">
      <w:pPr>
        <w:pStyle w:val="ae"/>
        <w:ind w:firstLine="708"/>
        <w:jc w:val="both"/>
        <w:rPr>
          <w:rFonts w:ascii="Times New Roman" w:hAnsi="Times New Roman" w:cs="Times New Roman"/>
          <w:sz w:val="28"/>
        </w:rPr>
      </w:pPr>
    </w:p>
    <w:p w:rsidR="00961C76" w:rsidRPr="00546AF1" w:rsidRDefault="00961C76" w:rsidP="00961C76">
      <w:pPr>
        <w:pStyle w:val="3"/>
        <w:ind w:firstLine="708"/>
        <w:rPr>
          <w:rFonts w:ascii="Times New Roman" w:hAnsi="Times New Roman" w:cs="Times New Roman"/>
          <w:b/>
          <w:color w:val="000000" w:themeColor="text1"/>
          <w:sz w:val="28"/>
          <w:u w:val="single"/>
        </w:rPr>
      </w:pPr>
      <w:r w:rsidRPr="00546AF1">
        <w:rPr>
          <w:rFonts w:ascii="Times New Roman" w:hAnsi="Times New Roman" w:cs="Times New Roman"/>
          <w:b/>
          <w:color w:val="000000" w:themeColor="text1"/>
          <w:sz w:val="28"/>
          <w:u w:val="single"/>
        </w:rPr>
        <w:t>Сложный (фигурный) синтаксис</w:t>
      </w:r>
    </w:p>
    <w:p w:rsidR="00961C76" w:rsidRPr="00817296" w:rsidRDefault="00961C76" w:rsidP="00961C76">
      <w:pPr>
        <w:pStyle w:val="ae"/>
        <w:ind w:firstLine="708"/>
        <w:jc w:val="both"/>
        <w:rPr>
          <w:rFonts w:ascii="Times New Roman" w:hAnsi="Times New Roman" w:cs="Times New Roman"/>
          <w:sz w:val="28"/>
        </w:rPr>
      </w:pPr>
      <w:r w:rsidRPr="00817296">
        <w:rPr>
          <w:rFonts w:ascii="Times New Roman" w:hAnsi="Times New Roman" w:cs="Times New Roman"/>
          <w:sz w:val="28"/>
        </w:rPr>
        <w:t>Данный синтакси</w:t>
      </w:r>
      <w:r>
        <w:rPr>
          <w:rFonts w:ascii="Times New Roman" w:hAnsi="Times New Roman" w:cs="Times New Roman"/>
          <w:sz w:val="28"/>
        </w:rPr>
        <w:t xml:space="preserve">с называется сложным не потому </w:t>
      </w:r>
      <w:r w:rsidRPr="00817296">
        <w:rPr>
          <w:rFonts w:ascii="Times New Roman" w:hAnsi="Times New Roman" w:cs="Times New Roman"/>
          <w:sz w:val="28"/>
        </w:rPr>
        <w:t>что труден в понимании, а потому что позволяет использовать сложные выражения.</w:t>
      </w:r>
    </w:p>
    <w:p w:rsidR="00961C76" w:rsidRDefault="00961C76" w:rsidP="00961C76">
      <w:pPr>
        <w:pStyle w:val="ae"/>
        <w:ind w:firstLine="708"/>
        <w:jc w:val="both"/>
        <w:rPr>
          <w:rFonts w:ascii="Times New Roman" w:hAnsi="Times New Roman" w:cs="Times New Roman"/>
          <w:sz w:val="28"/>
        </w:rPr>
      </w:pPr>
      <w:r w:rsidRPr="00817296">
        <w:rPr>
          <w:rFonts w:ascii="Times New Roman" w:hAnsi="Times New Roman" w:cs="Times New Roman"/>
          <w:sz w:val="28"/>
        </w:rPr>
        <w:t xml:space="preserve">Фактически, вы можете включить любое значение, находящееся в пространстве имени в строке с этим синтаксисом. Вы просто записываете выражение таким же образом, как и вне строки, а затем заключаете его в </w:t>
      </w:r>
      <w:r w:rsidRPr="00817296">
        <w:rPr>
          <w:rFonts w:ascii="Times New Roman" w:hAnsi="Times New Roman" w:cs="Times New Roman"/>
          <w:b/>
          <w:sz w:val="28"/>
        </w:rPr>
        <w:t xml:space="preserve">{ </w:t>
      </w:r>
      <w:r w:rsidRPr="00817296">
        <w:rPr>
          <w:rFonts w:ascii="Times New Roman" w:hAnsi="Times New Roman" w:cs="Times New Roman"/>
          <w:sz w:val="28"/>
        </w:rPr>
        <w:t xml:space="preserve">и </w:t>
      </w:r>
      <w:r w:rsidRPr="00817296">
        <w:rPr>
          <w:rFonts w:ascii="Times New Roman" w:hAnsi="Times New Roman" w:cs="Times New Roman"/>
          <w:b/>
          <w:sz w:val="28"/>
        </w:rPr>
        <w:t>}</w:t>
      </w:r>
      <w:r>
        <w:rPr>
          <w:rFonts w:ascii="Times New Roman" w:hAnsi="Times New Roman" w:cs="Times New Roman"/>
          <w:sz w:val="28"/>
        </w:rPr>
        <w:t>.</w:t>
      </w:r>
    </w:p>
    <w:p w:rsidR="00961C76" w:rsidRDefault="00961C76" w:rsidP="00961C76">
      <w:pPr>
        <w:pStyle w:val="ae"/>
        <w:ind w:firstLine="708"/>
        <w:jc w:val="both"/>
        <w:rPr>
          <w:rFonts w:ascii="Times New Roman" w:hAnsi="Times New Roman" w:cs="Times New Roman"/>
          <w:sz w:val="28"/>
        </w:rPr>
      </w:pPr>
      <w:r w:rsidRPr="00817296">
        <w:rPr>
          <w:rFonts w:ascii="Times New Roman" w:hAnsi="Times New Roman" w:cs="Times New Roman"/>
          <w:sz w:val="28"/>
        </w:rPr>
        <w:t>Поскольку вы не можете экранировать '</w:t>
      </w:r>
      <w:r w:rsidRPr="00817296">
        <w:rPr>
          <w:rFonts w:ascii="Times New Roman" w:hAnsi="Times New Roman" w:cs="Times New Roman"/>
          <w:b/>
          <w:sz w:val="28"/>
        </w:rPr>
        <w:t>{</w:t>
      </w:r>
      <w:r w:rsidRPr="00817296">
        <w:rPr>
          <w:rFonts w:ascii="Times New Roman" w:hAnsi="Times New Roman" w:cs="Times New Roman"/>
          <w:sz w:val="28"/>
        </w:rPr>
        <w:t>', этот синтаксис будет распознаваться только</w:t>
      </w:r>
      <w:r>
        <w:rPr>
          <w:rFonts w:ascii="Times New Roman" w:hAnsi="Times New Roman" w:cs="Times New Roman"/>
          <w:sz w:val="28"/>
        </w:rPr>
        <w:t>,</w:t>
      </w:r>
      <w:r w:rsidRPr="00817296">
        <w:rPr>
          <w:rFonts w:ascii="Times New Roman" w:hAnsi="Times New Roman" w:cs="Times New Roman"/>
          <w:sz w:val="28"/>
        </w:rPr>
        <w:t xml:space="preserve"> когда </w:t>
      </w:r>
      <w:r w:rsidRPr="008D74A0">
        <w:rPr>
          <w:rFonts w:ascii="Times New Roman" w:hAnsi="Times New Roman" w:cs="Times New Roman"/>
          <w:b/>
          <w:sz w:val="28"/>
        </w:rPr>
        <w:t>$</w:t>
      </w:r>
      <w:r w:rsidRPr="00817296">
        <w:rPr>
          <w:rFonts w:ascii="Times New Roman" w:hAnsi="Times New Roman" w:cs="Times New Roman"/>
          <w:sz w:val="28"/>
        </w:rPr>
        <w:t xml:space="preserve"> следует непосредственно за </w:t>
      </w:r>
      <w:r w:rsidRPr="008D74A0">
        <w:rPr>
          <w:rFonts w:ascii="Times New Roman" w:hAnsi="Times New Roman" w:cs="Times New Roman"/>
          <w:b/>
          <w:sz w:val="28"/>
        </w:rPr>
        <w:t>{</w:t>
      </w:r>
      <w:r w:rsidRPr="00817296">
        <w:rPr>
          <w:rFonts w:ascii="Times New Roman" w:hAnsi="Times New Roman" w:cs="Times New Roman"/>
          <w:sz w:val="28"/>
        </w:rPr>
        <w:t>. (Используйте "{\$" или "\{$" чтобы отобразить "{$"). Несколько поясняющих примеров:</w:t>
      </w:r>
    </w:p>
    <w:p w:rsidR="00961C76" w:rsidRPr="00817296" w:rsidRDefault="00961C76" w:rsidP="00961C76">
      <w:pPr>
        <w:pStyle w:val="ae"/>
        <w:ind w:firstLine="708"/>
        <w:jc w:val="both"/>
        <w:rPr>
          <w:rFonts w:ascii="Times New Roman" w:hAnsi="Times New Roman" w:cs="Times New Roman"/>
          <w:sz w:val="28"/>
        </w:rPr>
      </w:pPr>
    </w:p>
    <w:p w:rsidR="00961C76" w:rsidRPr="008D74A0" w:rsidRDefault="00961C76" w:rsidP="00961C76">
      <w:pPr>
        <w:pStyle w:val="ae"/>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00BB"/>
          <w:sz w:val="24"/>
          <w:szCs w:val="28"/>
        </w:rPr>
        <w:t>&lt;?php</w:t>
      </w:r>
      <w:r w:rsidRPr="008D74A0">
        <w:rPr>
          <w:color w:val="0000BB"/>
          <w:sz w:val="20"/>
        </w:rPr>
        <w:br/>
      </w:r>
      <w:r w:rsidRPr="00C34367">
        <w:rPr>
          <w:rStyle w:val="HTML0"/>
          <w:rFonts w:ascii="Times New Roman" w:eastAsiaTheme="minorHAnsi" w:hAnsi="Times New Roman" w:cs="Times New Roman"/>
          <w:i/>
          <w:color w:val="FF8000"/>
          <w:sz w:val="24"/>
          <w:szCs w:val="28"/>
        </w:rPr>
        <w:t>// Давайте покажем все ошибки</w:t>
      </w:r>
      <w:r w:rsidRPr="008D74A0">
        <w:rPr>
          <w:sz w:val="20"/>
        </w:rPr>
        <w:br/>
      </w:r>
      <w:r w:rsidRPr="001A4473">
        <w:rPr>
          <w:rStyle w:val="HTML0"/>
          <w:rFonts w:ascii="Consolas" w:eastAsiaTheme="minorHAnsi" w:hAnsi="Consolas" w:cs="Consolas"/>
          <w:color w:val="0000BB"/>
          <w:sz w:val="24"/>
          <w:szCs w:val="28"/>
        </w:rPr>
        <w:lastRenderedPageBreak/>
        <w:t>error_reporting</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E_ALL</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$great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'fantastic'</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Не работает, выведет: This is { fantastic}</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"This is { $great}"</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Работает, выведет: This is fantastic</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"This is {$great}"</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"This is ${great}"</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Работает</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"Этот квадрат шириной {$square-&gt;width}00 сантиметров."</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Работает</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 работает: {$arr[4][3]}"</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Это неверно по той же причине, что и $foo[bar] неверно вне строки. </w:t>
      </w:r>
      <w:r w:rsidRPr="00C34367">
        <w:rPr>
          <w:i/>
          <w:sz w:val="20"/>
        </w:rPr>
        <w:br/>
      </w:r>
      <w:r w:rsidRPr="00C34367">
        <w:rPr>
          <w:rStyle w:val="HTML0"/>
          <w:rFonts w:ascii="Times New Roman" w:eastAsiaTheme="minorHAnsi" w:hAnsi="Times New Roman" w:cs="Times New Roman"/>
          <w:i/>
          <w:color w:val="FF8000"/>
          <w:sz w:val="24"/>
          <w:szCs w:val="28"/>
        </w:rPr>
        <w:t>// Другими словами, это по-прежнему будет работать,</w:t>
      </w:r>
      <w:r w:rsidRPr="00C34367">
        <w:rPr>
          <w:i/>
          <w:sz w:val="20"/>
        </w:rPr>
        <w:br/>
      </w:r>
      <w:r w:rsidRPr="00C34367">
        <w:rPr>
          <w:rStyle w:val="HTML0"/>
          <w:rFonts w:ascii="Times New Roman" w:eastAsiaTheme="minorHAnsi" w:hAnsi="Times New Roman" w:cs="Times New Roman"/>
          <w:i/>
          <w:color w:val="FF8000"/>
          <w:sz w:val="24"/>
          <w:szCs w:val="28"/>
        </w:rPr>
        <w:t>// но поскольку PHP сначала ищет константу foo, это вызовет</w:t>
      </w:r>
      <w:r w:rsidRPr="00C34367">
        <w:rPr>
          <w:i/>
          <w:sz w:val="20"/>
        </w:rPr>
        <w:br/>
      </w:r>
      <w:r w:rsidRPr="00C34367">
        <w:rPr>
          <w:rStyle w:val="HTML0"/>
          <w:rFonts w:ascii="Times New Roman" w:eastAsiaTheme="minorHAnsi" w:hAnsi="Times New Roman" w:cs="Times New Roman"/>
          <w:i/>
          <w:color w:val="FF8000"/>
          <w:sz w:val="24"/>
          <w:szCs w:val="28"/>
        </w:rPr>
        <w:t>// ошибку уровня E_NOTICE (неопределенная константа).</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 неправильно: {$arr[foo][3]}"</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Работает. При использовании многомерных массивов, внутри</w:t>
      </w:r>
      <w:r w:rsidRPr="00C34367">
        <w:rPr>
          <w:i/>
          <w:sz w:val="20"/>
        </w:rPr>
        <w:br/>
      </w:r>
      <w:r w:rsidRPr="00C34367">
        <w:rPr>
          <w:rStyle w:val="HTML0"/>
          <w:rFonts w:ascii="Times New Roman" w:eastAsiaTheme="minorHAnsi" w:hAnsi="Times New Roman" w:cs="Times New Roman"/>
          <w:i/>
          <w:color w:val="FF8000"/>
          <w:sz w:val="24"/>
          <w:szCs w:val="28"/>
        </w:rPr>
        <w:t>// строк всегда используйте фигурные скобки</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 работает: {$arr['foo'][3]}"</w:t>
      </w:r>
      <w:r w:rsidRPr="001A4473">
        <w:rPr>
          <w:rStyle w:val="HTML0"/>
          <w:rFonts w:ascii="Consolas" w:eastAsiaTheme="minorHAnsi" w:hAnsi="Consolas" w:cs="Consolas"/>
          <w:color w:val="007700"/>
          <w:sz w:val="24"/>
          <w:szCs w:val="28"/>
        </w:rPr>
        <w:t>;</w:t>
      </w:r>
      <w:r w:rsidRPr="008D74A0">
        <w:rPr>
          <w:color w:val="007700"/>
          <w:sz w:val="20"/>
        </w:rPr>
        <w:br/>
      </w:r>
      <w:r w:rsidRPr="008D74A0">
        <w:rPr>
          <w:color w:val="007700"/>
          <w:sz w:val="20"/>
        </w:rPr>
        <w:br/>
      </w:r>
      <w:r w:rsidRPr="00C34367">
        <w:rPr>
          <w:rStyle w:val="HTML0"/>
          <w:rFonts w:ascii="Times New Roman" w:eastAsiaTheme="minorHAnsi" w:hAnsi="Times New Roman" w:cs="Times New Roman"/>
          <w:i/>
          <w:color w:val="FF8000"/>
          <w:sz w:val="24"/>
          <w:szCs w:val="28"/>
        </w:rPr>
        <w:t>// Работает.</w:t>
      </w:r>
      <w:r w:rsidRPr="008D74A0">
        <w:rPr>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 работает: "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0000BB"/>
          <w:sz w:val="24"/>
          <w:szCs w:val="28"/>
        </w:rPr>
        <w:t>$arr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DD0000"/>
          <w:sz w:val="24"/>
          <w:szCs w:val="28"/>
        </w:rPr>
        <w:t>'foo'</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3</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Fonts w:ascii="Consolas" w:hAnsi="Consolas" w:cs="Consolas"/>
          <w:color w:val="007700"/>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"Вы даже можете записать {$obj-&gt;values[3]-&gt;name}"</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Fonts w:ascii="Consolas" w:hAnsi="Consolas" w:cs="Consolas"/>
          <w:color w:val="007700"/>
          <w:sz w:val="20"/>
        </w:rPr>
        <w:br/>
      </w:r>
      <w:r w:rsidRPr="001A4473">
        <w:rPr>
          <w:rStyle w:val="HTML0"/>
          <w:rFonts w:ascii="Consolas" w:eastAsiaTheme="minorHAnsi" w:hAnsi="Consolas" w:cs="Consolas"/>
          <w:color w:val="007700"/>
          <w:sz w:val="24"/>
          <w:szCs w:val="28"/>
        </w:rPr>
        <w:t>echo </w:t>
      </w:r>
      <w:r w:rsidRPr="001A4473">
        <w:rPr>
          <w:rStyle w:val="HTML0"/>
          <w:rFonts w:ascii="Consolas" w:eastAsiaTheme="minorHAnsi" w:hAnsi="Consolas" w:cs="Consolas"/>
          <w:color w:val="DD0000"/>
          <w:sz w:val="24"/>
          <w:szCs w:val="28"/>
        </w:rPr>
        <w:t>"Это значение переменной по имени $name: {${$name}}"</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?&gt;</w:t>
      </w:r>
    </w:p>
    <w:p w:rsidR="00961C76" w:rsidRDefault="00961C76" w:rsidP="00961C76">
      <w:pPr>
        <w:pStyle w:val="ae"/>
        <w:rPr>
          <w:rFonts w:ascii="Times New Roman" w:hAnsi="Times New Roman" w:cs="Times New Roman"/>
          <w:b/>
          <w:sz w:val="28"/>
          <w:u w:val="single"/>
        </w:rPr>
      </w:pPr>
    </w:p>
    <w:p w:rsidR="00961C76" w:rsidRPr="00604905" w:rsidRDefault="00961C76" w:rsidP="00961C76">
      <w:pPr>
        <w:pStyle w:val="ae"/>
        <w:ind w:firstLine="708"/>
        <w:rPr>
          <w:rFonts w:ascii="Times New Roman" w:hAnsi="Times New Roman" w:cs="Times New Roman"/>
          <w:b/>
          <w:sz w:val="28"/>
          <w:u w:val="single"/>
        </w:rPr>
      </w:pPr>
      <w:r w:rsidRPr="00604905">
        <w:rPr>
          <w:rFonts w:ascii="Times New Roman" w:hAnsi="Times New Roman" w:cs="Times New Roman"/>
          <w:b/>
          <w:sz w:val="28"/>
          <w:u w:val="single"/>
        </w:rPr>
        <w:t>Доступ к символу в строке и его изменение</w:t>
      </w:r>
    </w:p>
    <w:p w:rsidR="00961C76" w:rsidRDefault="00961C76" w:rsidP="00961C76">
      <w:pPr>
        <w:pStyle w:val="ae"/>
        <w:ind w:firstLine="708"/>
        <w:jc w:val="both"/>
        <w:rPr>
          <w:rFonts w:ascii="Times New Roman" w:hAnsi="Times New Roman" w:cs="Times New Roman"/>
          <w:sz w:val="28"/>
          <w:szCs w:val="28"/>
        </w:rPr>
      </w:pPr>
      <w:r w:rsidRPr="00427C27">
        <w:rPr>
          <w:rFonts w:ascii="Times New Roman" w:hAnsi="Times New Roman" w:cs="Times New Roman"/>
          <w:sz w:val="28"/>
          <w:szCs w:val="28"/>
        </w:rPr>
        <w:t>Символы в строках можно использовать и модифицировать, определив их смещение относительно начала строки, начиная с нуля, в фигурных скобках после строки. Приведем примеры:</w:t>
      </w:r>
    </w:p>
    <w:p w:rsidR="00961C76" w:rsidRPr="00427C27" w:rsidRDefault="00961C76" w:rsidP="00961C76">
      <w:pPr>
        <w:pStyle w:val="ae"/>
        <w:ind w:firstLine="708"/>
        <w:jc w:val="both"/>
        <w:rPr>
          <w:rFonts w:ascii="Times New Roman" w:hAnsi="Times New Roman" w:cs="Times New Roman"/>
          <w:sz w:val="28"/>
          <w:szCs w:val="28"/>
        </w:rPr>
      </w:pPr>
    </w:p>
    <w:p w:rsidR="00961C76" w:rsidRPr="00B455C2"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00BB"/>
          <w:sz w:val="24"/>
          <w:szCs w:val="28"/>
        </w:rPr>
        <w:t>&lt;?php</w:t>
      </w:r>
      <w:r w:rsidRPr="00B455C2">
        <w:rPr>
          <w:color w:val="0000BB"/>
          <w:sz w:val="20"/>
        </w:rPr>
        <w:br/>
      </w:r>
      <w:r w:rsidRPr="00C34367">
        <w:rPr>
          <w:rStyle w:val="HTML0"/>
          <w:rFonts w:ascii="Times New Roman" w:eastAsiaTheme="minorHAnsi" w:hAnsi="Times New Roman" w:cs="Times New Roman"/>
          <w:i/>
          <w:color w:val="FF8000"/>
          <w:sz w:val="24"/>
          <w:szCs w:val="28"/>
        </w:rPr>
        <w:t>// Получение первого символа строки</w:t>
      </w:r>
      <w:r w:rsidRPr="00B455C2">
        <w:rPr>
          <w:sz w:val="20"/>
        </w:rPr>
        <w:br/>
      </w:r>
      <w:r w:rsidRPr="001A4473">
        <w:rPr>
          <w:rStyle w:val="HTML0"/>
          <w:rFonts w:ascii="Consolas" w:eastAsiaTheme="minorHAnsi" w:hAnsi="Consolas" w:cs="Consolas"/>
          <w:color w:val="0000BB"/>
          <w:sz w:val="24"/>
          <w:szCs w:val="28"/>
        </w:rPr>
        <w:t>$str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'Это тест.'</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$first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0</w:t>
      </w:r>
      <w:r w:rsidRPr="001A4473">
        <w:rPr>
          <w:rStyle w:val="HTML0"/>
          <w:rFonts w:ascii="Consolas" w:eastAsiaTheme="minorHAnsi" w:hAnsi="Consolas" w:cs="Consolas"/>
          <w:color w:val="007700"/>
          <w:sz w:val="24"/>
          <w:szCs w:val="28"/>
        </w:rPr>
        <w:t>};</w:t>
      </w:r>
      <w:r w:rsidRPr="00B455C2">
        <w:rPr>
          <w:color w:val="007700"/>
          <w:sz w:val="20"/>
        </w:rPr>
        <w:br/>
      </w:r>
      <w:r w:rsidRPr="00B455C2">
        <w:rPr>
          <w:color w:val="007700"/>
          <w:sz w:val="20"/>
        </w:rPr>
        <w:br/>
      </w:r>
      <w:r w:rsidRPr="00C34367">
        <w:rPr>
          <w:rStyle w:val="HTML0"/>
          <w:rFonts w:ascii="Times New Roman" w:eastAsiaTheme="minorHAnsi" w:hAnsi="Times New Roman" w:cs="Times New Roman"/>
          <w:i/>
          <w:color w:val="FF8000"/>
          <w:sz w:val="24"/>
          <w:szCs w:val="28"/>
        </w:rPr>
        <w:t>// Получение третьего символа строки</w:t>
      </w:r>
      <w:r w:rsidRPr="00B455C2">
        <w:rPr>
          <w:sz w:val="20"/>
        </w:rPr>
        <w:br/>
      </w:r>
      <w:r w:rsidRPr="001A4473">
        <w:rPr>
          <w:rStyle w:val="HTML0"/>
          <w:rFonts w:ascii="Consolas" w:eastAsiaTheme="minorHAnsi" w:hAnsi="Consolas" w:cs="Consolas"/>
          <w:color w:val="0000BB"/>
          <w:sz w:val="24"/>
          <w:szCs w:val="28"/>
        </w:rPr>
        <w:t>$third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2</w:t>
      </w:r>
      <w:r w:rsidRPr="001A4473">
        <w:rPr>
          <w:rStyle w:val="HTML0"/>
          <w:rFonts w:ascii="Consolas" w:eastAsiaTheme="minorHAnsi" w:hAnsi="Consolas" w:cs="Consolas"/>
          <w:color w:val="007700"/>
          <w:sz w:val="24"/>
          <w:szCs w:val="28"/>
        </w:rPr>
        <w:t>};</w:t>
      </w:r>
      <w:r w:rsidRPr="00B455C2">
        <w:rPr>
          <w:color w:val="007700"/>
          <w:sz w:val="20"/>
        </w:rPr>
        <w:br/>
      </w:r>
      <w:r w:rsidRPr="00B455C2">
        <w:rPr>
          <w:color w:val="007700"/>
          <w:sz w:val="20"/>
        </w:rPr>
        <w:br/>
      </w:r>
      <w:r w:rsidRPr="00C34367">
        <w:rPr>
          <w:rStyle w:val="HTML0"/>
          <w:rFonts w:ascii="Times New Roman" w:eastAsiaTheme="minorHAnsi" w:hAnsi="Times New Roman" w:cs="Times New Roman"/>
          <w:i/>
          <w:color w:val="FF8000"/>
          <w:sz w:val="24"/>
          <w:szCs w:val="28"/>
        </w:rPr>
        <w:t>// Получение последнего символа строки</w:t>
      </w:r>
      <w:r w:rsidRPr="00B455C2">
        <w:rPr>
          <w:sz w:val="20"/>
        </w:rPr>
        <w:br/>
      </w:r>
      <w:r w:rsidRPr="001A4473">
        <w:rPr>
          <w:rStyle w:val="HTML0"/>
          <w:rFonts w:ascii="Consolas" w:eastAsiaTheme="minorHAnsi" w:hAnsi="Consolas" w:cs="Consolas"/>
          <w:color w:val="0000BB"/>
          <w:sz w:val="24"/>
          <w:szCs w:val="28"/>
        </w:rPr>
        <w:t>$str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'Это все еще тест.'</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$last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strlen</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1</w:t>
      </w:r>
      <w:r w:rsidRPr="001A4473">
        <w:rPr>
          <w:rStyle w:val="HTML0"/>
          <w:rFonts w:ascii="Consolas" w:eastAsiaTheme="minorHAnsi" w:hAnsi="Consolas" w:cs="Consolas"/>
          <w:color w:val="007700"/>
          <w:sz w:val="24"/>
          <w:szCs w:val="28"/>
        </w:rPr>
        <w:t>};</w:t>
      </w:r>
      <w:r w:rsidRPr="00B455C2">
        <w:rPr>
          <w:color w:val="007700"/>
          <w:sz w:val="20"/>
        </w:rPr>
        <w:br/>
      </w:r>
      <w:r w:rsidRPr="00B455C2">
        <w:rPr>
          <w:color w:val="007700"/>
          <w:sz w:val="20"/>
        </w:rPr>
        <w:lastRenderedPageBreak/>
        <w:br/>
      </w:r>
      <w:r w:rsidRPr="00C34367">
        <w:rPr>
          <w:rStyle w:val="HTML0"/>
          <w:rFonts w:ascii="Times New Roman" w:eastAsiaTheme="minorHAnsi" w:hAnsi="Times New Roman" w:cs="Times New Roman"/>
          <w:i/>
          <w:color w:val="FF8000"/>
          <w:sz w:val="24"/>
          <w:szCs w:val="28"/>
        </w:rPr>
        <w:t>// Изменение последнего символа строки</w:t>
      </w:r>
      <w:r w:rsidRPr="00B455C2">
        <w:rPr>
          <w:sz w:val="20"/>
        </w:rPr>
        <w:br/>
      </w:r>
      <w:r w:rsidRPr="001A4473">
        <w:rPr>
          <w:rStyle w:val="HTML0"/>
          <w:rFonts w:ascii="Consolas" w:eastAsiaTheme="minorHAnsi" w:hAnsi="Consolas" w:cs="Consolas"/>
          <w:color w:val="0000BB"/>
          <w:sz w:val="24"/>
          <w:szCs w:val="28"/>
        </w:rPr>
        <w:t>$str </w:t>
      </w:r>
      <w:r w:rsidRPr="001A4473">
        <w:rPr>
          <w:rStyle w:val="HTML0"/>
          <w:rFonts w:ascii="Consolas" w:eastAsiaTheme="minorHAnsi" w:hAnsi="Consolas" w:cs="Consolas"/>
          <w:color w:val="007700"/>
          <w:sz w:val="24"/>
          <w:szCs w:val="28"/>
        </w:rPr>
        <w:t>= </w:t>
      </w:r>
      <w:r w:rsidRPr="001A4473">
        <w:rPr>
          <w:rStyle w:val="HTML0"/>
          <w:rFonts w:ascii="Consolas" w:eastAsiaTheme="minorHAnsi" w:hAnsi="Consolas" w:cs="Consolas"/>
          <w:color w:val="DD0000"/>
          <w:sz w:val="24"/>
          <w:szCs w:val="28"/>
        </w:rPr>
        <w:t>'Посмотри на море'</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strlen</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00BB"/>
          <w:sz w:val="24"/>
          <w:szCs w:val="28"/>
        </w:rPr>
        <w:t>1</w:t>
      </w:r>
      <w:r w:rsidRPr="001A4473">
        <w:rPr>
          <w:rStyle w:val="HTML0"/>
          <w:rFonts w:ascii="Consolas" w:eastAsiaTheme="minorHAnsi" w:hAnsi="Consolas" w:cs="Consolas"/>
          <w:color w:val="007700"/>
          <w:sz w:val="24"/>
          <w:szCs w:val="28"/>
        </w:rPr>
        <w:t>} = </w:t>
      </w:r>
      <w:r w:rsidRPr="001A4473">
        <w:rPr>
          <w:rStyle w:val="HTML0"/>
          <w:rFonts w:ascii="Consolas" w:eastAsiaTheme="minorHAnsi" w:hAnsi="Consolas" w:cs="Consolas"/>
          <w:color w:val="DD0000"/>
          <w:sz w:val="24"/>
          <w:szCs w:val="28"/>
        </w:rPr>
        <w:t>'я'</w:t>
      </w:r>
      <w:r w:rsidRPr="001A4473">
        <w:rPr>
          <w:rStyle w:val="HTML0"/>
          <w:rFonts w:ascii="Consolas" w:eastAsiaTheme="minorHAnsi" w:hAnsi="Consolas" w:cs="Consolas"/>
          <w:color w:val="007700"/>
          <w:sz w:val="24"/>
          <w:szCs w:val="28"/>
        </w:rPr>
        <w:t>;</w:t>
      </w:r>
      <w:r w:rsidRPr="001A4473">
        <w:rPr>
          <w:rFonts w:ascii="Consolas" w:hAnsi="Consolas" w:cs="Consolas"/>
          <w:color w:val="007700"/>
          <w:sz w:val="20"/>
        </w:rPr>
        <w:br/>
      </w:r>
      <w:r w:rsidRPr="001A4473">
        <w:rPr>
          <w:rStyle w:val="HTML0"/>
          <w:rFonts w:ascii="Consolas" w:eastAsiaTheme="minorHAnsi" w:hAnsi="Consolas" w:cs="Consolas"/>
          <w:color w:val="0000BB"/>
          <w:sz w:val="24"/>
          <w:szCs w:val="28"/>
        </w:rPr>
        <w:t>?&gt;</w:t>
      </w:r>
    </w:p>
    <w:p w:rsidR="00961C76" w:rsidRPr="00B455C2" w:rsidRDefault="00961C76" w:rsidP="00961C76">
      <w:pPr>
        <w:pStyle w:val="3"/>
        <w:spacing w:before="480"/>
        <w:ind w:firstLine="708"/>
        <w:rPr>
          <w:rFonts w:ascii="Times New Roman" w:hAnsi="Times New Roman" w:cs="Times New Roman"/>
          <w:b/>
          <w:color w:val="000000" w:themeColor="text1"/>
          <w:sz w:val="40"/>
          <w:szCs w:val="28"/>
          <w:u w:val="single"/>
        </w:rPr>
      </w:pPr>
      <w:r w:rsidRPr="00B455C2">
        <w:rPr>
          <w:rFonts w:ascii="Times New Roman" w:hAnsi="Times New Roman" w:cs="Times New Roman"/>
          <w:b/>
          <w:color w:val="000000" w:themeColor="text1"/>
          <w:sz w:val="28"/>
          <w:u w:val="single"/>
        </w:rPr>
        <w:t>Строковые функции и операторы</w:t>
      </w:r>
    </w:p>
    <w:p w:rsidR="00961C76" w:rsidRDefault="00961C76" w:rsidP="00961C76">
      <w:pPr>
        <w:pStyle w:val="ae"/>
        <w:ind w:firstLine="708"/>
        <w:jc w:val="both"/>
        <w:rPr>
          <w:rStyle w:val="a7"/>
          <w:rFonts w:ascii="Times New Roman" w:hAnsi="Times New Roman" w:cs="Times New Roman"/>
          <w:color w:val="000000"/>
          <w:sz w:val="28"/>
          <w:szCs w:val="28"/>
        </w:rPr>
      </w:pPr>
      <w:r w:rsidRPr="00B455C2">
        <w:rPr>
          <w:rStyle w:val="a7"/>
          <w:rFonts w:ascii="Times New Roman" w:hAnsi="Times New Roman" w:cs="Times New Roman"/>
          <w:color w:val="000000"/>
          <w:sz w:val="28"/>
          <w:szCs w:val="28"/>
        </w:rPr>
        <w:t>Строковые операторы</w:t>
      </w:r>
    </w:p>
    <w:p w:rsidR="00961C76" w:rsidRDefault="00961C76" w:rsidP="00961C76">
      <w:pPr>
        <w:pStyle w:val="ae"/>
        <w:jc w:val="both"/>
        <w:rPr>
          <w:rStyle w:val="a7"/>
          <w:rFonts w:ascii="Times New Roman" w:hAnsi="Times New Roman" w:cs="Times New Roman"/>
          <w:color w:val="000000"/>
          <w:sz w:val="28"/>
          <w:szCs w:val="28"/>
        </w:rPr>
      </w:pPr>
    </w:p>
    <w:p w:rsidR="00961C76" w:rsidRPr="00B455C2" w:rsidRDefault="00961C76" w:rsidP="00961C76">
      <w:pPr>
        <w:pStyle w:val="3"/>
        <w:ind w:firstLine="708"/>
      </w:pPr>
      <w:r>
        <w:rPr>
          <w:rStyle w:val="a7"/>
          <w:rFonts w:ascii="Times New Roman" w:hAnsi="Times New Roman" w:cs="Times New Roman"/>
          <w:color w:val="000000"/>
          <w:sz w:val="28"/>
          <w:szCs w:val="28"/>
        </w:rPr>
        <w:t>Конкатенация строк</w:t>
      </w:r>
    </w:p>
    <w:p w:rsidR="00961C76" w:rsidRPr="00B455C2" w:rsidRDefault="00961C76" w:rsidP="00961C76">
      <w:pPr>
        <w:pStyle w:val="ae"/>
        <w:ind w:firstLine="708"/>
        <w:jc w:val="both"/>
        <w:rPr>
          <w:rFonts w:ascii="Times New Roman" w:hAnsi="Times New Roman" w:cs="Times New Roman"/>
          <w:sz w:val="28"/>
        </w:rPr>
      </w:pPr>
      <w:r w:rsidRPr="00B455C2">
        <w:rPr>
          <w:rFonts w:ascii="Times New Roman" w:hAnsi="Times New Roman" w:cs="Times New Roman"/>
          <w:sz w:val="28"/>
        </w:rPr>
        <w:t>В различных языках программирования используются различные операторы конкатенации (объединения) строк. Например, в Pascal используется оператор "+". Использование в PHP оператора "+" для конкатенации строк некорректно: если строки содержат числа, то вместо объединения строк будет выполнена операция сложения двух чисел.</w:t>
      </w:r>
    </w:p>
    <w:p w:rsidR="00961C76" w:rsidRPr="002812B0" w:rsidRDefault="00961C76" w:rsidP="00961C76">
      <w:pPr>
        <w:pStyle w:val="ae"/>
        <w:ind w:firstLine="708"/>
        <w:jc w:val="both"/>
        <w:rPr>
          <w:rFonts w:ascii="Times New Roman" w:hAnsi="Times New Roman" w:cs="Times New Roman"/>
          <w:sz w:val="28"/>
        </w:rPr>
      </w:pPr>
      <w:r w:rsidRPr="002812B0">
        <w:rPr>
          <w:rFonts w:ascii="Times New Roman" w:hAnsi="Times New Roman" w:cs="Times New Roman"/>
          <w:sz w:val="28"/>
        </w:rPr>
        <w:t>В PHP есть два оператора, выполняющие конкатенацию.</w:t>
      </w:r>
    </w:p>
    <w:p w:rsidR="00961C76" w:rsidRPr="002812B0" w:rsidRDefault="00961C76" w:rsidP="00961C76">
      <w:pPr>
        <w:pStyle w:val="ae"/>
        <w:ind w:firstLine="708"/>
        <w:jc w:val="both"/>
        <w:rPr>
          <w:rFonts w:ascii="Times New Roman" w:hAnsi="Times New Roman" w:cs="Times New Roman"/>
          <w:sz w:val="28"/>
        </w:rPr>
      </w:pPr>
      <w:r>
        <w:rPr>
          <w:rFonts w:ascii="Times New Roman" w:hAnsi="Times New Roman" w:cs="Times New Roman"/>
          <w:sz w:val="28"/>
        </w:rPr>
        <w:t>Первый –</w:t>
      </w:r>
      <w:r w:rsidRPr="002812B0">
        <w:rPr>
          <w:rFonts w:ascii="Times New Roman" w:hAnsi="Times New Roman" w:cs="Times New Roman"/>
          <w:sz w:val="28"/>
        </w:rPr>
        <w:t xml:space="preserve"> оператор конкатенации ('</w:t>
      </w:r>
      <w:r w:rsidRPr="002812B0">
        <w:rPr>
          <w:rFonts w:ascii="Times New Roman" w:hAnsi="Times New Roman" w:cs="Times New Roman"/>
          <w:sz w:val="28"/>
          <w:highlight w:val="green"/>
        </w:rPr>
        <w:t>.</w:t>
      </w:r>
      <w:r w:rsidRPr="002812B0">
        <w:rPr>
          <w:rFonts w:ascii="Times New Roman" w:hAnsi="Times New Roman" w:cs="Times New Roman"/>
          <w:sz w:val="28"/>
        </w:rPr>
        <w:t>'), который возвращает объединение левого и правого аргумента.</w:t>
      </w:r>
    </w:p>
    <w:p w:rsidR="00961C76" w:rsidRPr="002812B0" w:rsidRDefault="00961C76" w:rsidP="00961C76">
      <w:pPr>
        <w:pStyle w:val="ae"/>
        <w:ind w:firstLine="708"/>
        <w:jc w:val="both"/>
        <w:rPr>
          <w:rFonts w:ascii="Times New Roman" w:hAnsi="Times New Roman" w:cs="Times New Roman"/>
          <w:sz w:val="28"/>
        </w:rPr>
      </w:pPr>
      <w:r w:rsidRPr="002812B0">
        <w:rPr>
          <w:rFonts w:ascii="Times New Roman" w:hAnsi="Times New Roman" w:cs="Times New Roman"/>
          <w:sz w:val="28"/>
        </w:rPr>
        <w:t>Второй – оператор присвоения с конкатенацией</w:t>
      </w:r>
      <w:r>
        <w:rPr>
          <w:rFonts w:ascii="Times New Roman" w:hAnsi="Times New Roman" w:cs="Times New Roman"/>
          <w:sz w:val="28"/>
        </w:rPr>
        <w:t>,</w:t>
      </w:r>
      <w:r w:rsidRPr="002812B0">
        <w:rPr>
          <w:rFonts w:ascii="Times New Roman" w:hAnsi="Times New Roman" w:cs="Times New Roman"/>
          <w:sz w:val="28"/>
        </w:rPr>
        <w:t xml:space="preserve"> который присоединяет правый аргумент к левому.</w:t>
      </w:r>
    </w:p>
    <w:p w:rsidR="00961C76" w:rsidRDefault="00961C76" w:rsidP="00961C76">
      <w:pPr>
        <w:pStyle w:val="ae"/>
        <w:ind w:firstLine="708"/>
        <w:jc w:val="both"/>
        <w:rPr>
          <w:rFonts w:ascii="Times New Roman" w:hAnsi="Times New Roman" w:cs="Times New Roman"/>
          <w:sz w:val="28"/>
        </w:rPr>
      </w:pPr>
      <w:r w:rsidRPr="002812B0">
        <w:rPr>
          <w:rFonts w:ascii="Times New Roman" w:hAnsi="Times New Roman" w:cs="Times New Roman"/>
          <w:sz w:val="28"/>
        </w:rPr>
        <w:t>Приведем конкретный пример:</w:t>
      </w:r>
    </w:p>
    <w:p w:rsidR="00961C76" w:rsidRPr="002812B0" w:rsidRDefault="00961C76" w:rsidP="00961C76">
      <w:pPr>
        <w:pStyle w:val="ae"/>
        <w:ind w:firstLine="708"/>
        <w:jc w:val="both"/>
        <w:rPr>
          <w:rFonts w:ascii="Times New Roman" w:hAnsi="Times New Roman" w:cs="Times New Roman"/>
          <w:sz w:val="28"/>
        </w:rPr>
      </w:pPr>
    </w:p>
    <w:p w:rsidR="00961C76" w:rsidRPr="002812B0" w:rsidRDefault="00961C76" w:rsidP="00961C76">
      <w:pPr>
        <w:pBdr>
          <w:top w:val="single" w:sz="4" w:space="1" w:color="auto"/>
          <w:left w:val="single" w:sz="4" w:space="4" w:color="auto"/>
          <w:bottom w:val="single" w:sz="4" w:space="1" w:color="auto"/>
          <w:right w:val="single" w:sz="4" w:space="4" w:color="auto"/>
        </w:pBdr>
        <w:rPr>
          <w:color w:val="000000"/>
          <w:sz w:val="20"/>
        </w:rPr>
      </w:pPr>
      <w:r w:rsidRPr="00894B46">
        <w:rPr>
          <w:rStyle w:val="HTML0"/>
          <w:rFonts w:ascii="Consolas" w:eastAsiaTheme="minorHAnsi" w:hAnsi="Consolas" w:cs="Consolas"/>
          <w:color w:val="0000BB"/>
          <w:sz w:val="24"/>
          <w:szCs w:val="28"/>
        </w:rPr>
        <w:t>&lt;?</w:t>
      </w:r>
      <w:r w:rsidRPr="001A4473">
        <w:rPr>
          <w:rStyle w:val="HTML0"/>
          <w:rFonts w:ascii="Consolas" w:eastAsiaTheme="minorHAnsi" w:hAnsi="Consolas" w:cs="Consolas"/>
          <w:color w:val="0000BB"/>
          <w:sz w:val="24"/>
          <w:szCs w:val="28"/>
          <w:lang w:val="en-US"/>
        </w:rPr>
        <w:t>php</w:t>
      </w:r>
      <w:r w:rsidRPr="00894B46">
        <w:rPr>
          <w:rFonts w:ascii="Consolas" w:hAnsi="Consolas" w:cs="Consolas"/>
          <w:color w:val="0000BB"/>
          <w:sz w:val="20"/>
        </w:rPr>
        <w:br/>
      </w:r>
      <w:r w:rsidRPr="00894B46">
        <w:rPr>
          <w:rStyle w:val="HTML0"/>
          <w:rFonts w:ascii="Consolas" w:eastAsiaTheme="minorHAnsi" w:hAnsi="Consolas" w:cs="Consolas"/>
          <w:color w:val="0000BB"/>
          <w:sz w:val="24"/>
          <w:szCs w:val="28"/>
        </w:rPr>
        <w:t>$</w:t>
      </w:r>
      <w:r w:rsidRPr="001A4473">
        <w:rPr>
          <w:rStyle w:val="HTML0"/>
          <w:rFonts w:ascii="Consolas" w:eastAsiaTheme="minorHAnsi" w:hAnsi="Consolas" w:cs="Consolas"/>
          <w:color w:val="0000BB"/>
          <w:sz w:val="24"/>
          <w:szCs w:val="28"/>
          <w:lang w:val="en-US"/>
        </w:rPr>
        <w:t>a </w:t>
      </w:r>
      <w:r w:rsidRPr="00894B46">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7700"/>
          <w:sz w:val="24"/>
          <w:szCs w:val="28"/>
          <w:lang w:val="en-US"/>
        </w:rPr>
        <w:t> </w:t>
      </w:r>
      <w:r w:rsidRPr="00894B46">
        <w:rPr>
          <w:rStyle w:val="HTML0"/>
          <w:rFonts w:ascii="Consolas" w:eastAsiaTheme="minorHAnsi" w:hAnsi="Consolas" w:cs="Consolas"/>
          <w:color w:val="DD0000"/>
          <w:sz w:val="24"/>
          <w:szCs w:val="28"/>
        </w:rPr>
        <w:t>"</w:t>
      </w:r>
      <w:r w:rsidRPr="001A4473">
        <w:rPr>
          <w:rStyle w:val="HTML0"/>
          <w:rFonts w:ascii="Consolas" w:eastAsiaTheme="minorHAnsi" w:hAnsi="Consolas" w:cs="Consolas"/>
          <w:color w:val="DD0000"/>
          <w:sz w:val="24"/>
          <w:szCs w:val="28"/>
          <w:lang w:val="en-US"/>
        </w:rPr>
        <w:t>Hello </w:t>
      </w:r>
      <w:r w:rsidRPr="00894B46">
        <w:rPr>
          <w:rStyle w:val="HTML0"/>
          <w:rFonts w:ascii="Consolas" w:eastAsiaTheme="minorHAnsi" w:hAnsi="Consolas" w:cs="Consolas"/>
          <w:color w:val="DD0000"/>
          <w:sz w:val="24"/>
          <w:szCs w:val="28"/>
        </w:rPr>
        <w:t>"</w:t>
      </w:r>
      <w:r w:rsidRPr="00894B46">
        <w:rPr>
          <w:rStyle w:val="HTML0"/>
          <w:rFonts w:ascii="Consolas" w:eastAsiaTheme="minorHAnsi" w:hAnsi="Consolas" w:cs="Consolas"/>
          <w:color w:val="007700"/>
          <w:sz w:val="24"/>
          <w:szCs w:val="28"/>
        </w:rPr>
        <w:t>;</w:t>
      </w:r>
      <w:r w:rsidRPr="00894B46">
        <w:rPr>
          <w:rFonts w:ascii="Consolas" w:hAnsi="Consolas" w:cs="Consolas"/>
          <w:color w:val="007700"/>
          <w:sz w:val="20"/>
        </w:rPr>
        <w:br/>
      </w:r>
      <w:r w:rsidRPr="00894B46">
        <w:rPr>
          <w:rStyle w:val="HTML0"/>
          <w:rFonts w:ascii="Consolas" w:eastAsiaTheme="minorHAnsi" w:hAnsi="Consolas" w:cs="Consolas"/>
          <w:color w:val="0000BB"/>
          <w:sz w:val="24"/>
          <w:szCs w:val="28"/>
        </w:rPr>
        <w:t>$</w:t>
      </w:r>
      <w:r w:rsidRPr="001A4473">
        <w:rPr>
          <w:rStyle w:val="HTML0"/>
          <w:rFonts w:ascii="Consolas" w:eastAsiaTheme="minorHAnsi" w:hAnsi="Consolas" w:cs="Consolas"/>
          <w:color w:val="0000BB"/>
          <w:sz w:val="24"/>
          <w:szCs w:val="28"/>
          <w:lang w:val="en-US"/>
        </w:rPr>
        <w:t>b </w:t>
      </w:r>
      <w:r w:rsidRPr="00894B46">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7700"/>
          <w:sz w:val="24"/>
          <w:szCs w:val="28"/>
          <w:lang w:val="en-US"/>
        </w:rPr>
        <w:t> </w:t>
      </w:r>
      <w:r w:rsidRPr="00894B46">
        <w:rPr>
          <w:rStyle w:val="HTML0"/>
          <w:rFonts w:ascii="Consolas" w:eastAsiaTheme="minorHAnsi" w:hAnsi="Consolas" w:cs="Consolas"/>
          <w:color w:val="0000BB"/>
          <w:sz w:val="24"/>
          <w:szCs w:val="28"/>
        </w:rPr>
        <w:t>$</w:t>
      </w:r>
      <w:r w:rsidRPr="001A4473">
        <w:rPr>
          <w:rStyle w:val="HTML0"/>
          <w:rFonts w:ascii="Consolas" w:eastAsiaTheme="minorHAnsi" w:hAnsi="Consolas" w:cs="Consolas"/>
          <w:color w:val="0000BB"/>
          <w:sz w:val="24"/>
          <w:szCs w:val="28"/>
          <w:lang w:val="en-US"/>
        </w:rPr>
        <w:t>a </w:t>
      </w:r>
      <w:r w:rsidRPr="00894B46">
        <w:rPr>
          <w:rStyle w:val="HTML0"/>
          <w:rFonts w:ascii="Consolas" w:eastAsiaTheme="minorHAnsi" w:hAnsi="Consolas" w:cs="Consolas"/>
          <w:color w:val="007700"/>
          <w:sz w:val="24"/>
          <w:szCs w:val="28"/>
        </w:rPr>
        <w:t>.</w:t>
      </w:r>
      <w:r w:rsidRPr="001A4473">
        <w:rPr>
          <w:rStyle w:val="HTML0"/>
          <w:rFonts w:ascii="Consolas" w:eastAsiaTheme="minorHAnsi" w:hAnsi="Consolas" w:cs="Consolas"/>
          <w:color w:val="007700"/>
          <w:sz w:val="24"/>
          <w:szCs w:val="28"/>
          <w:lang w:val="en-US"/>
        </w:rPr>
        <w:t> </w:t>
      </w:r>
      <w:r w:rsidRPr="001A4473">
        <w:rPr>
          <w:rStyle w:val="HTML0"/>
          <w:rFonts w:ascii="Consolas" w:eastAsiaTheme="minorHAnsi" w:hAnsi="Consolas" w:cs="Consolas"/>
          <w:color w:val="DD0000"/>
          <w:sz w:val="24"/>
          <w:szCs w:val="28"/>
          <w:lang w:val="en-US"/>
        </w:rPr>
        <w:t>"World!"</w:t>
      </w:r>
      <w:r w:rsidRPr="001A4473">
        <w:rPr>
          <w:rStyle w:val="HTML0"/>
          <w:rFonts w:ascii="Consolas" w:eastAsiaTheme="minorHAnsi" w:hAnsi="Consolas" w:cs="Consolas"/>
          <w:color w:val="007700"/>
          <w:sz w:val="24"/>
          <w:szCs w:val="28"/>
          <w:lang w:val="en-US"/>
        </w:rPr>
        <w:t>;</w:t>
      </w:r>
      <w:r w:rsidRPr="002812B0">
        <w:rPr>
          <w:rStyle w:val="HTML0"/>
          <w:rFonts w:ascii="Times New Roman" w:eastAsiaTheme="minorHAnsi" w:hAnsi="Times New Roman" w:cs="Times New Roman"/>
          <w:color w:val="007700"/>
          <w:sz w:val="24"/>
          <w:szCs w:val="28"/>
          <w:lang w:val="en-US"/>
        </w:rPr>
        <w:t> </w:t>
      </w:r>
      <w:r w:rsidRPr="00C34367">
        <w:rPr>
          <w:rStyle w:val="HTML0"/>
          <w:rFonts w:ascii="Times New Roman" w:eastAsiaTheme="minorHAnsi" w:hAnsi="Times New Roman" w:cs="Times New Roman"/>
          <w:i/>
          <w:color w:val="FF8000"/>
          <w:sz w:val="24"/>
          <w:szCs w:val="28"/>
          <w:lang w:val="en-US"/>
        </w:rPr>
        <w:t>// $b </w:t>
      </w:r>
      <w:r w:rsidRPr="00C34367">
        <w:rPr>
          <w:rStyle w:val="HTML0"/>
          <w:rFonts w:ascii="Times New Roman" w:eastAsiaTheme="minorHAnsi" w:hAnsi="Times New Roman" w:cs="Times New Roman"/>
          <w:i/>
          <w:color w:val="FF8000"/>
          <w:sz w:val="24"/>
          <w:szCs w:val="28"/>
        </w:rPr>
        <w:t>содержит</w:t>
      </w:r>
      <w:r w:rsidRPr="00C34367">
        <w:rPr>
          <w:rStyle w:val="HTML0"/>
          <w:rFonts w:ascii="Times New Roman" w:eastAsiaTheme="minorHAnsi" w:hAnsi="Times New Roman" w:cs="Times New Roman"/>
          <w:i/>
          <w:color w:val="FF8000"/>
          <w:sz w:val="24"/>
          <w:szCs w:val="28"/>
          <w:lang w:val="en-US"/>
        </w:rPr>
        <w:t> </w:t>
      </w:r>
      <w:r w:rsidRPr="00C34367">
        <w:rPr>
          <w:rStyle w:val="HTML0"/>
          <w:rFonts w:ascii="Times New Roman" w:eastAsiaTheme="minorHAnsi" w:hAnsi="Times New Roman" w:cs="Times New Roman"/>
          <w:i/>
          <w:color w:val="FF8000"/>
          <w:sz w:val="24"/>
          <w:szCs w:val="28"/>
        </w:rPr>
        <w:t>строку</w:t>
      </w:r>
      <w:r w:rsidRPr="00C34367">
        <w:rPr>
          <w:rStyle w:val="HTML0"/>
          <w:rFonts w:ascii="Times New Roman" w:eastAsiaTheme="minorHAnsi" w:hAnsi="Times New Roman" w:cs="Times New Roman"/>
          <w:i/>
          <w:color w:val="FF8000"/>
          <w:sz w:val="24"/>
          <w:szCs w:val="28"/>
          <w:lang w:val="en-US"/>
        </w:rPr>
        <w:t xml:space="preserve"> "Hello World!" - </w:t>
      </w:r>
      <w:r w:rsidRPr="00C34367">
        <w:rPr>
          <w:rStyle w:val="HTML0"/>
          <w:rFonts w:ascii="Times New Roman" w:eastAsiaTheme="minorHAnsi" w:hAnsi="Times New Roman" w:cs="Times New Roman"/>
          <w:i/>
          <w:color w:val="FF8000"/>
          <w:sz w:val="24"/>
          <w:szCs w:val="28"/>
        </w:rPr>
        <w:t>Это</w:t>
      </w:r>
      <w:r w:rsidRPr="00C34367">
        <w:rPr>
          <w:rStyle w:val="HTML0"/>
          <w:rFonts w:ascii="Times New Roman" w:eastAsiaTheme="minorHAnsi" w:hAnsi="Times New Roman" w:cs="Times New Roman"/>
          <w:i/>
          <w:color w:val="FF8000"/>
          <w:sz w:val="24"/>
          <w:szCs w:val="28"/>
          <w:lang w:val="en-US"/>
        </w:rPr>
        <w:t xml:space="preserve"> </w:t>
      </w:r>
      <w:r w:rsidRPr="00C34367">
        <w:rPr>
          <w:rStyle w:val="HTML0"/>
          <w:rFonts w:ascii="Times New Roman" w:eastAsiaTheme="minorHAnsi" w:hAnsi="Times New Roman" w:cs="Times New Roman"/>
          <w:i/>
          <w:color w:val="FF8000"/>
          <w:sz w:val="24"/>
          <w:szCs w:val="28"/>
        </w:rPr>
        <w:t>конкатенация</w:t>
      </w:r>
      <w:r w:rsidRPr="002812B0">
        <w:rPr>
          <w:rStyle w:val="apple-converted-space"/>
          <w:rFonts w:ascii="Times New Roman" w:eastAsiaTheme="majorEastAsia" w:hAnsi="Times New Roman" w:cs="Times New Roman"/>
          <w:color w:val="FF8000"/>
          <w:sz w:val="24"/>
          <w:szCs w:val="28"/>
          <w:lang w:val="en-US"/>
        </w:rPr>
        <w:t> </w:t>
      </w:r>
      <w:r w:rsidRPr="002812B0">
        <w:rPr>
          <w:sz w:val="20"/>
          <w:lang w:val="en-US"/>
        </w:rPr>
        <w:br/>
      </w:r>
      <w:r w:rsidRPr="002812B0">
        <w:rPr>
          <w:sz w:val="20"/>
          <w:lang w:val="en-US"/>
        </w:rPr>
        <w:br/>
      </w:r>
      <w:r w:rsidRPr="001A4473">
        <w:rPr>
          <w:rStyle w:val="HTML0"/>
          <w:rFonts w:ascii="Consolas" w:eastAsiaTheme="minorHAnsi" w:hAnsi="Consolas" w:cs="Consolas"/>
          <w:color w:val="0000BB"/>
          <w:sz w:val="24"/>
          <w:szCs w:val="28"/>
          <w:lang w:val="en-US"/>
        </w:rPr>
        <w:t>$a </w:t>
      </w:r>
      <w:r w:rsidRPr="001A4473">
        <w:rPr>
          <w:rStyle w:val="HTML0"/>
          <w:rFonts w:ascii="Consolas" w:eastAsiaTheme="minorHAnsi" w:hAnsi="Consolas" w:cs="Consolas"/>
          <w:color w:val="007700"/>
          <w:sz w:val="24"/>
          <w:szCs w:val="28"/>
          <w:lang w:val="en-US"/>
        </w:rPr>
        <w:t>= </w:t>
      </w:r>
      <w:r w:rsidRPr="001A4473">
        <w:rPr>
          <w:rStyle w:val="HTML0"/>
          <w:rFonts w:ascii="Consolas" w:eastAsiaTheme="minorHAnsi" w:hAnsi="Consolas" w:cs="Consolas"/>
          <w:color w:val="DD0000"/>
          <w:sz w:val="24"/>
          <w:szCs w:val="28"/>
          <w:lang w:val="en-US"/>
        </w:rPr>
        <w:t>"Hello "</w:t>
      </w:r>
      <w:r w:rsidRPr="001A4473">
        <w:rPr>
          <w:rStyle w:val="HTML0"/>
          <w:rFonts w:ascii="Consolas" w:eastAsiaTheme="minorHAnsi" w:hAnsi="Consolas" w:cs="Consolas"/>
          <w:color w:val="007700"/>
          <w:sz w:val="24"/>
          <w:szCs w:val="28"/>
          <w:lang w:val="en-US"/>
        </w:rPr>
        <w:t>;</w:t>
      </w:r>
      <w:r w:rsidRPr="001A4473">
        <w:rPr>
          <w:rFonts w:ascii="Consolas" w:hAnsi="Consolas" w:cs="Consolas"/>
          <w:color w:val="007700"/>
          <w:sz w:val="20"/>
          <w:lang w:val="en-US"/>
        </w:rPr>
        <w:br/>
      </w:r>
      <w:r w:rsidRPr="001A4473">
        <w:rPr>
          <w:rStyle w:val="HTML0"/>
          <w:rFonts w:ascii="Consolas" w:eastAsiaTheme="minorHAnsi" w:hAnsi="Consolas" w:cs="Consolas"/>
          <w:color w:val="0000BB"/>
          <w:sz w:val="24"/>
          <w:szCs w:val="28"/>
          <w:lang w:val="en-US"/>
        </w:rPr>
        <w:t>$a </w:t>
      </w:r>
      <w:r w:rsidRPr="001A4473">
        <w:rPr>
          <w:rStyle w:val="HTML0"/>
          <w:rFonts w:ascii="Consolas" w:eastAsiaTheme="minorHAnsi" w:hAnsi="Consolas" w:cs="Consolas"/>
          <w:color w:val="007700"/>
          <w:sz w:val="24"/>
          <w:szCs w:val="28"/>
          <w:lang w:val="en-US"/>
        </w:rPr>
        <w:t>.= </w:t>
      </w:r>
      <w:r w:rsidRPr="001A4473">
        <w:rPr>
          <w:rStyle w:val="HTML0"/>
          <w:rFonts w:ascii="Consolas" w:eastAsiaTheme="minorHAnsi" w:hAnsi="Consolas" w:cs="Consolas"/>
          <w:color w:val="DD0000"/>
          <w:sz w:val="24"/>
          <w:szCs w:val="28"/>
        </w:rPr>
        <w:t>"World!"</w:t>
      </w:r>
      <w:r w:rsidRPr="001A4473">
        <w:rPr>
          <w:rStyle w:val="HTML0"/>
          <w:rFonts w:ascii="Consolas" w:eastAsiaTheme="minorHAnsi" w:hAnsi="Consolas" w:cs="Consolas"/>
          <w:color w:val="007700"/>
          <w:sz w:val="24"/>
          <w:szCs w:val="28"/>
        </w:rPr>
        <w:t>;     </w:t>
      </w:r>
      <w:r w:rsidRPr="00C34367">
        <w:rPr>
          <w:rStyle w:val="HTML0"/>
          <w:rFonts w:ascii="Times New Roman" w:eastAsiaTheme="minorHAnsi" w:hAnsi="Times New Roman" w:cs="Times New Roman"/>
          <w:i/>
          <w:color w:val="FF8000"/>
          <w:sz w:val="24"/>
          <w:szCs w:val="28"/>
        </w:rPr>
        <w:t>// $a содержит строку "Hello World!" - Это присвоение с конкатенацией</w:t>
      </w:r>
      <w:r w:rsidRPr="002812B0">
        <w:rPr>
          <w:sz w:val="20"/>
        </w:rPr>
        <w:br/>
      </w:r>
      <w:r w:rsidRPr="001A4473">
        <w:rPr>
          <w:rStyle w:val="HTML0"/>
          <w:rFonts w:ascii="Consolas" w:eastAsiaTheme="minorHAnsi" w:hAnsi="Consolas" w:cs="Consolas"/>
          <w:color w:val="0000BB"/>
          <w:sz w:val="24"/>
          <w:szCs w:val="28"/>
        </w:rPr>
        <w:t>?&gt;</w:t>
      </w:r>
    </w:p>
    <w:p w:rsidR="00961C76" w:rsidRPr="00DE3D7A" w:rsidRDefault="00961C76" w:rsidP="00961C76">
      <w:pPr>
        <w:pStyle w:val="3"/>
        <w:ind w:firstLine="708"/>
        <w:rPr>
          <w:u w:val="single"/>
        </w:rPr>
      </w:pPr>
      <w:r w:rsidRPr="00DE3D7A">
        <w:rPr>
          <w:rStyle w:val="a7"/>
          <w:rFonts w:ascii="Times New Roman" w:hAnsi="Times New Roman" w:cs="Times New Roman"/>
          <w:color w:val="000000"/>
          <w:sz w:val="28"/>
          <w:szCs w:val="28"/>
          <w:u w:val="single"/>
        </w:rPr>
        <w:t>Операторы сравнения строк</w:t>
      </w:r>
    </w:p>
    <w:p w:rsidR="00961C76" w:rsidRDefault="00961C76" w:rsidP="00961C76">
      <w:pPr>
        <w:pStyle w:val="ae"/>
        <w:ind w:firstLine="708"/>
        <w:jc w:val="both"/>
        <w:rPr>
          <w:rFonts w:ascii="Times New Roman" w:hAnsi="Times New Roman" w:cs="Times New Roman"/>
          <w:sz w:val="28"/>
          <w:szCs w:val="28"/>
        </w:rPr>
      </w:pPr>
      <w:r w:rsidRPr="009F37F5">
        <w:rPr>
          <w:rFonts w:ascii="Times New Roman" w:hAnsi="Times New Roman" w:cs="Times New Roman"/>
          <w:sz w:val="28"/>
          <w:szCs w:val="28"/>
        </w:rPr>
        <w:t>Для сравнения строк не рекоммендуется использовать операторы сравнения == и !=, поскольку они требуют преобразования типов. Пример:</w:t>
      </w:r>
    </w:p>
    <w:p w:rsidR="00961C76" w:rsidRPr="009F37F5" w:rsidRDefault="00961C76" w:rsidP="00961C76">
      <w:pPr>
        <w:pStyle w:val="ae"/>
        <w:ind w:firstLine="708"/>
        <w:jc w:val="both"/>
        <w:rPr>
          <w:rFonts w:ascii="Times New Roman" w:hAnsi="Times New Roman" w:cs="Times New Roman"/>
          <w:sz w:val="28"/>
          <w:szCs w:val="28"/>
        </w:rPr>
      </w:pPr>
      <w:r>
        <w:rPr>
          <w:rFonts w:ascii="Times New Roman" w:hAnsi="Times New Roman" w:cs="Times New Roman"/>
          <w:sz w:val="28"/>
          <w:szCs w:val="28"/>
        </w:rPr>
        <w:tab/>
      </w:r>
    </w:p>
    <w:p w:rsidR="00961C76" w:rsidRPr="009C3E6D"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8000"/>
          <w:sz w:val="24"/>
          <w:szCs w:val="28"/>
        </w:rPr>
        <w:t>&lt;?</w:t>
      </w:r>
      <w:r w:rsidRPr="001A4473">
        <w:rPr>
          <w:rStyle w:val="HTML0"/>
          <w:rFonts w:ascii="Consolas" w:eastAsiaTheme="minorHAnsi" w:hAnsi="Consolas" w:cs="Consolas"/>
          <w:color w:val="0000BB"/>
          <w:sz w:val="24"/>
          <w:szCs w:val="28"/>
        </w:rPr>
        <w:t>php</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x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0000FF"/>
          <w:sz w:val="24"/>
          <w:szCs w:val="28"/>
        </w:rPr>
        <w:t>0</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y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0000FF"/>
          <w:sz w:val="24"/>
          <w:szCs w:val="28"/>
        </w:rPr>
        <w:t>1</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FF0000"/>
          <w:sz w:val="24"/>
          <w:szCs w:val="28"/>
        </w:rPr>
        <w:t>""</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"&lt;p&gt;x - пустая строка&lt;/p&gt;"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y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FF0000"/>
          <w:sz w:val="24"/>
          <w:szCs w:val="28"/>
        </w:rPr>
        <w:t>""</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"&lt;p&gt;y - пустая строка&lt;/p&gt;"</w:t>
      </w:r>
      <w:r w:rsidRPr="001A4473">
        <w:rPr>
          <w:rStyle w:val="HTML0"/>
          <w:rFonts w:ascii="Consolas" w:eastAsiaTheme="minorHAnsi" w:hAnsi="Consolas" w:cs="Consolas"/>
          <w:color w:val="008000"/>
          <w:sz w:val="24"/>
          <w:szCs w:val="28"/>
        </w:rPr>
        <w:t>;</w:t>
      </w:r>
      <w:r w:rsidRPr="009C3E6D">
        <w:rPr>
          <w:color w:val="000000"/>
          <w:sz w:val="20"/>
        </w:rPr>
        <w:br/>
      </w:r>
      <w:r w:rsidRPr="00C34367">
        <w:rPr>
          <w:rStyle w:val="HTML0"/>
          <w:rFonts w:ascii="Times New Roman" w:eastAsiaTheme="minorHAnsi" w:hAnsi="Times New Roman" w:cs="Times New Roman"/>
          <w:i/>
          <w:color w:val="FF8000"/>
          <w:sz w:val="24"/>
          <w:szCs w:val="28"/>
        </w:rPr>
        <w:t>// Выводит:</w:t>
      </w:r>
      <w:r w:rsidRPr="00C34367">
        <w:rPr>
          <w:i/>
          <w:color w:val="000000"/>
          <w:sz w:val="20"/>
        </w:rPr>
        <w:br/>
      </w:r>
      <w:r w:rsidRPr="00C34367">
        <w:rPr>
          <w:rStyle w:val="HTML0"/>
          <w:rFonts w:ascii="Times New Roman" w:eastAsiaTheme="minorHAnsi" w:hAnsi="Times New Roman" w:cs="Times New Roman"/>
          <w:i/>
          <w:color w:val="FF8000"/>
          <w:sz w:val="24"/>
          <w:szCs w:val="28"/>
        </w:rPr>
        <w:t>// x - пустая строка</w:t>
      </w:r>
      <w:r w:rsidRPr="009C3E6D">
        <w:rPr>
          <w:color w:val="000000"/>
          <w:sz w:val="20"/>
        </w:rPr>
        <w:br/>
      </w:r>
      <w:r w:rsidRPr="001A4473">
        <w:rPr>
          <w:rStyle w:val="HTML0"/>
          <w:rFonts w:ascii="Consolas" w:eastAsiaTheme="minorHAnsi" w:hAnsi="Consolas" w:cs="Consolas"/>
          <w:color w:val="008000"/>
          <w:sz w:val="24"/>
          <w:szCs w:val="28"/>
        </w:rPr>
        <w:t>?&gt;</w:t>
      </w:r>
    </w:p>
    <w:p w:rsidR="00961C76" w:rsidRPr="005330E9" w:rsidRDefault="00961C76" w:rsidP="00961C76">
      <w:pPr>
        <w:pStyle w:val="ae"/>
        <w:ind w:firstLine="708"/>
        <w:jc w:val="both"/>
        <w:rPr>
          <w:rFonts w:ascii="Times New Roman" w:hAnsi="Times New Roman" w:cs="Times New Roman"/>
          <w:sz w:val="28"/>
          <w:szCs w:val="28"/>
        </w:rPr>
      </w:pPr>
      <w:r w:rsidRPr="005330E9">
        <w:rPr>
          <w:rFonts w:ascii="Times New Roman" w:hAnsi="Times New Roman" w:cs="Times New Roman"/>
          <w:sz w:val="28"/>
          <w:szCs w:val="28"/>
        </w:rPr>
        <w:t>Данный скрипт сообщает нам, что $x – пустая строка. Это связано с тем, чт</w:t>
      </w:r>
      <w:r>
        <w:rPr>
          <w:rFonts w:ascii="Times New Roman" w:hAnsi="Times New Roman" w:cs="Times New Roman"/>
          <w:sz w:val="28"/>
          <w:szCs w:val="28"/>
        </w:rPr>
        <w:t xml:space="preserve">о пустая строка ("") трактуется, </w:t>
      </w:r>
      <w:r w:rsidRPr="005330E9">
        <w:rPr>
          <w:rFonts w:ascii="Times New Roman" w:hAnsi="Times New Roman" w:cs="Times New Roman"/>
          <w:sz w:val="28"/>
          <w:szCs w:val="28"/>
        </w:rPr>
        <w:t>прежде всего,</w:t>
      </w:r>
      <w:r>
        <w:rPr>
          <w:rFonts w:ascii="Times New Roman" w:hAnsi="Times New Roman" w:cs="Times New Roman"/>
          <w:sz w:val="28"/>
          <w:szCs w:val="28"/>
        </w:rPr>
        <w:t xml:space="preserve"> как 0, а только затем – как </w:t>
      </w:r>
      <w:r>
        <w:rPr>
          <w:rFonts w:ascii="Times New Roman" w:hAnsi="Times New Roman" w:cs="Times New Roman"/>
          <w:sz w:val="28"/>
          <w:szCs w:val="28"/>
        </w:rPr>
        <w:lastRenderedPageBreak/>
        <w:t>«пусто»</w:t>
      </w:r>
      <w:r w:rsidRPr="005330E9">
        <w:rPr>
          <w:rFonts w:ascii="Times New Roman" w:hAnsi="Times New Roman" w:cs="Times New Roman"/>
          <w:sz w:val="28"/>
          <w:szCs w:val="28"/>
        </w:rPr>
        <w:t xml:space="preserve">. </w:t>
      </w:r>
      <w:r w:rsidRPr="00847C34">
        <w:rPr>
          <w:rFonts w:ascii="Times New Roman" w:hAnsi="Times New Roman" w:cs="Times New Roman"/>
          <w:b/>
          <w:sz w:val="28"/>
          <w:szCs w:val="28"/>
        </w:rPr>
        <w:t>В PHP операнды сравниваются, как строки, только в том случае, если оба они – строки. В противном случае они сравниваются как числа</w:t>
      </w:r>
      <w:r w:rsidRPr="005330E9">
        <w:rPr>
          <w:rFonts w:ascii="Times New Roman" w:hAnsi="Times New Roman" w:cs="Times New Roman"/>
          <w:sz w:val="28"/>
          <w:szCs w:val="28"/>
        </w:rPr>
        <w:t>. При этом любая строка, которую PHP не удается перевести в число (в том числе и пустая строка), будет восприниматься как 0.</w:t>
      </w:r>
    </w:p>
    <w:p w:rsidR="00961C76" w:rsidRDefault="00961C76" w:rsidP="00961C76">
      <w:pPr>
        <w:pStyle w:val="ae"/>
        <w:ind w:firstLine="708"/>
        <w:jc w:val="both"/>
        <w:rPr>
          <w:rFonts w:ascii="Times New Roman" w:hAnsi="Times New Roman" w:cs="Times New Roman"/>
          <w:sz w:val="28"/>
        </w:rPr>
      </w:pPr>
      <w:r w:rsidRPr="00BB04CB">
        <w:rPr>
          <w:rFonts w:ascii="Times New Roman" w:hAnsi="Times New Roman" w:cs="Times New Roman"/>
          <w:sz w:val="28"/>
        </w:rPr>
        <w:t>Примеры сравнения строк:</w:t>
      </w:r>
    </w:p>
    <w:p w:rsidR="00961C76" w:rsidRPr="00BB04CB" w:rsidRDefault="00961C76" w:rsidP="00961C76">
      <w:pPr>
        <w:pStyle w:val="ae"/>
        <w:ind w:firstLine="708"/>
        <w:jc w:val="both"/>
        <w:rPr>
          <w:rFonts w:ascii="Times New Roman" w:hAnsi="Times New Roman" w:cs="Times New Roman"/>
          <w:sz w:val="28"/>
        </w:rPr>
      </w:pPr>
    </w:p>
    <w:p w:rsidR="00961C76" w:rsidRPr="00BB04CB"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8000"/>
          <w:sz w:val="24"/>
          <w:szCs w:val="28"/>
        </w:rPr>
        <w:t>&lt;?</w:t>
      </w:r>
      <w:r w:rsidRPr="001A4473">
        <w:rPr>
          <w:rStyle w:val="HTML0"/>
          <w:rFonts w:ascii="Consolas" w:eastAsiaTheme="minorHAnsi" w:hAnsi="Consolas" w:cs="Consolas"/>
          <w:color w:val="0000BB"/>
          <w:sz w:val="24"/>
          <w:szCs w:val="28"/>
        </w:rPr>
        <w:t>php</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x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y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z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"Строчка"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z</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равна строке Z&lt;/p&gt;"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y</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равна строке Y&lt;/p&gt;"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z</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НЕ равна строке Z&lt;/p&gt;"</w:t>
      </w:r>
      <w:r w:rsidRPr="001A4473">
        <w:rPr>
          <w:rStyle w:val="HTML0"/>
          <w:rFonts w:ascii="Consolas" w:eastAsiaTheme="minorHAnsi" w:hAnsi="Consolas" w:cs="Consolas"/>
          <w:color w:val="008000"/>
          <w:sz w:val="24"/>
          <w:szCs w:val="28"/>
        </w:rPr>
        <w:t>;</w:t>
      </w:r>
      <w:r w:rsidRPr="00BB04CB">
        <w:rPr>
          <w:color w:val="000000"/>
          <w:sz w:val="20"/>
        </w:rPr>
        <w:br/>
      </w:r>
      <w:r w:rsidRPr="00C34367">
        <w:rPr>
          <w:rStyle w:val="HTML0"/>
          <w:rFonts w:ascii="Times New Roman" w:eastAsiaTheme="minorHAnsi" w:hAnsi="Times New Roman" w:cs="Times New Roman"/>
          <w:i/>
          <w:color w:val="FF8000"/>
          <w:sz w:val="24"/>
          <w:szCs w:val="28"/>
        </w:rPr>
        <w:t>// Выводит:</w:t>
      </w:r>
      <w:r w:rsidRPr="00C34367">
        <w:rPr>
          <w:i/>
          <w:color w:val="000000"/>
          <w:sz w:val="20"/>
        </w:rPr>
        <w:br/>
      </w:r>
      <w:r w:rsidRPr="00C34367">
        <w:rPr>
          <w:rStyle w:val="HTML0"/>
          <w:rFonts w:ascii="Times New Roman" w:eastAsiaTheme="minorHAnsi" w:hAnsi="Times New Roman" w:cs="Times New Roman"/>
          <w:i/>
          <w:color w:val="FF8000"/>
          <w:sz w:val="24"/>
          <w:szCs w:val="28"/>
        </w:rPr>
        <w:t>// Строка X равна строке Y</w:t>
      </w:r>
      <w:r w:rsidRPr="00C34367">
        <w:rPr>
          <w:i/>
          <w:color w:val="000000"/>
          <w:sz w:val="20"/>
        </w:rPr>
        <w:br/>
      </w:r>
      <w:r w:rsidRPr="00C34367">
        <w:rPr>
          <w:rStyle w:val="HTML0"/>
          <w:rFonts w:ascii="Times New Roman" w:eastAsiaTheme="minorHAnsi" w:hAnsi="Times New Roman" w:cs="Times New Roman"/>
          <w:i/>
          <w:color w:val="FF8000"/>
          <w:sz w:val="24"/>
          <w:szCs w:val="28"/>
        </w:rPr>
        <w:t>// Строка X НЕ равна строке Z</w:t>
      </w:r>
      <w:r w:rsidRPr="00BB04CB">
        <w:rPr>
          <w:color w:val="000000"/>
          <w:sz w:val="20"/>
        </w:rPr>
        <w:br/>
      </w:r>
      <w:r w:rsidRPr="001A4473">
        <w:rPr>
          <w:rStyle w:val="HTML0"/>
          <w:rFonts w:ascii="Consolas" w:eastAsiaTheme="minorHAnsi" w:hAnsi="Consolas" w:cs="Consolas"/>
          <w:color w:val="008000"/>
          <w:sz w:val="24"/>
          <w:szCs w:val="28"/>
        </w:rPr>
        <w:t>?&gt;</w:t>
      </w:r>
    </w:p>
    <w:p w:rsidR="00961C76" w:rsidRDefault="00961C76" w:rsidP="00961C76">
      <w:pPr>
        <w:pStyle w:val="ae"/>
        <w:ind w:firstLine="708"/>
        <w:jc w:val="both"/>
        <w:rPr>
          <w:rFonts w:ascii="Times New Roman" w:hAnsi="Times New Roman" w:cs="Times New Roman"/>
          <w:sz w:val="28"/>
        </w:rPr>
      </w:pPr>
      <w:r w:rsidRPr="00BB04CB">
        <w:rPr>
          <w:rFonts w:ascii="Times New Roman" w:hAnsi="Times New Roman" w:cs="Times New Roman"/>
          <w:sz w:val="28"/>
        </w:rPr>
        <w:t>Чтобы избежать путанницы и преобразования типов, рекомендуется пользоваться оператором эквивалентности при сравнении строк. Оператор эквивалентности позволяет всегда корректно сравнивать строки, поскольку сравнивает величины и по значению, и по типу:</w:t>
      </w:r>
    </w:p>
    <w:p w:rsidR="00961C76" w:rsidRPr="00BB04CB" w:rsidRDefault="00961C76" w:rsidP="00961C76">
      <w:pPr>
        <w:pStyle w:val="ae"/>
        <w:ind w:firstLine="708"/>
        <w:jc w:val="both"/>
        <w:rPr>
          <w:rFonts w:ascii="Times New Roman" w:hAnsi="Times New Roman" w:cs="Times New Roman"/>
          <w:sz w:val="28"/>
        </w:rPr>
      </w:pPr>
    </w:p>
    <w:p w:rsidR="00961C76" w:rsidRPr="00BB04CB"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8000"/>
          <w:sz w:val="24"/>
          <w:szCs w:val="28"/>
        </w:rPr>
        <w:t>&lt;?</w:t>
      </w:r>
      <w:r w:rsidRPr="001A4473">
        <w:rPr>
          <w:rStyle w:val="HTML0"/>
          <w:rFonts w:ascii="Consolas" w:eastAsiaTheme="minorHAnsi" w:hAnsi="Consolas" w:cs="Consolas"/>
          <w:color w:val="0000BB"/>
          <w:sz w:val="24"/>
          <w:szCs w:val="28"/>
        </w:rPr>
        <w:t>php</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x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y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xml:space="preserve">z </w:t>
      </w:r>
      <w:r w:rsidRPr="001A4473">
        <w:rPr>
          <w:rStyle w:val="HTML0"/>
          <w:rFonts w:ascii="Consolas" w:eastAsiaTheme="minorHAnsi" w:hAnsi="Consolas" w:cs="Consolas"/>
          <w:color w:val="008000"/>
          <w:sz w:val="24"/>
          <w:szCs w:val="28"/>
        </w:rPr>
        <w:t xml:space="preserve">= </w:t>
      </w:r>
      <w:r w:rsidRPr="001A4473">
        <w:rPr>
          <w:rStyle w:val="HTML0"/>
          <w:rFonts w:ascii="Consolas" w:eastAsiaTheme="minorHAnsi" w:hAnsi="Consolas" w:cs="Consolas"/>
          <w:color w:val="FF0000"/>
          <w:sz w:val="24"/>
          <w:szCs w:val="28"/>
        </w:rPr>
        <w:t>"Строчка"</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z</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равна строке Z&lt;/p&gt;"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y</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равна строке Y&lt;/p&gt;"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if</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x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z</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echo </w:t>
      </w:r>
      <w:r w:rsidRPr="001A4473">
        <w:rPr>
          <w:rStyle w:val="HTML0"/>
          <w:rFonts w:ascii="Consolas" w:eastAsiaTheme="minorHAnsi" w:hAnsi="Consolas" w:cs="Consolas"/>
          <w:color w:val="FF0000"/>
          <w:sz w:val="24"/>
          <w:szCs w:val="28"/>
        </w:rPr>
        <w:t>"&lt;p&gt;Строка X НЕ равна строке Z&lt;/p&gt;"</w:t>
      </w:r>
      <w:r w:rsidRPr="001A4473">
        <w:rPr>
          <w:rStyle w:val="HTML0"/>
          <w:rFonts w:ascii="Consolas" w:eastAsiaTheme="minorHAnsi" w:hAnsi="Consolas" w:cs="Consolas"/>
          <w:color w:val="008000"/>
          <w:sz w:val="24"/>
          <w:szCs w:val="28"/>
        </w:rPr>
        <w:t>;</w:t>
      </w:r>
      <w:r w:rsidRPr="00BB04CB">
        <w:rPr>
          <w:color w:val="000000"/>
          <w:sz w:val="20"/>
        </w:rPr>
        <w:br/>
      </w:r>
      <w:r w:rsidRPr="00C34367">
        <w:rPr>
          <w:rStyle w:val="HTML0"/>
          <w:rFonts w:ascii="Times New Roman" w:eastAsiaTheme="minorHAnsi" w:hAnsi="Times New Roman" w:cs="Times New Roman"/>
          <w:i/>
          <w:color w:val="FF8000"/>
          <w:sz w:val="24"/>
          <w:szCs w:val="28"/>
        </w:rPr>
        <w:t>// Выводит:</w:t>
      </w:r>
      <w:r w:rsidRPr="00C34367">
        <w:rPr>
          <w:i/>
          <w:color w:val="000000"/>
          <w:sz w:val="20"/>
        </w:rPr>
        <w:br/>
      </w:r>
      <w:r w:rsidRPr="00C34367">
        <w:rPr>
          <w:rStyle w:val="HTML0"/>
          <w:rFonts w:ascii="Times New Roman" w:eastAsiaTheme="minorHAnsi" w:hAnsi="Times New Roman" w:cs="Times New Roman"/>
          <w:i/>
          <w:color w:val="FF8000"/>
          <w:sz w:val="24"/>
          <w:szCs w:val="28"/>
        </w:rPr>
        <w:t>// Строка X равна строке Y</w:t>
      </w:r>
      <w:r w:rsidRPr="00C34367">
        <w:rPr>
          <w:i/>
          <w:color w:val="000000"/>
          <w:sz w:val="20"/>
        </w:rPr>
        <w:br/>
      </w:r>
      <w:r w:rsidRPr="00C34367">
        <w:rPr>
          <w:rStyle w:val="HTML0"/>
          <w:rFonts w:ascii="Times New Roman" w:eastAsiaTheme="minorHAnsi" w:hAnsi="Times New Roman" w:cs="Times New Roman"/>
          <w:i/>
          <w:color w:val="FF8000"/>
          <w:sz w:val="24"/>
          <w:szCs w:val="28"/>
        </w:rPr>
        <w:t>// Строка X НЕ равна строке Z</w:t>
      </w:r>
      <w:r w:rsidRPr="00BB04CB">
        <w:rPr>
          <w:color w:val="000000"/>
          <w:sz w:val="20"/>
        </w:rPr>
        <w:br/>
      </w:r>
      <w:r w:rsidRPr="001A4473">
        <w:rPr>
          <w:rStyle w:val="HTML0"/>
          <w:rFonts w:ascii="Consolas" w:eastAsiaTheme="minorHAnsi" w:hAnsi="Consolas" w:cs="Consolas"/>
          <w:color w:val="008000"/>
          <w:sz w:val="24"/>
          <w:szCs w:val="28"/>
        </w:rPr>
        <w:t>?&gt;</w:t>
      </w:r>
    </w:p>
    <w:p w:rsidR="00961C76" w:rsidRDefault="00961C76" w:rsidP="00961C76">
      <w:pPr>
        <w:pStyle w:val="ae"/>
        <w:jc w:val="both"/>
        <w:rPr>
          <w:rFonts w:ascii="Times New Roman" w:hAnsi="Times New Roman" w:cs="Times New Roman"/>
          <w:sz w:val="28"/>
          <w:szCs w:val="28"/>
        </w:rPr>
      </w:pPr>
    </w:p>
    <w:p w:rsidR="00961C76" w:rsidRPr="00C34367" w:rsidRDefault="00961C76" w:rsidP="00961C76">
      <w:pPr>
        <w:pStyle w:val="2"/>
        <w:ind w:firstLine="708"/>
        <w:rPr>
          <w:rFonts w:ascii="Times New Roman" w:hAnsi="Times New Roman" w:cs="Times New Roman"/>
          <w:b/>
          <w:color w:val="000000" w:themeColor="text1"/>
          <w:sz w:val="28"/>
          <w:u w:val="single"/>
        </w:rPr>
      </w:pPr>
      <w:r w:rsidRPr="00C34367">
        <w:rPr>
          <w:rFonts w:ascii="Times New Roman" w:hAnsi="Times New Roman" w:cs="Times New Roman"/>
          <w:b/>
          <w:color w:val="000000" w:themeColor="text1"/>
          <w:sz w:val="28"/>
          <w:u w:val="single"/>
        </w:rPr>
        <w:t>Функции для работы со строками</w:t>
      </w:r>
    </w:p>
    <w:p w:rsidR="00961C76" w:rsidRDefault="00961C76" w:rsidP="00961C76">
      <w:pPr>
        <w:pStyle w:val="ae"/>
        <w:ind w:firstLine="708"/>
        <w:jc w:val="both"/>
        <w:rPr>
          <w:rFonts w:ascii="Times New Roman" w:hAnsi="Times New Roman" w:cs="Times New Roman"/>
          <w:color w:val="000000"/>
          <w:sz w:val="28"/>
          <w:szCs w:val="28"/>
        </w:rPr>
      </w:pPr>
      <w:r w:rsidRPr="00C34367">
        <w:rPr>
          <w:rFonts w:ascii="Times New Roman" w:hAnsi="Times New Roman" w:cs="Times New Roman"/>
          <w:color w:val="000000"/>
          <w:sz w:val="28"/>
          <w:szCs w:val="28"/>
        </w:rPr>
        <w:t>Для работы со строками в PHP существует множество полезных функций.</w:t>
      </w:r>
      <w:r>
        <w:rPr>
          <w:rFonts w:ascii="Times New Roman" w:hAnsi="Times New Roman" w:cs="Times New Roman"/>
          <w:color w:val="000000"/>
          <w:sz w:val="28"/>
          <w:szCs w:val="28"/>
        </w:rPr>
        <w:t xml:space="preserve"> </w:t>
      </w:r>
      <w:r w:rsidRPr="00C34367">
        <w:rPr>
          <w:rFonts w:ascii="Times New Roman" w:hAnsi="Times New Roman" w:cs="Times New Roman"/>
          <w:color w:val="000000"/>
          <w:sz w:val="28"/>
          <w:szCs w:val="28"/>
        </w:rPr>
        <w:t>Кратко разберем часть функций для работы со строками.</w:t>
      </w:r>
    </w:p>
    <w:p w:rsidR="00961C76" w:rsidRPr="00C34367" w:rsidRDefault="00961C76" w:rsidP="00961C76">
      <w:pPr>
        <w:pStyle w:val="ae"/>
        <w:ind w:firstLine="708"/>
        <w:jc w:val="both"/>
        <w:rPr>
          <w:rFonts w:ascii="Times New Roman" w:hAnsi="Times New Roman" w:cs="Times New Roman"/>
          <w:color w:val="000000"/>
          <w:sz w:val="28"/>
          <w:szCs w:val="28"/>
        </w:rPr>
      </w:pPr>
    </w:p>
    <w:p w:rsidR="00961C76" w:rsidRPr="00C34367" w:rsidRDefault="00961C76" w:rsidP="00961C76">
      <w:pPr>
        <w:pStyle w:val="3"/>
        <w:ind w:firstLine="708"/>
        <w:rPr>
          <w:rFonts w:ascii="Times New Roman" w:hAnsi="Times New Roman" w:cs="Times New Roman"/>
          <w:b/>
          <w:color w:val="000000" w:themeColor="text1"/>
          <w:sz w:val="28"/>
          <w:u w:val="single"/>
        </w:rPr>
      </w:pPr>
      <w:r w:rsidRPr="00C34367">
        <w:rPr>
          <w:rFonts w:ascii="Times New Roman" w:hAnsi="Times New Roman" w:cs="Times New Roman"/>
          <w:b/>
          <w:color w:val="000000" w:themeColor="text1"/>
          <w:sz w:val="28"/>
          <w:u w:val="single"/>
        </w:rPr>
        <w:t>Базовые строковые функции</w:t>
      </w:r>
    </w:p>
    <w:p w:rsidR="00961C76" w:rsidRDefault="00961C76" w:rsidP="00961C76">
      <w:pPr>
        <w:pStyle w:val="ae"/>
        <w:ind w:firstLine="708"/>
        <w:jc w:val="both"/>
        <w:rPr>
          <w:rStyle w:val="a7"/>
          <w:rFonts w:ascii="Times New Roman" w:hAnsi="Times New Roman" w:cs="Times New Roman"/>
          <w:color w:val="000000"/>
          <w:sz w:val="28"/>
          <w:szCs w:val="28"/>
        </w:rPr>
      </w:pPr>
    </w:p>
    <w:p w:rsidR="00961C76" w:rsidRPr="00C34367" w:rsidRDefault="00961C76" w:rsidP="00961C76">
      <w:pPr>
        <w:pStyle w:val="ae"/>
        <w:ind w:firstLine="708"/>
        <w:jc w:val="both"/>
        <w:rPr>
          <w:rFonts w:ascii="Times New Roman" w:hAnsi="Times New Roman" w:cs="Times New Roman"/>
          <w:sz w:val="28"/>
          <w:szCs w:val="28"/>
        </w:rPr>
      </w:pPr>
      <w:r w:rsidRPr="00A06DE6">
        <w:rPr>
          <w:rStyle w:val="a7"/>
          <w:rFonts w:ascii="Times New Roman" w:hAnsi="Times New Roman" w:cs="Times New Roman"/>
          <w:color w:val="000000"/>
          <w:sz w:val="28"/>
          <w:szCs w:val="28"/>
        </w:rPr>
        <w:t xml:space="preserve">strlen(string </w:t>
      </w:r>
      <w:r w:rsidRPr="00A06DE6">
        <w:rPr>
          <w:rStyle w:val="a7"/>
          <w:rFonts w:ascii="Times New Roman" w:hAnsi="Times New Roman" w:cs="Times New Roman"/>
          <w:i/>
          <w:color w:val="000000"/>
          <w:sz w:val="28"/>
          <w:szCs w:val="28"/>
        </w:rPr>
        <w:t>$st</w:t>
      </w:r>
      <w:r w:rsidRPr="00A06DE6">
        <w:rPr>
          <w:rStyle w:val="a7"/>
          <w:rFonts w:ascii="Times New Roman" w:hAnsi="Times New Roman" w:cs="Times New Roman"/>
          <w:color w:val="000000"/>
          <w:sz w:val="28"/>
          <w:szCs w:val="28"/>
        </w:rPr>
        <w:t>)</w:t>
      </w:r>
    </w:p>
    <w:p w:rsidR="00961C76" w:rsidRPr="00C34367" w:rsidRDefault="00961C76" w:rsidP="00961C76">
      <w:pPr>
        <w:pStyle w:val="ae"/>
        <w:ind w:firstLine="708"/>
        <w:jc w:val="both"/>
        <w:rPr>
          <w:rFonts w:ascii="Times New Roman" w:hAnsi="Times New Roman" w:cs="Times New Roman"/>
          <w:sz w:val="28"/>
          <w:szCs w:val="28"/>
          <w:lang w:val="en-US"/>
        </w:rPr>
      </w:pPr>
      <w:r w:rsidRPr="00C34367">
        <w:rPr>
          <w:rFonts w:ascii="Times New Roman" w:hAnsi="Times New Roman" w:cs="Times New Roman"/>
          <w:sz w:val="28"/>
          <w:szCs w:val="28"/>
        </w:rPr>
        <w:t>Одна из наиболее полезных функций. Возвращает просто длину строки, т. е., сколько символов содержится в</w:t>
      </w:r>
      <w:r w:rsidRPr="00C34367">
        <w:rPr>
          <w:rStyle w:val="apple-converted-space"/>
          <w:rFonts w:ascii="Times New Roman" w:hAnsi="Times New Roman" w:cs="Times New Roman"/>
          <w:color w:val="000000"/>
          <w:sz w:val="28"/>
          <w:szCs w:val="28"/>
        </w:rPr>
        <w:t> </w:t>
      </w:r>
      <w:r w:rsidRPr="00A06DE6">
        <w:rPr>
          <w:rStyle w:val="HTML3"/>
          <w:rFonts w:ascii="Times New Roman" w:eastAsiaTheme="minorHAnsi" w:hAnsi="Times New Roman" w:cs="Times New Roman"/>
          <w:b/>
          <w:i/>
          <w:color w:val="000000"/>
          <w:sz w:val="28"/>
          <w:szCs w:val="28"/>
        </w:rPr>
        <w:t>$st</w:t>
      </w:r>
      <w:r w:rsidRPr="00C34367">
        <w:rPr>
          <w:rFonts w:ascii="Times New Roman" w:hAnsi="Times New Roman" w:cs="Times New Roman"/>
          <w:sz w:val="28"/>
          <w:szCs w:val="28"/>
        </w:rPr>
        <w:t>. Строка может содержать любые символы, в том числе и с нулевым кодом (что запрещено в Си). Пример</w:t>
      </w:r>
      <w:r w:rsidRPr="00C34367">
        <w:rPr>
          <w:rFonts w:ascii="Times New Roman" w:hAnsi="Times New Roman" w:cs="Times New Roman"/>
          <w:sz w:val="28"/>
          <w:szCs w:val="28"/>
          <w:lang w:val="en-US"/>
        </w:rPr>
        <w:t>:</w:t>
      </w:r>
    </w:p>
    <w:p w:rsidR="00961C76" w:rsidRPr="00C34367" w:rsidRDefault="00961C76" w:rsidP="00961C76">
      <w:pPr>
        <w:pBdr>
          <w:top w:val="single" w:sz="4" w:space="1" w:color="auto"/>
          <w:left w:val="single" w:sz="4" w:space="4" w:color="auto"/>
          <w:bottom w:val="single" w:sz="4" w:space="1" w:color="auto"/>
          <w:right w:val="single" w:sz="4" w:space="4" w:color="auto"/>
        </w:pBdr>
        <w:rPr>
          <w:sz w:val="20"/>
          <w:lang w:val="en-US"/>
        </w:rPr>
      </w:pPr>
      <w:r w:rsidRPr="001A4473">
        <w:rPr>
          <w:rStyle w:val="HTML0"/>
          <w:rFonts w:ascii="Consolas" w:eastAsiaTheme="minorHAnsi" w:hAnsi="Consolas" w:cs="Consolas"/>
          <w:color w:val="538135" w:themeColor="accent6" w:themeShade="BF"/>
          <w:sz w:val="24"/>
          <w:szCs w:val="28"/>
          <w:lang w:val="en-US"/>
        </w:rPr>
        <w:lastRenderedPageBreak/>
        <w:t xml:space="preserve">$x </w:t>
      </w:r>
      <w:r w:rsidRPr="001A4473">
        <w:rPr>
          <w:rStyle w:val="HTML0"/>
          <w:rFonts w:ascii="Consolas" w:eastAsiaTheme="minorHAnsi" w:hAnsi="Consolas" w:cs="Consolas"/>
          <w:color w:val="000000"/>
          <w:sz w:val="24"/>
          <w:szCs w:val="28"/>
          <w:lang w:val="en-US"/>
        </w:rPr>
        <w:t>= "Hello!";</w:t>
      </w:r>
      <w:r w:rsidRPr="001A4473">
        <w:rPr>
          <w:rFonts w:ascii="Consolas" w:hAnsi="Consolas" w:cs="Consolas"/>
          <w:sz w:val="20"/>
          <w:lang w:val="en-US"/>
        </w:rPr>
        <w:br/>
      </w:r>
      <w:r w:rsidRPr="001A4473">
        <w:rPr>
          <w:rStyle w:val="HTML0"/>
          <w:rFonts w:ascii="Consolas" w:eastAsiaTheme="minorHAnsi" w:hAnsi="Consolas" w:cs="Consolas"/>
          <w:color w:val="0000BB"/>
          <w:sz w:val="24"/>
          <w:szCs w:val="28"/>
          <w:lang w:val="en-US"/>
        </w:rPr>
        <w:t>echo</w:t>
      </w:r>
      <w:r w:rsidRPr="001A4473">
        <w:rPr>
          <w:rStyle w:val="HTML0"/>
          <w:rFonts w:ascii="Consolas" w:eastAsiaTheme="minorHAnsi" w:hAnsi="Consolas" w:cs="Consolas"/>
          <w:color w:val="000000"/>
          <w:sz w:val="24"/>
          <w:szCs w:val="28"/>
          <w:lang w:val="en-US"/>
        </w:rPr>
        <w:t xml:space="preserve"> strlen($x);</w:t>
      </w:r>
      <w:r w:rsidRPr="00C34367">
        <w:rPr>
          <w:rStyle w:val="HTML0"/>
          <w:rFonts w:ascii="Times New Roman" w:eastAsiaTheme="minorHAnsi" w:hAnsi="Times New Roman" w:cs="Times New Roman"/>
          <w:color w:val="000000"/>
          <w:sz w:val="24"/>
          <w:szCs w:val="28"/>
          <w:lang w:val="en-US"/>
        </w:rPr>
        <w:t xml:space="preserve"> </w:t>
      </w:r>
      <w:r w:rsidRPr="00C34367">
        <w:rPr>
          <w:rStyle w:val="HTML0"/>
          <w:rFonts w:ascii="Times New Roman" w:eastAsiaTheme="minorHAnsi" w:hAnsi="Times New Roman" w:cs="Times New Roman"/>
          <w:i/>
          <w:color w:val="C45911" w:themeColor="accent2" w:themeShade="BF"/>
          <w:sz w:val="24"/>
          <w:szCs w:val="28"/>
          <w:lang w:val="en-US"/>
        </w:rPr>
        <w:t xml:space="preserve">// </w:t>
      </w:r>
      <w:r w:rsidRPr="00C34367">
        <w:rPr>
          <w:rStyle w:val="HTML0"/>
          <w:rFonts w:ascii="Times New Roman" w:eastAsiaTheme="minorHAnsi" w:hAnsi="Times New Roman" w:cs="Times New Roman"/>
          <w:i/>
          <w:color w:val="C45911" w:themeColor="accent2" w:themeShade="BF"/>
          <w:sz w:val="24"/>
          <w:szCs w:val="28"/>
        </w:rPr>
        <w:t>Выводит</w:t>
      </w:r>
      <w:r w:rsidRPr="00C34367">
        <w:rPr>
          <w:rStyle w:val="HTML0"/>
          <w:rFonts w:ascii="Times New Roman" w:eastAsiaTheme="minorHAnsi" w:hAnsi="Times New Roman" w:cs="Times New Roman"/>
          <w:i/>
          <w:color w:val="C45911" w:themeColor="accent2" w:themeShade="BF"/>
          <w:sz w:val="24"/>
          <w:szCs w:val="28"/>
          <w:lang w:val="en-US"/>
        </w:rPr>
        <w:t xml:space="preserve"> 6</w:t>
      </w:r>
    </w:p>
    <w:p w:rsidR="00961C76" w:rsidRDefault="00961C76" w:rsidP="00961C76">
      <w:pPr>
        <w:pStyle w:val="ae"/>
        <w:ind w:firstLine="708"/>
        <w:jc w:val="both"/>
        <w:rPr>
          <w:rStyle w:val="a7"/>
          <w:rFonts w:ascii="Times New Roman" w:hAnsi="Times New Roman" w:cs="Times New Roman"/>
          <w:color w:val="000000"/>
          <w:sz w:val="28"/>
          <w:szCs w:val="28"/>
          <w:lang w:val="en-US"/>
        </w:rPr>
      </w:pPr>
    </w:p>
    <w:p w:rsidR="00961C76" w:rsidRPr="00A06DE6" w:rsidRDefault="00961C76" w:rsidP="00961C76">
      <w:pPr>
        <w:pStyle w:val="ae"/>
        <w:ind w:firstLine="708"/>
        <w:jc w:val="both"/>
        <w:rPr>
          <w:rFonts w:ascii="Times New Roman" w:hAnsi="Times New Roman" w:cs="Times New Roman"/>
          <w:sz w:val="28"/>
          <w:szCs w:val="28"/>
          <w:lang w:val="en-US"/>
        </w:rPr>
      </w:pPr>
      <w:r w:rsidRPr="00A06DE6">
        <w:rPr>
          <w:rStyle w:val="a7"/>
          <w:rFonts w:ascii="Times New Roman" w:hAnsi="Times New Roman" w:cs="Times New Roman"/>
          <w:color w:val="000000"/>
          <w:sz w:val="28"/>
          <w:szCs w:val="28"/>
          <w:lang w:val="en-US"/>
        </w:rPr>
        <w:t xml:space="preserve">strpos(string </w:t>
      </w:r>
      <w:r w:rsidRPr="00A06DE6">
        <w:rPr>
          <w:rStyle w:val="a7"/>
          <w:rFonts w:ascii="Times New Roman" w:hAnsi="Times New Roman" w:cs="Times New Roman"/>
          <w:i/>
          <w:color w:val="000000"/>
          <w:sz w:val="28"/>
          <w:szCs w:val="28"/>
          <w:lang w:val="en-US"/>
        </w:rPr>
        <w:t>$where</w:t>
      </w:r>
      <w:r w:rsidRPr="00A06DE6">
        <w:rPr>
          <w:rStyle w:val="a7"/>
          <w:rFonts w:ascii="Times New Roman" w:hAnsi="Times New Roman" w:cs="Times New Roman"/>
          <w:color w:val="000000"/>
          <w:sz w:val="28"/>
          <w:szCs w:val="28"/>
          <w:lang w:val="en-US"/>
        </w:rPr>
        <w:t xml:space="preserve">, string </w:t>
      </w:r>
      <w:r w:rsidRPr="00A06DE6">
        <w:rPr>
          <w:rStyle w:val="a7"/>
          <w:rFonts w:ascii="Times New Roman" w:hAnsi="Times New Roman" w:cs="Times New Roman"/>
          <w:i/>
          <w:color w:val="000000"/>
          <w:sz w:val="28"/>
          <w:szCs w:val="28"/>
          <w:lang w:val="en-US"/>
        </w:rPr>
        <w:t>$what</w:t>
      </w:r>
      <w:r w:rsidRPr="00A06DE6">
        <w:rPr>
          <w:rStyle w:val="a7"/>
          <w:rFonts w:ascii="Times New Roman" w:hAnsi="Times New Roman" w:cs="Times New Roman"/>
          <w:color w:val="000000"/>
          <w:sz w:val="28"/>
          <w:szCs w:val="28"/>
          <w:lang w:val="en-US"/>
        </w:rPr>
        <w:t xml:space="preserve">, int </w:t>
      </w:r>
      <w:r w:rsidRPr="00A06DE6">
        <w:rPr>
          <w:rStyle w:val="a7"/>
          <w:rFonts w:ascii="Times New Roman" w:hAnsi="Times New Roman" w:cs="Times New Roman"/>
          <w:i/>
          <w:color w:val="000000"/>
          <w:sz w:val="28"/>
          <w:szCs w:val="28"/>
          <w:lang w:val="en-US"/>
        </w:rPr>
        <w:t>$fromwhere</w:t>
      </w:r>
      <w:r w:rsidRPr="00A06DE6">
        <w:rPr>
          <w:rStyle w:val="a7"/>
          <w:rFonts w:ascii="Times New Roman" w:hAnsi="Times New Roman" w:cs="Times New Roman"/>
          <w:color w:val="000000"/>
          <w:sz w:val="28"/>
          <w:szCs w:val="28"/>
          <w:lang w:val="en-US"/>
        </w:rPr>
        <w:t>=0)</w:t>
      </w:r>
    </w:p>
    <w:p w:rsidR="00961C76" w:rsidRDefault="00961C76" w:rsidP="00961C76">
      <w:pPr>
        <w:pStyle w:val="ae"/>
        <w:ind w:firstLine="708"/>
        <w:jc w:val="both"/>
        <w:rPr>
          <w:rFonts w:ascii="Times New Roman" w:hAnsi="Times New Roman" w:cs="Times New Roman"/>
          <w:sz w:val="28"/>
          <w:szCs w:val="28"/>
        </w:rPr>
      </w:pPr>
      <w:r w:rsidRPr="00A06DE6">
        <w:rPr>
          <w:rFonts w:ascii="Times New Roman" w:hAnsi="Times New Roman" w:cs="Times New Roman"/>
          <w:sz w:val="28"/>
          <w:szCs w:val="28"/>
        </w:rPr>
        <w:t>Пытается найти в строке</w:t>
      </w:r>
      <w:r w:rsidRPr="00A06DE6">
        <w:rPr>
          <w:rStyle w:val="apple-converted-space"/>
          <w:rFonts w:ascii="Times New Roman" w:hAnsi="Times New Roman" w:cs="Times New Roman"/>
          <w:color w:val="000000"/>
          <w:sz w:val="28"/>
          <w:szCs w:val="28"/>
        </w:rPr>
        <w:t> </w:t>
      </w:r>
      <w:r w:rsidRPr="00A06DE6">
        <w:rPr>
          <w:rStyle w:val="HTML3"/>
          <w:rFonts w:ascii="Times New Roman" w:eastAsiaTheme="minorHAnsi" w:hAnsi="Times New Roman" w:cs="Times New Roman"/>
          <w:b/>
          <w:i/>
          <w:color w:val="000000"/>
          <w:sz w:val="28"/>
          <w:szCs w:val="28"/>
        </w:rPr>
        <w:t>$where</w:t>
      </w:r>
      <w:r w:rsidRPr="00A06DE6">
        <w:rPr>
          <w:rStyle w:val="apple-converted-space"/>
          <w:rFonts w:ascii="Times New Roman" w:hAnsi="Times New Roman" w:cs="Times New Roman"/>
          <w:color w:val="000000"/>
          <w:sz w:val="28"/>
          <w:szCs w:val="28"/>
        </w:rPr>
        <w:t> </w:t>
      </w:r>
      <w:r w:rsidRPr="00A06DE6">
        <w:rPr>
          <w:rFonts w:ascii="Times New Roman" w:hAnsi="Times New Roman" w:cs="Times New Roman"/>
          <w:sz w:val="28"/>
          <w:szCs w:val="28"/>
        </w:rPr>
        <w:t>подстроку (то есть последовательность символов)</w:t>
      </w:r>
      <w:r w:rsidRPr="00A06DE6">
        <w:rPr>
          <w:rStyle w:val="apple-converted-space"/>
          <w:rFonts w:ascii="Times New Roman" w:hAnsi="Times New Roman" w:cs="Times New Roman"/>
          <w:color w:val="000000"/>
          <w:sz w:val="28"/>
          <w:szCs w:val="28"/>
        </w:rPr>
        <w:t> </w:t>
      </w:r>
      <w:r w:rsidRPr="00A06DE6">
        <w:rPr>
          <w:rStyle w:val="HTML3"/>
          <w:rFonts w:ascii="Times New Roman" w:eastAsiaTheme="minorHAnsi" w:hAnsi="Times New Roman" w:cs="Times New Roman"/>
          <w:b/>
          <w:i/>
          <w:color w:val="000000"/>
          <w:sz w:val="28"/>
          <w:szCs w:val="28"/>
        </w:rPr>
        <w:t>$what</w:t>
      </w:r>
      <w:r w:rsidRPr="00A06DE6">
        <w:rPr>
          <w:rStyle w:val="apple-converted-space"/>
          <w:rFonts w:ascii="Times New Roman" w:hAnsi="Times New Roman" w:cs="Times New Roman"/>
          <w:color w:val="000000"/>
          <w:sz w:val="28"/>
          <w:szCs w:val="28"/>
        </w:rPr>
        <w:t> </w:t>
      </w:r>
      <w:r w:rsidRPr="00A06DE6">
        <w:rPr>
          <w:rFonts w:ascii="Times New Roman" w:hAnsi="Times New Roman" w:cs="Times New Roman"/>
          <w:sz w:val="28"/>
          <w:szCs w:val="28"/>
        </w:rPr>
        <w:t>и в случае успеха возвращает позицию (индекс) этой подстроки в строке. Необязательный параметр</w:t>
      </w:r>
      <w:r w:rsidRPr="00A06DE6">
        <w:rPr>
          <w:rStyle w:val="apple-converted-space"/>
          <w:rFonts w:ascii="Times New Roman" w:hAnsi="Times New Roman" w:cs="Times New Roman"/>
          <w:color w:val="000000"/>
          <w:sz w:val="28"/>
          <w:szCs w:val="28"/>
        </w:rPr>
        <w:t> </w:t>
      </w:r>
      <w:r w:rsidRPr="00A06DE6">
        <w:rPr>
          <w:rStyle w:val="HTML3"/>
          <w:rFonts w:ascii="Times New Roman" w:eastAsiaTheme="minorHAnsi" w:hAnsi="Times New Roman" w:cs="Times New Roman"/>
          <w:b/>
          <w:i/>
          <w:color w:val="000000"/>
          <w:sz w:val="28"/>
          <w:szCs w:val="28"/>
        </w:rPr>
        <w:t>$fromwhere</w:t>
      </w:r>
      <w:r w:rsidRPr="00A06DE6">
        <w:rPr>
          <w:rStyle w:val="apple-converted-space"/>
          <w:rFonts w:ascii="Times New Roman" w:hAnsi="Times New Roman" w:cs="Times New Roman"/>
          <w:color w:val="000000"/>
          <w:sz w:val="28"/>
          <w:szCs w:val="28"/>
        </w:rPr>
        <w:t> </w:t>
      </w:r>
      <w:r w:rsidRPr="00A06DE6">
        <w:rPr>
          <w:rFonts w:ascii="Times New Roman" w:hAnsi="Times New Roman" w:cs="Times New Roman"/>
          <w:sz w:val="28"/>
          <w:szCs w:val="28"/>
        </w:rPr>
        <w:t>можно задавать, если поиск нужно вести не с начала строки</w:t>
      </w:r>
      <w:r w:rsidRPr="00A06DE6">
        <w:rPr>
          <w:rStyle w:val="apple-converted-space"/>
          <w:rFonts w:ascii="Times New Roman" w:hAnsi="Times New Roman" w:cs="Times New Roman"/>
          <w:color w:val="000000"/>
          <w:sz w:val="28"/>
          <w:szCs w:val="28"/>
        </w:rPr>
        <w:t> </w:t>
      </w:r>
      <w:r w:rsidRPr="006B6648">
        <w:rPr>
          <w:rStyle w:val="HTML3"/>
          <w:rFonts w:ascii="Times New Roman" w:eastAsiaTheme="minorHAnsi" w:hAnsi="Times New Roman" w:cs="Times New Roman"/>
          <w:b/>
          <w:i/>
          <w:color w:val="000000"/>
          <w:sz w:val="28"/>
          <w:szCs w:val="28"/>
        </w:rPr>
        <w:t>$from</w:t>
      </w:r>
      <w:r w:rsidRPr="00A06DE6">
        <w:rPr>
          <w:rFonts w:ascii="Times New Roman" w:hAnsi="Times New Roman" w:cs="Times New Roman"/>
          <w:sz w:val="28"/>
          <w:szCs w:val="28"/>
        </w:rPr>
        <w:t>, а с какой-то другой позиции. В этом случае следует эту позицию передать в</w:t>
      </w:r>
      <w:r w:rsidRPr="00A06DE6">
        <w:rPr>
          <w:rStyle w:val="apple-converted-space"/>
          <w:rFonts w:ascii="Times New Roman" w:hAnsi="Times New Roman" w:cs="Times New Roman"/>
          <w:color w:val="000000"/>
          <w:sz w:val="28"/>
          <w:szCs w:val="28"/>
        </w:rPr>
        <w:t> </w:t>
      </w:r>
      <w:r w:rsidRPr="006B6648">
        <w:rPr>
          <w:rStyle w:val="HTML3"/>
          <w:rFonts w:ascii="Times New Roman" w:eastAsiaTheme="minorHAnsi" w:hAnsi="Times New Roman" w:cs="Times New Roman"/>
          <w:b/>
          <w:i/>
          <w:color w:val="000000"/>
          <w:sz w:val="28"/>
          <w:szCs w:val="28"/>
        </w:rPr>
        <w:t>$fromwhere</w:t>
      </w:r>
      <w:r w:rsidRPr="00A06DE6">
        <w:rPr>
          <w:rFonts w:ascii="Times New Roman" w:hAnsi="Times New Roman" w:cs="Times New Roman"/>
          <w:sz w:val="28"/>
          <w:szCs w:val="28"/>
        </w:rPr>
        <w:t>. Если подстроку найти не удалось, функция возвращает</w:t>
      </w:r>
      <w:r w:rsidRPr="00A06DE6">
        <w:rPr>
          <w:rStyle w:val="apple-converted-space"/>
          <w:rFonts w:ascii="Times New Roman" w:hAnsi="Times New Roman" w:cs="Times New Roman"/>
          <w:color w:val="000000"/>
          <w:sz w:val="28"/>
          <w:szCs w:val="28"/>
        </w:rPr>
        <w:t> </w:t>
      </w:r>
      <w:r w:rsidRPr="006B6648">
        <w:rPr>
          <w:rStyle w:val="HTML3"/>
          <w:rFonts w:ascii="Times New Roman" w:eastAsiaTheme="minorHAnsi" w:hAnsi="Times New Roman" w:cs="Times New Roman"/>
          <w:b/>
          <w:color w:val="000000"/>
          <w:sz w:val="28"/>
          <w:szCs w:val="28"/>
        </w:rPr>
        <w:t>false</w:t>
      </w:r>
      <w:r w:rsidRPr="00A06DE6">
        <w:rPr>
          <w:rFonts w:ascii="Times New Roman" w:hAnsi="Times New Roman" w:cs="Times New Roman"/>
          <w:sz w:val="28"/>
          <w:szCs w:val="28"/>
        </w:rPr>
        <w:t>. Однако будьте внимательны, проверяя результат вызова</w:t>
      </w:r>
      <w:r w:rsidRPr="00A06DE6">
        <w:rPr>
          <w:rStyle w:val="apple-converted-space"/>
          <w:rFonts w:ascii="Times New Roman" w:hAnsi="Times New Roman" w:cs="Times New Roman"/>
          <w:color w:val="000000"/>
          <w:sz w:val="28"/>
          <w:szCs w:val="28"/>
        </w:rPr>
        <w:t> </w:t>
      </w:r>
      <w:r w:rsidRPr="006B6648">
        <w:rPr>
          <w:rStyle w:val="HTML3"/>
          <w:rFonts w:ascii="Times New Roman" w:eastAsiaTheme="minorHAnsi" w:hAnsi="Times New Roman" w:cs="Times New Roman"/>
          <w:b/>
          <w:color w:val="000000"/>
          <w:sz w:val="28"/>
          <w:szCs w:val="28"/>
        </w:rPr>
        <w:t>strpos()</w:t>
      </w:r>
      <w:r>
        <w:rPr>
          <w:rStyle w:val="HTML3"/>
          <w:rFonts w:ascii="Times New Roman" w:eastAsiaTheme="minorHAnsi" w:hAnsi="Times New Roman" w:cs="Times New Roman"/>
          <w:color w:val="000000"/>
          <w:sz w:val="28"/>
          <w:szCs w:val="28"/>
        </w:rPr>
        <w:t xml:space="preserve"> </w:t>
      </w:r>
      <w:r>
        <w:rPr>
          <w:rFonts w:ascii="Times New Roman" w:hAnsi="Times New Roman" w:cs="Times New Roman"/>
          <w:sz w:val="28"/>
          <w:szCs w:val="28"/>
        </w:rPr>
        <w:t xml:space="preserve">на false – </w:t>
      </w:r>
      <w:r w:rsidRPr="00A06DE6">
        <w:rPr>
          <w:rFonts w:ascii="Times New Roman" w:hAnsi="Times New Roman" w:cs="Times New Roman"/>
          <w:sz w:val="28"/>
          <w:szCs w:val="28"/>
        </w:rPr>
        <w:t>используйте для этого только оператор</w:t>
      </w:r>
      <w:r w:rsidRPr="00A06DE6">
        <w:rPr>
          <w:rStyle w:val="apple-converted-space"/>
          <w:rFonts w:ascii="Times New Roman" w:hAnsi="Times New Roman" w:cs="Times New Roman"/>
          <w:color w:val="000000"/>
          <w:sz w:val="28"/>
          <w:szCs w:val="28"/>
        </w:rPr>
        <w:t> </w:t>
      </w:r>
      <w:r w:rsidRPr="00A06DE6">
        <w:rPr>
          <w:rStyle w:val="HTML3"/>
          <w:rFonts w:ascii="Times New Roman" w:eastAsiaTheme="minorHAnsi" w:hAnsi="Times New Roman" w:cs="Times New Roman"/>
          <w:color w:val="000000"/>
          <w:sz w:val="28"/>
          <w:szCs w:val="28"/>
        </w:rPr>
        <w:t>===</w:t>
      </w:r>
      <w:r w:rsidRPr="00A06DE6">
        <w:rPr>
          <w:rFonts w:ascii="Times New Roman" w:hAnsi="Times New Roman" w:cs="Times New Roman"/>
          <w:sz w:val="28"/>
          <w:szCs w:val="28"/>
        </w:rPr>
        <w:t>. Пример:</w:t>
      </w:r>
    </w:p>
    <w:p w:rsidR="00961C76" w:rsidRPr="00A06DE6" w:rsidRDefault="00961C76" w:rsidP="00961C76">
      <w:pPr>
        <w:pStyle w:val="ae"/>
        <w:ind w:firstLine="708"/>
        <w:jc w:val="both"/>
        <w:rPr>
          <w:rFonts w:ascii="Times New Roman" w:hAnsi="Times New Roman" w:cs="Times New Roman"/>
          <w:sz w:val="28"/>
          <w:szCs w:val="28"/>
        </w:rPr>
      </w:pPr>
    </w:p>
    <w:p w:rsidR="00961C76" w:rsidRPr="00894B46" w:rsidRDefault="00961C76" w:rsidP="00961C76">
      <w:pPr>
        <w:pBdr>
          <w:top w:val="single" w:sz="4" w:space="1" w:color="auto"/>
          <w:left w:val="single" w:sz="4" w:space="4" w:color="auto"/>
          <w:bottom w:val="single" w:sz="4" w:space="1" w:color="auto"/>
          <w:right w:val="single" w:sz="4" w:space="4" w:color="auto"/>
        </w:pBdr>
        <w:rPr>
          <w:sz w:val="20"/>
        </w:rPr>
      </w:pPr>
      <w:r w:rsidRPr="001A4473">
        <w:rPr>
          <w:rStyle w:val="HTML0"/>
          <w:rFonts w:ascii="Consolas" w:eastAsiaTheme="minorHAnsi" w:hAnsi="Consolas" w:cs="Consolas"/>
          <w:color w:val="0000BB"/>
          <w:sz w:val="24"/>
          <w:szCs w:val="28"/>
          <w:lang w:val="en-US"/>
        </w:rPr>
        <w:t>echo</w:t>
      </w:r>
      <w:r w:rsidRPr="00894B46">
        <w:rPr>
          <w:rStyle w:val="HTML0"/>
          <w:rFonts w:ascii="Consolas" w:eastAsiaTheme="minorHAnsi" w:hAnsi="Consolas" w:cs="Consolas"/>
          <w:color w:val="000000"/>
          <w:sz w:val="24"/>
          <w:szCs w:val="28"/>
        </w:rPr>
        <w:t xml:space="preserve"> </w:t>
      </w:r>
      <w:r w:rsidRPr="001A4473">
        <w:rPr>
          <w:rStyle w:val="HTML0"/>
          <w:rFonts w:ascii="Consolas" w:eastAsiaTheme="minorHAnsi" w:hAnsi="Consolas" w:cs="Consolas"/>
          <w:color w:val="000000"/>
          <w:sz w:val="24"/>
          <w:szCs w:val="28"/>
          <w:lang w:val="en-US"/>
        </w:rPr>
        <w:t>strpos</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Hello</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el</w:t>
      </w:r>
      <w:r w:rsidRPr="00894B46">
        <w:rPr>
          <w:rStyle w:val="HTML0"/>
          <w:rFonts w:ascii="Consolas" w:eastAsiaTheme="minorHAnsi" w:hAnsi="Consolas" w:cs="Consolas"/>
          <w:color w:val="000000"/>
          <w:sz w:val="24"/>
          <w:szCs w:val="28"/>
        </w:rPr>
        <w:t>");</w:t>
      </w:r>
      <w:r w:rsidRPr="00894B46">
        <w:rPr>
          <w:rStyle w:val="HTML0"/>
          <w:rFonts w:ascii="Times New Roman" w:eastAsiaTheme="minorHAnsi" w:hAnsi="Times New Roman" w:cs="Times New Roman"/>
          <w:color w:val="000000"/>
          <w:sz w:val="24"/>
          <w:szCs w:val="28"/>
        </w:rPr>
        <w:t xml:space="preserve"> // </w:t>
      </w:r>
      <w:r w:rsidRPr="001A4473">
        <w:rPr>
          <w:rStyle w:val="HTML0"/>
          <w:rFonts w:ascii="Times New Roman" w:eastAsiaTheme="minorHAnsi" w:hAnsi="Times New Roman" w:cs="Times New Roman"/>
          <w:i/>
          <w:color w:val="C45911" w:themeColor="accent2" w:themeShade="BF"/>
          <w:sz w:val="24"/>
          <w:szCs w:val="28"/>
        </w:rPr>
        <w:t>Выводит</w:t>
      </w:r>
      <w:r w:rsidRPr="00894B46">
        <w:rPr>
          <w:rStyle w:val="HTML0"/>
          <w:rFonts w:ascii="Times New Roman" w:eastAsiaTheme="minorHAnsi" w:hAnsi="Times New Roman" w:cs="Times New Roman"/>
          <w:i/>
          <w:color w:val="C45911" w:themeColor="accent2" w:themeShade="BF"/>
          <w:sz w:val="24"/>
          <w:szCs w:val="28"/>
        </w:rPr>
        <w:t xml:space="preserve"> 1</w:t>
      </w:r>
    </w:p>
    <w:p w:rsidR="00961C76" w:rsidRDefault="00961C76" w:rsidP="00961C76">
      <w:pPr>
        <w:pStyle w:val="ae"/>
        <w:ind w:firstLine="708"/>
        <w:jc w:val="both"/>
        <w:rPr>
          <w:rFonts w:ascii="Times New Roman" w:hAnsi="Times New Roman" w:cs="Times New Roman"/>
          <w:sz w:val="28"/>
        </w:rPr>
      </w:pPr>
      <w:r w:rsidRPr="006B6648">
        <w:rPr>
          <w:rFonts w:ascii="Times New Roman" w:hAnsi="Times New Roman" w:cs="Times New Roman"/>
          <w:sz w:val="28"/>
        </w:rPr>
        <w:t>И еще пример:</w:t>
      </w:r>
    </w:p>
    <w:p w:rsidR="00961C76" w:rsidRPr="006B6648" w:rsidRDefault="00961C76" w:rsidP="00961C76">
      <w:pPr>
        <w:pStyle w:val="ae"/>
        <w:ind w:firstLine="708"/>
        <w:jc w:val="both"/>
        <w:rPr>
          <w:rFonts w:ascii="Times New Roman" w:hAnsi="Times New Roman" w:cs="Times New Roman"/>
          <w:sz w:val="28"/>
        </w:rPr>
      </w:pPr>
    </w:p>
    <w:p w:rsidR="00961C76" w:rsidRPr="00894B46" w:rsidRDefault="00961C76" w:rsidP="00961C76">
      <w:pPr>
        <w:pBdr>
          <w:top w:val="single" w:sz="4" w:space="1" w:color="auto"/>
          <w:left w:val="single" w:sz="4" w:space="4" w:color="auto"/>
          <w:bottom w:val="single" w:sz="4" w:space="1" w:color="auto"/>
          <w:right w:val="single" w:sz="4" w:space="4" w:color="auto"/>
        </w:pBdr>
        <w:spacing w:after="0"/>
        <w:rPr>
          <w:rStyle w:val="HTML0"/>
          <w:rFonts w:ascii="Consolas" w:eastAsiaTheme="minorHAnsi" w:hAnsi="Consolas" w:cs="Consolas"/>
          <w:color w:val="000000"/>
          <w:sz w:val="24"/>
          <w:szCs w:val="28"/>
        </w:rPr>
      </w:pPr>
      <w:r w:rsidRPr="001A4473">
        <w:rPr>
          <w:rStyle w:val="HTML0"/>
          <w:rFonts w:ascii="Consolas" w:eastAsiaTheme="minorHAnsi" w:hAnsi="Consolas" w:cs="Consolas"/>
          <w:color w:val="000000"/>
          <w:sz w:val="24"/>
          <w:szCs w:val="28"/>
          <w:lang w:val="en-US"/>
        </w:rPr>
        <w:t>if</w:t>
      </w:r>
      <w:r w:rsidRPr="00894B46">
        <w:rPr>
          <w:rStyle w:val="HTML0"/>
          <w:rFonts w:ascii="Consolas" w:eastAsiaTheme="minorHAnsi" w:hAnsi="Consolas" w:cs="Consolas"/>
          <w:color w:val="000000"/>
          <w:sz w:val="24"/>
          <w:szCs w:val="28"/>
        </w:rPr>
        <w:t xml:space="preserve"> (</w:t>
      </w:r>
      <w:r w:rsidRPr="001A4473">
        <w:rPr>
          <w:rStyle w:val="HTML0"/>
          <w:rFonts w:ascii="Consolas" w:eastAsiaTheme="minorHAnsi" w:hAnsi="Consolas" w:cs="Consolas"/>
          <w:color w:val="000000"/>
          <w:sz w:val="24"/>
          <w:szCs w:val="28"/>
          <w:lang w:val="en-US"/>
        </w:rPr>
        <w:t>strpos</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Norway</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rwa</w:t>
      </w:r>
      <w:r w:rsidRPr="00894B46">
        <w:rPr>
          <w:rStyle w:val="HTML0"/>
          <w:rFonts w:ascii="Consolas" w:eastAsiaTheme="minorHAnsi" w:hAnsi="Consolas" w:cs="Consolas"/>
          <w:color w:val="000000"/>
          <w:sz w:val="24"/>
          <w:szCs w:val="28"/>
        </w:rPr>
        <w:t xml:space="preserve">") !== </w:t>
      </w:r>
      <w:r w:rsidRPr="001A4473">
        <w:rPr>
          <w:rStyle w:val="HTML0"/>
          <w:rFonts w:ascii="Consolas" w:eastAsiaTheme="minorHAnsi" w:hAnsi="Consolas" w:cs="Consolas"/>
          <w:color w:val="000000"/>
          <w:sz w:val="24"/>
          <w:szCs w:val="28"/>
          <w:lang w:val="en-US"/>
        </w:rPr>
        <w:t>false</w:t>
      </w:r>
      <w:r w:rsidRPr="00894B46">
        <w:rPr>
          <w:rStyle w:val="HTML0"/>
          <w:rFonts w:ascii="Consolas" w:eastAsiaTheme="minorHAnsi" w:hAnsi="Consolas" w:cs="Consolas"/>
          <w:color w:val="000000"/>
          <w:sz w:val="24"/>
          <w:szCs w:val="28"/>
        </w:rPr>
        <w:t xml:space="preserve">) </w:t>
      </w:r>
    </w:p>
    <w:p w:rsidR="00961C76" w:rsidRPr="003E56D3" w:rsidRDefault="00961C76" w:rsidP="00961C76">
      <w:pPr>
        <w:pBdr>
          <w:top w:val="single" w:sz="4" w:space="1" w:color="auto"/>
          <w:left w:val="single" w:sz="4" w:space="4" w:color="auto"/>
          <w:bottom w:val="single" w:sz="4" w:space="1" w:color="auto"/>
          <w:right w:val="single" w:sz="4" w:space="4" w:color="auto"/>
        </w:pBdr>
        <w:spacing w:after="0" w:line="240" w:lineRule="auto"/>
        <w:ind w:firstLine="709"/>
        <w:rPr>
          <w:rStyle w:val="a7"/>
          <w:b w:val="0"/>
          <w:bCs w:val="0"/>
          <w:sz w:val="20"/>
        </w:rPr>
      </w:pPr>
      <w:r w:rsidRPr="001A4473">
        <w:rPr>
          <w:rStyle w:val="HTML0"/>
          <w:rFonts w:ascii="Consolas" w:eastAsiaTheme="minorHAnsi" w:hAnsi="Consolas" w:cs="Consolas"/>
          <w:color w:val="0000BB"/>
          <w:sz w:val="24"/>
          <w:szCs w:val="28"/>
          <w:lang w:val="en-US"/>
        </w:rPr>
        <w:t>echo</w:t>
      </w:r>
      <w:r w:rsidRPr="001A4473">
        <w:rPr>
          <w:rStyle w:val="HTML0"/>
          <w:rFonts w:ascii="Consolas" w:eastAsiaTheme="minorHAnsi" w:hAnsi="Consolas" w:cs="Consolas"/>
          <w:color w:val="000000"/>
          <w:sz w:val="24"/>
          <w:szCs w:val="28"/>
        </w:rPr>
        <w:t xml:space="preserve"> </w:t>
      </w:r>
      <w:r w:rsidRPr="001A4473">
        <w:rPr>
          <w:rStyle w:val="HTML0"/>
          <w:rFonts w:ascii="Consolas" w:eastAsiaTheme="minorHAnsi" w:hAnsi="Consolas" w:cs="Consolas"/>
          <w:color w:val="FF0000"/>
          <w:sz w:val="24"/>
          <w:szCs w:val="28"/>
        </w:rPr>
        <w:t>"Строка rwa есть в Norway"</w:t>
      </w:r>
      <w:r w:rsidRPr="001A4473">
        <w:rPr>
          <w:rStyle w:val="HTML0"/>
          <w:rFonts w:ascii="Consolas" w:eastAsiaTheme="minorHAnsi" w:hAnsi="Consolas" w:cs="Consolas"/>
          <w:color w:val="000000"/>
          <w:sz w:val="24"/>
          <w:szCs w:val="28"/>
        </w:rPr>
        <w:t>;</w:t>
      </w:r>
      <w:r w:rsidRPr="001C7055">
        <w:rPr>
          <w:rStyle w:val="apple-converted-space"/>
          <w:rFonts w:ascii="Times New Roman" w:hAnsi="Times New Roman" w:cs="Times New Roman"/>
          <w:color w:val="000000"/>
          <w:sz w:val="24"/>
          <w:szCs w:val="28"/>
        </w:rPr>
        <w:t> </w:t>
      </w:r>
      <w:r w:rsidRPr="001C7055">
        <w:rPr>
          <w:sz w:val="20"/>
        </w:rPr>
        <w:br/>
      </w:r>
      <w:r w:rsidRPr="001C7055">
        <w:rPr>
          <w:rStyle w:val="HTML0"/>
          <w:rFonts w:ascii="Times New Roman" w:eastAsiaTheme="minorHAnsi" w:hAnsi="Times New Roman" w:cs="Times New Roman"/>
          <w:i/>
          <w:color w:val="C45911" w:themeColor="accent2" w:themeShade="BF"/>
          <w:sz w:val="24"/>
          <w:szCs w:val="28"/>
        </w:rPr>
        <w:t>// При сравнении используйте операторы тождественных сравнений (===) (!==)</w:t>
      </w:r>
      <w:r>
        <w:rPr>
          <w:rStyle w:val="HTML0"/>
          <w:rFonts w:ascii="Times New Roman" w:eastAsiaTheme="minorHAnsi" w:hAnsi="Times New Roman" w:cs="Times New Roman"/>
          <w:i/>
          <w:color w:val="C45911" w:themeColor="accent2" w:themeShade="BF"/>
          <w:sz w:val="24"/>
          <w:szCs w:val="28"/>
        </w:rPr>
        <w:t>,</w:t>
      </w:r>
      <w:r w:rsidRPr="001C7055">
        <w:rPr>
          <w:rStyle w:val="HTML0"/>
          <w:rFonts w:ascii="Times New Roman" w:eastAsiaTheme="minorHAnsi" w:hAnsi="Times New Roman" w:cs="Times New Roman"/>
          <w:i/>
          <w:color w:val="C45911" w:themeColor="accent2" w:themeShade="BF"/>
          <w:sz w:val="24"/>
          <w:szCs w:val="28"/>
        </w:rPr>
        <w:t xml:space="preserve"> чтобы избежать проблем с определением типов</w:t>
      </w:r>
    </w:p>
    <w:p w:rsidR="00961C76" w:rsidRPr="009E5C1A" w:rsidRDefault="00961C76" w:rsidP="00961C76">
      <w:pPr>
        <w:pStyle w:val="ae"/>
        <w:ind w:firstLine="708"/>
        <w:jc w:val="both"/>
        <w:rPr>
          <w:rFonts w:ascii="Times New Roman" w:hAnsi="Times New Roman" w:cs="Times New Roman"/>
          <w:sz w:val="28"/>
          <w:szCs w:val="28"/>
          <w:lang w:val="en-US"/>
        </w:rPr>
      </w:pPr>
      <w:bookmarkStart w:id="2" w:name="_GoBack"/>
      <w:r w:rsidRPr="009E5C1A">
        <w:rPr>
          <w:rStyle w:val="a7"/>
          <w:rFonts w:ascii="Times New Roman" w:hAnsi="Times New Roman" w:cs="Times New Roman"/>
          <w:color w:val="000000"/>
          <w:sz w:val="28"/>
          <w:szCs w:val="28"/>
          <w:lang w:val="en-US"/>
        </w:rPr>
        <w:t>sub</w:t>
      </w:r>
      <w:bookmarkEnd w:id="2"/>
      <w:r w:rsidRPr="009E5C1A">
        <w:rPr>
          <w:rStyle w:val="a7"/>
          <w:rFonts w:ascii="Times New Roman" w:hAnsi="Times New Roman" w:cs="Times New Roman"/>
          <w:color w:val="000000"/>
          <w:sz w:val="28"/>
          <w:szCs w:val="28"/>
          <w:lang w:val="en-US"/>
        </w:rPr>
        <w:t xml:space="preserve">str(string </w:t>
      </w:r>
      <w:r w:rsidRPr="009E5C1A">
        <w:rPr>
          <w:rStyle w:val="a7"/>
          <w:rFonts w:ascii="Times New Roman" w:hAnsi="Times New Roman" w:cs="Times New Roman"/>
          <w:i/>
          <w:color w:val="000000"/>
          <w:sz w:val="28"/>
          <w:szCs w:val="28"/>
          <w:lang w:val="en-US"/>
        </w:rPr>
        <w:t>$str</w:t>
      </w:r>
      <w:r w:rsidRPr="009E5C1A">
        <w:rPr>
          <w:rStyle w:val="a7"/>
          <w:rFonts w:ascii="Times New Roman" w:hAnsi="Times New Roman" w:cs="Times New Roman"/>
          <w:color w:val="000000"/>
          <w:sz w:val="28"/>
          <w:szCs w:val="28"/>
          <w:lang w:val="en-US"/>
        </w:rPr>
        <w:t xml:space="preserve">, int </w:t>
      </w:r>
      <w:r w:rsidRPr="009E5C1A">
        <w:rPr>
          <w:rStyle w:val="a7"/>
          <w:rFonts w:ascii="Times New Roman" w:hAnsi="Times New Roman" w:cs="Times New Roman"/>
          <w:i/>
          <w:color w:val="000000"/>
          <w:sz w:val="28"/>
          <w:szCs w:val="28"/>
          <w:lang w:val="en-US"/>
        </w:rPr>
        <w:t>$start</w:t>
      </w:r>
      <w:r w:rsidRPr="009E5C1A">
        <w:rPr>
          <w:rStyle w:val="a7"/>
          <w:rFonts w:ascii="Times New Roman" w:hAnsi="Times New Roman" w:cs="Times New Roman"/>
          <w:color w:val="000000"/>
          <w:sz w:val="28"/>
          <w:szCs w:val="28"/>
          <w:lang w:val="en-US"/>
        </w:rPr>
        <w:t xml:space="preserve"> [,int </w:t>
      </w:r>
      <w:r w:rsidRPr="009E5C1A">
        <w:rPr>
          <w:rStyle w:val="a7"/>
          <w:rFonts w:ascii="Times New Roman" w:hAnsi="Times New Roman" w:cs="Times New Roman"/>
          <w:i/>
          <w:color w:val="000000"/>
          <w:sz w:val="28"/>
          <w:szCs w:val="28"/>
          <w:lang w:val="en-US"/>
        </w:rPr>
        <w:t>$length</w:t>
      </w:r>
      <w:r w:rsidRPr="009E5C1A">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9E5C1A">
        <w:rPr>
          <w:rFonts w:ascii="Times New Roman" w:hAnsi="Times New Roman" w:cs="Times New Roman"/>
          <w:sz w:val="28"/>
          <w:szCs w:val="28"/>
        </w:rPr>
        <w:t>Данная функция тоже востребуе</w:t>
      </w:r>
      <w:r>
        <w:rPr>
          <w:rFonts w:ascii="Times New Roman" w:hAnsi="Times New Roman" w:cs="Times New Roman"/>
          <w:sz w:val="28"/>
          <w:szCs w:val="28"/>
        </w:rPr>
        <w:t>тся очень часто. Ее назначение –</w:t>
      </w:r>
      <w:r w:rsidRPr="009E5C1A">
        <w:rPr>
          <w:rFonts w:ascii="Times New Roman" w:hAnsi="Times New Roman" w:cs="Times New Roman"/>
          <w:sz w:val="28"/>
          <w:szCs w:val="28"/>
        </w:rPr>
        <w:t xml:space="preserve"> возвращать участок строки</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$str</w:t>
      </w:r>
      <w:r w:rsidRPr="009E5C1A">
        <w:rPr>
          <w:rFonts w:ascii="Times New Roman" w:hAnsi="Times New Roman" w:cs="Times New Roman"/>
          <w:sz w:val="28"/>
          <w:szCs w:val="28"/>
        </w:rPr>
        <w:t>, начиная с позиции</w:t>
      </w:r>
      <w:r>
        <w:rPr>
          <w:rFonts w:ascii="Times New Roman" w:hAnsi="Times New Roman" w:cs="Times New Roman"/>
          <w:sz w:val="28"/>
          <w:szCs w:val="28"/>
        </w:rPr>
        <w:t xml:space="preserve"> </w:t>
      </w:r>
      <w:r w:rsidRPr="009E5C1A">
        <w:rPr>
          <w:rStyle w:val="HTML3"/>
          <w:rFonts w:ascii="Times New Roman" w:eastAsiaTheme="minorHAnsi" w:hAnsi="Times New Roman" w:cs="Times New Roman"/>
          <w:b/>
          <w:i/>
          <w:color w:val="000000"/>
          <w:sz w:val="28"/>
          <w:szCs w:val="28"/>
        </w:rPr>
        <w:t>$start</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и длиной</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$length</w:t>
      </w:r>
      <w:r>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9E5C1A">
        <w:rPr>
          <w:rFonts w:ascii="Times New Roman" w:hAnsi="Times New Roman" w:cs="Times New Roman"/>
          <w:sz w:val="28"/>
          <w:szCs w:val="28"/>
        </w:rPr>
        <w:t>Если</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$length</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не задана, то подразумевается подстрока от</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$start</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до конца строки</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$str</w:t>
      </w:r>
      <w:r>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9E5C1A">
        <w:rPr>
          <w:rFonts w:ascii="Times New Roman" w:hAnsi="Times New Roman" w:cs="Times New Roman"/>
          <w:sz w:val="28"/>
          <w:szCs w:val="28"/>
        </w:rPr>
        <w:t>Если</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$start</w:t>
      </w:r>
      <w:r>
        <w:rPr>
          <w:rStyle w:val="HTML3"/>
          <w:rFonts w:ascii="Times New Roman" w:eastAsiaTheme="minorHAnsi" w:hAnsi="Times New Roman" w:cs="Times New Roman"/>
          <w:color w:val="000000"/>
          <w:sz w:val="28"/>
          <w:szCs w:val="28"/>
        </w:rPr>
        <w:t xml:space="preserve"> </w:t>
      </w:r>
      <w:r w:rsidRPr="009E5C1A">
        <w:rPr>
          <w:rFonts w:ascii="Times New Roman" w:hAnsi="Times New Roman" w:cs="Times New Roman"/>
          <w:sz w:val="28"/>
          <w:szCs w:val="28"/>
        </w:rPr>
        <w:t>больше, чем длина строки, или же значение</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$length</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 xml:space="preserve">равно нулю, то возвращается пустая подстрока. </w:t>
      </w:r>
    </w:p>
    <w:p w:rsidR="00961C76" w:rsidRDefault="00961C76" w:rsidP="00961C76">
      <w:pPr>
        <w:pStyle w:val="ae"/>
        <w:ind w:firstLine="708"/>
        <w:jc w:val="both"/>
        <w:rPr>
          <w:rFonts w:ascii="Times New Roman" w:hAnsi="Times New Roman" w:cs="Times New Roman"/>
          <w:sz w:val="28"/>
          <w:szCs w:val="28"/>
        </w:rPr>
      </w:pPr>
      <w:r w:rsidRPr="009E5C1A">
        <w:rPr>
          <w:rFonts w:ascii="Times New Roman" w:hAnsi="Times New Roman" w:cs="Times New Roman"/>
          <w:sz w:val="28"/>
          <w:szCs w:val="28"/>
        </w:rPr>
        <w:t>Однако эта функция может делать и еще довольно полезные вещи. К примеру, если мы передадим в</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$start</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отрицательное число, то будет считаться, что это число является индексом подстроки, но только отсчитываемым от конца</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$str</w:t>
      </w:r>
      <w:r w:rsidRPr="009E5C1A">
        <w:rPr>
          <w:rStyle w:val="apple-converted-space"/>
          <w:rFonts w:ascii="Times New Roman" w:hAnsi="Times New Roman" w:cs="Times New Roman"/>
          <w:color w:val="000000"/>
          <w:sz w:val="28"/>
          <w:szCs w:val="28"/>
        </w:rPr>
        <w:t> </w:t>
      </w:r>
      <w:r>
        <w:rPr>
          <w:rFonts w:ascii="Times New Roman" w:hAnsi="Times New Roman" w:cs="Times New Roman"/>
          <w:sz w:val="28"/>
          <w:szCs w:val="28"/>
        </w:rPr>
        <w:t>(например, -1 означает «</w:t>
      </w:r>
      <w:r w:rsidRPr="009E5C1A">
        <w:rPr>
          <w:rFonts w:ascii="Times New Roman" w:hAnsi="Times New Roman" w:cs="Times New Roman"/>
          <w:sz w:val="28"/>
          <w:szCs w:val="28"/>
        </w:rPr>
        <w:t>начи</w:t>
      </w:r>
      <w:r>
        <w:rPr>
          <w:rFonts w:ascii="Times New Roman" w:hAnsi="Times New Roman" w:cs="Times New Roman"/>
          <w:sz w:val="28"/>
          <w:szCs w:val="28"/>
        </w:rPr>
        <w:t>ная с последнего символа строки»).</w:t>
      </w:r>
    </w:p>
    <w:p w:rsidR="00961C76" w:rsidRDefault="00961C76" w:rsidP="00961C76">
      <w:pPr>
        <w:pStyle w:val="ae"/>
        <w:ind w:firstLine="708"/>
        <w:jc w:val="both"/>
        <w:rPr>
          <w:rFonts w:ascii="Times New Roman" w:hAnsi="Times New Roman" w:cs="Times New Roman"/>
          <w:sz w:val="28"/>
          <w:szCs w:val="28"/>
        </w:rPr>
      </w:pPr>
      <w:r w:rsidRPr="009E5C1A">
        <w:rPr>
          <w:rFonts w:ascii="Times New Roman" w:hAnsi="Times New Roman" w:cs="Times New Roman"/>
          <w:sz w:val="28"/>
          <w:szCs w:val="28"/>
        </w:rPr>
        <w:t>Параметр</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$length</w:t>
      </w:r>
      <w:r w:rsidRPr="009E5C1A">
        <w:rPr>
          <w:rFonts w:ascii="Times New Roman" w:hAnsi="Times New Roman" w:cs="Times New Roman"/>
          <w:sz w:val="28"/>
          <w:szCs w:val="28"/>
        </w:rPr>
        <w:t>, если он задан, тоже может быть отрицательным. В этом случае последним символом возвращенной подстроки будет символ из</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$str</w:t>
      </w:r>
      <w:r w:rsidRPr="009E5C1A">
        <w:rPr>
          <w:rStyle w:val="apple-converted-space"/>
          <w:rFonts w:ascii="Times New Roman" w:hAnsi="Times New Roman" w:cs="Times New Roman"/>
          <w:color w:val="000000"/>
          <w:sz w:val="28"/>
          <w:szCs w:val="28"/>
        </w:rPr>
        <w:t> </w:t>
      </w:r>
      <w:r w:rsidRPr="009E5C1A">
        <w:rPr>
          <w:rFonts w:ascii="Times New Roman" w:hAnsi="Times New Roman" w:cs="Times New Roman"/>
          <w:sz w:val="28"/>
          <w:szCs w:val="28"/>
        </w:rPr>
        <w:t>с индексом</w:t>
      </w:r>
      <w:r w:rsidRPr="009E5C1A">
        <w:rPr>
          <w:rStyle w:val="apple-converted-space"/>
          <w:rFonts w:ascii="Times New Roman" w:hAnsi="Times New Roman" w:cs="Times New Roman"/>
          <w:color w:val="000000"/>
          <w:sz w:val="28"/>
          <w:szCs w:val="28"/>
        </w:rPr>
        <w:t> </w:t>
      </w:r>
      <w:r w:rsidRPr="009E5C1A">
        <w:rPr>
          <w:rStyle w:val="HTML3"/>
          <w:rFonts w:ascii="Times New Roman" w:eastAsiaTheme="minorHAnsi" w:hAnsi="Times New Roman" w:cs="Times New Roman"/>
          <w:b/>
          <w:i/>
          <w:color w:val="000000"/>
          <w:sz w:val="28"/>
          <w:szCs w:val="28"/>
        </w:rPr>
        <w:t>$length</w:t>
      </w:r>
      <w:r w:rsidRPr="009E5C1A">
        <w:rPr>
          <w:rFonts w:ascii="Times New Roman" w:hAnsi="Times New Roman" w:cs="Times New Roman"/>
          <w:sz w:val="28"/>
          <w:szCs w:val="28"/>
        </w:rPr>
        <w:t xml:space="preserve">, определяемым от конца строки. </w:t>
      </w:r>
    </w:p>
    <w:p w:rsidR="00961C76" w:rsidRPr="00611A22" w:rsidRDefault="00961C76" w:rsidP="00961C76">
      <w:pPr>
        <w:pStyle w:val="ae"/>
        <w:ind w:firstLine="708"/>
        <w:jc w:val="both"/>
        <w:rPr>
          <w:rFonts w:ascii="Times New Roman" w:hAnsi="Times New Roman" w:cs="Times New Roman"/>
          <w:sz w:val="28"/>
          <w:szCs w:val="28"/>
          <w:lang w:val="en-US"/>
        </w:rPr>
      </w:pPr>
      <w:r w:rsidRPr="009E5C1A">
        <w:rPr>
          <w:rFonts w:ascii="Times New Roman" w:hAnsi="Times New Roman" w:cs="Times New Roman"/>
          <w:sz w:val="28"/>
          <w:szCs w:val="28"/>
        </w:rPr>
        <w:t>Примеры</w:t>
      </w:r>
      <w:r w:rsidRPr="00611A22">
        <w:rPr>
          <w:rFonts w:ascii="Times New Roman" w:hAnsi="Times New Roman" w:cs="Times New Roman"/>
          <w:sz w:val="28"/>
          <w:szCs w:val="28"/>
          <w:lang w:val="en-US"/>
        </w:rPr>
        <w:t>:</w:t>
      </w:r>
    </w:p>
    <w:p w:rsidR="00961C76" w:rsidRPr="00611A22" w:rsidRDefault="00961C76" w:rsidP="00961C76">
      <w:pPr>
        <w:pStyle w:val="ae"/>
        <w:ind w:firstLine="708"/>
        <w:jc w:val="both"/>
        <w:rPr>
          <w:rFonts w:ascii="Times New Roman" w:hAnsi="Times New Roman" w:cs="Times New Roman"/>
          <w:sz w:val="28"/>
          <w:szCs w:val="28"/>
          <w:lang w:val="en-US"/>
        </w:rPr>
      </w:pPr>
    </w:p>
    <w:p w:rsidR="00961C76" w:rsidRPr="00611A22" w:rsidRDefault="00961C76" w:rsidP="00961C76">
      <w:pPr>
        <w:pBdr>
          <w:top w:val="single" w:sz="4" w:space="1" w:color="auto"/>
          <w:left w:val="single" w:sz="4" w:space="4" w:color="auto"/>
          <w:bottom w:val="single" w:sz="4" w:space="1" w:color="auto"/>
          <w:right w:val="single" w:sz="4" w:space="4" w:color="auto"/>
        </w:pBdr>
        <w:rPr>
          <w:sz w:val="20"/>
          <w:lang w:val="en-US"/>
        </w:rPr>
      </w:pPr>
      <w:r w:rsidRPr="00611A22">
        <w:rPr>
          <w:rStyle w:val="HTML0"/>
          <w:rFonts w:ascii="Consolas" w:eastAsiaTheme="minorHAnsi" w:hAnsi="Consolas" w:cs="Consolas"/>
          <w:color w:val="000000"/>
          <w:sz w:val="24"/>
          <w:szCs w:val="28"/>
          <w:lang w:val="en-US"/>
        </w:rPr>
        <w:t>$</w:t>
      </w:r>
      <w:r w:rsidRPr="001A4473">
        <w:rPr>
          <w:rStyle w:val="HTML0"/>
          <w:rFonts w:ascii="Consolas" w:eastAsiaTheme="minorHAnsi" w:hAnsi="Consolas" w:cs="Consolas"/>
          <w:color w:val="000000"/>
          <w:sz w:val="24"/>
          <w:szCs w:val="28"/>
          <w:lang w:val="en-US"/>
        </w:rPr>
        <w:t>str</w:t>
      </w:r>
      <w:r w:rsidRPr="00611A22">
        <w:rPr>
          <w:rStyle w:val="HTML0"/>
          <w:rFonts w:ascii="Consolas" w:eastAsiaTheme="minorHAnsi" w:hAnsi="Consolas" w:cs="Consolas"/>
          <w:color w:val="000000"/>
          <w:sz w:val="24"/>
          <w:szCs w:val="28"/>
          <w:lang w:val="en-US"/>
        </w:rPr>
        <w:t xml:space="preserve"> = </w:t>
      </w:r>
      <w:r w:rsidRPr="00611A22">
        <w:rPr>
          <w:rStyle w:val="HTML0"/>
          <w:rFonts w:ascii="Consolas" w:eastAsiaTheme="minorHAnsi" w:hAnsi="Consolas" w:cs="Consolas"/>
          <w:color w:val="FF0000"/>
          <w:sz w:val="24"/>
          <w:szCs w:val="28"/>
          <w:lang w:val="en-US"/>
        </w:rPr>
        <w:t>"</w:t>
      </w:r>
      <w:r w:rsidRPr="001A4473">
        <w:rPr>
          <w:rStyle w:val="HTML0"/>
          <w:rFonts w:ascii="Consolas" w:eastAsiaTheme="minorHAnsi" w:hAnsi="Consolas" w:cs="Consolas"/>
          <w:color w:val="FF0000"/>
          <w:sz w:val="24"/>
          <w:szCs w:val="28"/>
          <w:lang w:val="en-US"/>
        </w:rPr>
        <w:t>Programmer</w:t>
      </w:r>
      <w:r w:rsidRPr="00611A22">
        <w:rPr>
          <w:rStyle w:val="HTML0"/>
          <w:rFonts w:ascii="Consolas" w:eastAsiaTheme="minorHAnsi" w:hAnsi="Consolas" w:cs="Consolas"/>
          <w:color w:val="FF0000"/>
          <w:sz w:val="24"/>
          <w:szCs w:val="28"/>
          <w:lang w:val="en-US"/>
        </w:rPr>
        <w:t>"</w:t>
      </w:r>
      <w:r w:rsidRPr="00611A22">
        <w:rPr>
          <w:rStyle w:val="HTML0"/>
          <w:rFonts w:ascii="Consolas" w:eastAsiaTheme="minorHAnsi" w:hAnsi="Consolas" w:cs="Consolas"/>
          <w:color w:val="000000"/>
          <w:sz w:val="24"/>
          <w:szCs w:val="28"/>
          <w:lang w:val="en-US"/>
        </w:rPr>
        <w:t>;</w:t>
      </w:r>
      <w:r w:rsidRPr="00611A22">
        <w:rPr>
          <w:sz w:val="20"/>
          <w:lang w:val="en-US"/>
        </w:rPr>
        <w:br/>
      </w:r>
      <w:r w:rsidRPr="001A4473">
        <w:rPr>
          <w:rStyle w:val="HTML0"/>
          <w:rFonts w:ascii="Consolas" w:eastAsiaTheme="minorHAnsi" w:hAnsi="Consolas" w:cs="Consolas"/>
          <w:color w:val="0000BB"/>
          <w:sz w:val="24"/>
          <w:szCs w:val="28"/>
          <w:lang w:val="en-US"/>
        </w:rPr>
        <w:t>echo</w:t>
      </w:r>
      <w:r w:rsidRPr="00611A22">
        <w:rPr>
          <w:rStyle w:val="HTML0"/>
          <w:rFonts w:ascii="Consolas" w:eastAsiaTheme="minorHAnsi" w:hAnsi="Consolas" w:cs="Consolas"/>
          <w:color w:val="000000"/>
          <w:sz w:val="24"/>
          <w:szCs w:val="28"/>
          <w:lang w:val="en-US"/>
        </w:rPr>
        <w:t xml:space="preserve"> </w:t>
      </w:r>
      <w:r w:rsidRPr="001A4473">
        <w:rPr>
          <w:rStyle w:val="HTML0"/>
          <w:rFonts w:ascii="Consolas" w:eastAsiaTheme="minorHAnsi" w:hAnsi="Consolas" w:cs="Consolas"/>
          <w:color w:val="000000"/>
          <w:sz w:val="24"/>
          <w:szCs w:val="28"/>
          <w:lang w:val="en-US"/>
        </w:rPr>
        <w:t>substr</w:t>
      </w:r>
      <w:r w:rsidRPr="00611A22">
        <w:rPr>
          <w:rStyle w:val="HTML0"/>
          <w:rFonts w:ascii="Consolas" w:eastAsiaTheme="minorHAnsi" w:hAnsi="Consolas" w:cs="Consolas"/>
          <w:color w:val="000000"/>
          <w:sz w:val="24"/>
          <w:szCs w:val="28"/>
          <w:lang w:val="en-US"/>
        </w:rPr>
        <w:t>($</w:t>
      </w:r>
      <w:r w:rsidRPr="001A4473">
        <w:rPr>
          <w:rStyle w:val="HTML0"/>
          <w:rFonts w:ascii="Consolas" w:eastAsiaTheme="minorHAnsi" w:hAnsi="Consolas" w:cs="Consolas"/>
          <w:color w:val="000000"/>
          <w:sz w:val="24"/>
          <w:szCs w:val="28"/>
          <w:lang w:val="en-US"/>
        </w:rPr>
        <w:t>str</w:t>
      </w:r>
      <w:r w:rsidRPr="00611A22">
        <w:rPr>
          <w:rStyle w:val="HTML0"/>
          <w:rFonts w:ascii="Consolas" w:eastAsiaTheme="minorHAnsi" w:hAnsi="Consolas" w:cs="Consolas"/>
          <w:color w:val="000000"/>
          <w:sz w:val="24"/>
          <w:szCs w:val="28"/>
          <w:lang w:val="en-US"/>
        </w:rPr>
        <w:t>,0,2);</w:t>
      </w:r>
      <w:r w:rsidRPr="00611A22">
        <w:rPr>
          <w:rStyle w:val="HTML0"/>
          <w:rFonts w:ascii="Times New Roman" w:eastAsiaTheme="minorHAnsi" w:hAnsi="Times New Roman" w:cs="Times New Roman"/>
          <w:color w:val="000000"/>
          <w:sz w:val="24"/>
          <w:szCs w:val="28"/>
          <w:lang w:val="en-US"/>
        </w:rPr>
        <w:t xml:space="preserve"> </w:t>
      </w:r>
      <w:r w:rsidRPr="00611A22">
        <w:rPr>
          <w:rStyle w:val="HTML0"/>
          <w:rFonts w:ascii="Times New Roman" w:eastAsiaTheme="minorHAnsi" w:hAnsi="Times New Roman" w:cs="Times New Roman"/>
          <w:i/>
          <w:color w:val="C45911" w:themeColor="accent2" w:themeShade="BF"/>
          <w:sz w:val="24"/>
          <w:szCs w:val="28"/>
          <w:lang w:val="en-US"/>
        </w:rPr>
        <w:t xml:space="preserve">// </w:t>
      </w:r>
      <w:r w:rsidRPr="009E5C1A">
        <w:rPr>
          <w:rStyle w:val="HTML0"/>
          <w:rFonts w:ascii="Times New Roman" w:eastAsiaTheme="minorHAnsi" w:hAnsi="Times New Roman" w:cs="Times New Roman"/>
          <w:i/>
          <w:color w:val="C45911" w:themeColor="accent2" w:themeShade="BF"/>
          <w:sz w:val="24"/>
          <w:szCs w:val="28"/>
        </w:rPr>
        <w:t>Выводит</w:t>
      </w:r>
      <w:r w:rsidRPr="00611A22">
        <w:rPr>
          <w:rStyle w:val="HTML0"/>
          <w:rFonts w:ascii="Times New Roman" w:eastAsiaTheme="minorHAnsi" w:hAnsi="Times New Roman" w:cs="Times New Roman"/>
          <w:i/>
          <w:color w:val="C45911" w:themeColor="accent2" w:themeShade="BF"/>
          <w:sz w:val="24"/>
          <w:szCs w:val="28"/>
          <w:lang w:val="en-US"/>
        </w:rPr>
        <w:t xml:space="preserve"> </w:t>
      </w:r>
      <w:r w:rsidRPr="009E5C1A">
        <w:rPr>
          <w:rStyle w:val="HTML0"/>
          <w:rFonts w:ascii="Times New Roman" w:eastAsiaTheme="minorHAnsi" w:hAnsi="Times New Roman" w:cs="Times New Roman"/>
          <w:i/>
          <w:color w:val="C45911" w:themeColor="accent2" w:themeShade="BF"/>
          <w:sz w:val="24"/>
          <w:szCs w:val="28"/>
          <w:lang w:val="en-US"/>
        </w:rPr>
        <w:t>Pr</w:t>
      </w:r>
      <w:r w:rsidRPr="00611A22">
        <w:rPr>
          <w:sz w:val="20"/>
          <w:lang w:val="en-US"/>
        </w:rPr>
        <w:br/>
      </w:r>
      <w:r w:rsidRPr="001A4473">
        <w:rPr>
          <w:rStyle w:val="HTML0"/>
          <w:rFonts w:ascii="Consolas" w:eastAsiaTheme="minorHAnsi" w:hAnsi="Consolas" w:cs="Consolas"/>
          <w:color w:val="0000BB"/>
          <w:sz w:val="24"/>
          <w:szCs w:val="28"/>
          <w:lang w:val="en-US"/>
        </w:rPr>
        <w:t>echo</w:t>
      </w:r>
      <w:r w:rsidRPr="00611A22">
        <w:rPr>
          <w:rStyle w:val="HTML0"/>
          <w:rFonts w:ascii="Consolas" w:eastAsiaTheme="minorHAnsi" w:hAnsi="Consolas" w:cs="Consolas"/>
          <w:color w:val="000000"/>
          <w:sz w:val="24"/>
          <w:szCs w:val="28"/>
          <w:lang w:val="en-US"/>
        </w:rPr>
        <w:t xml:space="preserve"> </w:t>
      </w:r>
      <w:r w:rsidRPr="001A4473">
        <w:rPr>
          <w:rStyle w:val="HTML0"/>
          <w:rFonts w:ascii="Consolas" w:eastAsiaTheme="minorHAnsi" w:hAnsi="Consolas" w:cs="Consolas"/>
          <w:color w:val="000000"/>
          <w:sz w:val="24"/>
          <w:szCs w:val="28"/>
          <w:lang w:val="en-US"/>
        </w:rPr>
        <w:t>substr</w:t>
      </w:r>
      <w:r w:rsidRPr="00611A22">
        <w:rPr>
          <w:rStyle w:val="HTML0"/>
          <w:rFonts w:ascii="Consolas" w:eastAsiaTheme="minorHAnsi" w:hAnsi="Consolas" w:cs="Consolas"/>
          <w:color w:val="000000"/>
          <w:sz w:val="24"/>
          <w:szCs w:val="28"/>
          <w:lang w:val="en-US"/>
        </w:rPr>
        <w:t>($</w:t>
      </w:r>
      <w:r w:rsidRPr="001A4473">
        <w:rPr>
          <w:rStyle w:val="HTML0"/>
          <w:rFonts w:ascii="Consolas" w:eastAsiaTheme="minorHAnsi" w:hAnsi="Consolas" w:cs="Consolas"/>
          <w:color w:val="000000"/>
          <w:sz w:val="24"/>
          <w:szCs w:val="28"/>
          <w:lang w:val="en-US"/>
        </w:rPr>
        <w:t>str</w:t>
      </w:r>
      <w:r w:rsidRPr="00611A22">
        <w:rPr>
          <w:rStyle w:val="HTML0"/>
          <w:rFonts w:ascii="Consolas" w:eastAsiaTheme="minorHAnsi" w:hAnsi="Consolas" w:cs="Consolas"/>
          <w:color w:val="000000"/>
          <w:sz w:val="24"/>
          <w:szCs w:val="28"/>
          <w:lang w:val="en-US"/>
        </w:rPr>
        <w:t xml:space="preserve">,-3,3); </w:t>
      </w:r>
      <w:r w:rsidRPr="00611A22">
        <w:rPr>
          <w:rStyle w:val="HTML0"/>
          <w:rFonts w:ascii="Times New Roman" w:eastAsiaTheme="minorHAnsi" w:hAnsi="Times New Roman" w:cs="Times New Roman"/>
          <w:i/>
          <w:color w:val="C45911" w:themeColor="accent2" w:themeShade="BF"/>
          <w:sz w:val="24"/>
          <w:szCs w:val="28"/>
          <w:lang w:val="en-US"/>
        </w:rPr>
        <w:t xml:space="preserve">// </w:t>
      </w:r>
      <w:r w:rsidRPr="009E5C1A">
        <w:rPr>
          <w:rStyle w:val="HTML0"/>
          <w:rFonts w:ascii="Times New Roman" w:eastAsiaTheme="minorHAnsi" w:hAnsi="Times New Roman" w:cs="Times New Roman"/>
          <w:i/>
          <w:color w:val="C45911" w:themeColor="accent2" w:themeShade="BF"/>
          <w:sz w:val="24"/>
          <w:szCs w:val="28"/>
        </w:rPr>
        <w:t>Выводит</w:t>
      </w:r>
      <w:r w:rsidRPr="00611A22">
        <w:rPr>
          <w:rStyle w:val="HTML0"/>
          <w:rFonts w:ascii="Times New Roman" w:eastAsiaTheme="minorHAnsi" w:hAnsi="Times New Roman" w:cs="Times New Roman"/>
          <w:i/>
          <w:color w:val="C45911" w:themeColor="accent2" w:themeShade="BF"/>
          <w:sz w:val="24"/>
          <w:szCs w:val="28"/>
          <w:lang w:val="en-US"/>
        </w:rPr>
        <w:t xml:space="preserve"> </w:t>
      </w:r>
      <w:r w:rsidRPr="009E5C1A">
        <w:rPr>
          <w:rStyle w:val="HTML0"/>
          <w:rFonts w:ascii="Times New Roman" w:eastAsiaTheme="minorHAnsi" w:hAnsi="Times New Roman" w:cs="Times New Roman"/>
          <w:i/>
          <w:color w:val="C45911" w:themeColor="accent2" w:themeShade="BF"/>
          <w:sz w:val="24"/>
          <w:szCs w:val="28"/>
          <w:lang w:val="en-US"/>
        </w:rPr>
        <w:t>mer</w:t>
      </w:r>
    </w:p>
    <w:p w:rsidR="00961C76" w:rsidRDefault="00961C76" w:rsidP="00961C76">
      <w:pPr>
        <w:pStyle w:val="ae"/>
        <w:ind w:firstLine="708"/>
        <w:jc w:val="both"/>
        <w:rPr>
          <w:rStyle w:val="a7"/>
          <w:rFonts w:ascii="Times New Roman" w:hAnsi="Times New Roman" w:cs="Times New Roman"/>
          <w:color w:val="000000"/>
          <w:sz w:val="28"/>
          <w:szCs w:val="28"/>
          <w:lang w:val="en-US"/>
        </w:rPr>
      </w:pPr>
      <w:r w:rsidRPr="003E56D3">
        <w:rPr>
          <w:rStyle w:val="a7"/>
          <w:rFonts w:ascii="Times New Roman" w:hAnsi="Times New Roman" w:cs="Times New Roman"/>
          <w:color w:val="000000"/>
          <w:sz w:val="28"/>
          <w:szCs w:val="28"/>
          <w:lang w:val="en-US"/>
        </w:rPr>
        <w:t xml:space="preserve">strcmp(string </w:t>
      </w:r>
      <w:r w:rsidRPr="003E56D3">
        <w:rPr>
          <w:rStyle w:val="a7"/>
          <w:rFonts w:ascii="Times New Roman" w:hAnsi="Times New Roman" w:cs="Times New Roman"/>
          <w:i/>
          <w:color w:val="000000"/>
          <w:sz w:val="28"/>
          <w:szCs w:val="28"/>
          <w:lang w:val="en-US"/>
        </w:rPr>
        <w:t>$str1</w:t>
      </w:r>
      <w:r w:rsidRPr="003E56D3">
        <w:rPr>
          <w:rStyle w:val="a7"/>
          <w:rFonts w:ascii="Times New Roman" w:hAnsi="Times New Roman" w:cs="Times New Roman"/>
          <w:color w:val="000000"/>
          <w:sz w:val="28"/>
          <w:szCs w:val="28"/>
          <w:lang w:val="en-US"/>
        </w:rPr>
        <w:t xml:space="preserve">, string </w:t>
      </w:r>
      <w:r w:rsidRPr="003E56D3">
        <w:rPr>
          <w:rStyle w:val="a7"/>
          <w:rFonts w:ascii="Times New Roman" w:hAnsi="Times New Roman" w:cs="Times New Roman"/>
          <w:i/>
          <w:color w:val="000000"/>
          <w:sz w:val="28"/>
          <w:szCs w:val="28"/>
          <w:lang w:val="en-US"/>
        </w:rPr>
        <w:t>$str2</w:t>
      </w:r>
      <w:r w:rsidRPr="003E56D3">
        <w:rPr>
          <w:rStyle w:val="a7"/>
          <w:rFonts w:ascii="Times New Roman" w:hAnsi="Times New Roman" w:cs="Times New Roman"/>
          <w:color w:val="000000"/>
          <w:sz w:val="28"/>
          <w:szCs w:val="28"/>
          <w:lang w:val="en-US"/>
        </w:rPr>
        <w:t>)</w:t>
      </w:r>
    </w:p>
    <w:p w:rsidR="00961C76" w:rsidRPr="00CA2CF4" w:rsidRDefault="00961C76" w:rsidP="00961C76">
      <w:pPr>
        <w:pStyle w:val="ae"/>
        <w:ind w:firstLine="708"/>
        <w:jc w:val="both"/>
        <w:rPr>
          <w:rFonts w:ascii="Times New Roman" w:hAnsi="Times New Roman" w:cs="Times New Roman"/>
          <w:sz w:val="28"/>
          <w:szCs w:val="28"/>
        </w:rPr>
      </w:pPr>
      <w:r w:rsidRPr="00CA2CF4">
        <w:rPr>
          <w:rFonts w:ascii="Times New Roman" w:hAnsi="Times New Roman" w:cs="Times New Roman"/>
          <w:sz w:val="28"/>
          <w:szCs w:val="28"/>
        </w:rPr>
        <w:t>Функция </w:t>
      </w:r>
      <w:r w:rsidRPr="00CA2CF4">
        <w:rPr>
          <w:rStyle w:val="a7"/>
          <w:rFonts w:ascii="Times New Roman" w:hAnsi="Times New Roman" w:cs="Times New Roman"/>
          <w:color w:val="000000"/>
          <w:sz w:val="28"/>
          <w:szCs w:val="28"/>
        </w:rPr>
        <w:t>strcmp()</w:t>
      </w:r>
      <w:r w:rsidRPr="00CA2CF4">
        <w:rPr>
          <w:rFonts w:ascii="Times New Roman" w:hAnsi="Times New Roman" w:cs="Times New Roman"/>
          <w:sz w:val="28"/>
          <w:szCs w:val="28"/>
        </w:rPr>
        <w:t> осуществляет безопасное в двоичной форме сравнение двух строк. Сравнение происходит с учетом регистра.</w:t>
      </w:r>
    </w:p>
    <w:p w:rsidR="00961C76" w:rsidRPr="00CA2CF4" w:rsidRDefault="00961C76" w:rsidP="00961C76">
      <w:pPr>
        <w:pStyle w:val="ae"/>
        <w:ind w:firstLine="708"/>
        <w:jc w:val="both"/>
        <w:rPr>
          <w:rFonts w:ascii="Times New Roman" w:hAnsi="Times New Roman" w:cs="Times New Roman"/>
          <w:sz w:val="28"/>
          <w:szCs w:val="28"/>
        </w:rPr>
      </w:pPr>
      <w:r w:rsidRPr="00CA2CF4">
        <w:rPr>
          <w:rFonts w:ascii="Times New Roman" w:hAnsi="Times New Roman" w:cs="Times New Roman"/>
          <w:sz w:val="28"/>
          <w:szCs w:val="28"/>
        </w:rPr>
        <w:t>Возвращает три возможных значения:</w:t>
      </w:r>
    </w:p>
    <w:p w:rsidR="00961C76" w:rsidRDefault="00961C76" w:rsidP="00961C76">
      <w:pPr>
        <w:pStyle w:val="ae"/>
        <w:ind w:firstLine="708"/>
        <w:jc w:val="both"/>
        <w:rPr>
          <w:rStyle w:val="apple-converted-space"/>
          <w:rFonts w:ascii="Times New Roman" w:hAnsi="Times New Roman" w:cs="Times New Roman"/>
          <w:color w:val="000000"/>
          <w:sz w:val="28"/>
          <w:szCs w:val="28"/>
        </w:rPr>
      </w:pPr>
      <w:r w:rsidRPr="00CA2CF4">
        <w:rPr>
          <w:rStyle w:val="HTML3"/>
          <w:rFonts w:ascii="Times New Roman" w:eastAsiaTheme="minorHAnsi" w:hAnsi="Times New Roman" w:cs="Times New Roman"/>
          <w:b/>
          <w:color w:val="000000"/>
          <w:sz w:val="28"/>
          <w:szCs w:val="28"/>
        </w:rPr>
        <w:lastRenderedPageBreak/>
        <w:t>0</w:t>
      </w:r>
      <w:r w:rsidRPr="003E56D3">
        <w:rPr>
          <w:rFonts w:ascii="Times New Roman" w:hAnsi="Times New Roman" w:cs="Times New Roman"/>
          <w:sz w:val="28"/>
          <w:szCs w:val="28"/>
        </w:rPr>
        <w:t>, если строки полностью совпадают;</w:t>
      </w:r>
      <w:r w:rsidRPr="003E56D3">
        <w:rPr>
          <w:rStyle w:val="apple-converted-space"/>
          <w:rFonts w:ascii="Times New Roman" w:hAnsi="Times New Roman" w:cs="Times New Roman"/>
          <w:color w:val="000000"/>
          <w:sz w:val="28"/>
          <w:szCs w:val="28"/>
        </w:rPr>
        <w:t> </w:t>
      </w:r>
    </w:p>
    <w:p w:rsidR="00961C76" w:rsidRDefault="00961C76" w:rsidP="00961C76">
      <w:pPr>
        <w:pStyle w:val="ae"/>
        <w:ind w:firstLine="708"/>
        <w:jc w:val="both"/>
        <w:rPr>
          <w:rFonts w:ascii="Times New Roman" w:hAnsi="Times New Roman" w:cs="Times New Roman"/>
          <w:sz w:val="28"/>
          <w:szCs w:val="28"/>
        </w:rPr>
      </w:pPr>
      <w:r w:rsidRPr="00CA2CF4">
        <w:rPr>
          <w:rStyle w:val="HTML3"/>
          <w:rFonts w:ascii="Times New Roman" w:eastAsiaTheme="minorHAnsi" w:hAnsi="Times New Roman" w:cs="Times New Roman"/>
          <w:color w:val="000000"/>
          <w:sz w:val="28"/>
          <w:szCs w:val="28"/>
        </w:rPr>
        <w:t>-</w:t>
      </w:r>
      <w:r w:rsidRPr="00CA2CF4">
        <w:rPr>
          <w:rStyle w:val="HTML3"/>
          <w:rFonts w:ascii="Times New Roman" w:eastAsiaTheme="minorHAnsi" w:hAnsi="Times New Roman" w:cs="Times New Roman"/>
          <w:b/>
          <w:color w:val="000000"/>
          <w:sz w:val="28"/>
          <w:szCs w:val="28"/>
        </w:rPr>
        <w:t>1</w:t>
      </w:r>
      <w:r w:rsidRPr="003E56D3">
        <w:rPr>
          <w:rFonts w:ascii="Times New Roman" w:hAnsi="Times New Roman" w:cs="Times New Roman"/>
          <w:sz w:val="28"/>
          <w:szCs w:val="28"/>
        </w:rPr>
        <w:t>, если строка</w:t>
      </w:r>
      <w:r w:rsidRPr="003E56D3">
        <w:rPr>
          <w:rStyle w:val="apple-converted-space"/>
          <w:rFonts w:ascii="Times New Roman" w:hAnsi="Times New Roman" w:cs="Times New Roman"/>
          <w:color w:val="000000"/>
          <w:sz w:val="28"/>
          <w:szCs w:val="28"/>
        </w:rPr>
        <w:t> </w:t>
      </w:r>
      <w:r w:rsidRPr="003E56D3">
        <w:rPr>
          <w:rStyle w:val="HTML3"/>
          <w:rFonts w:ascii="Times New Roman" w:eastAsiaTheme="minorHAnsi" w:hAnsi="Times New Roman" w:cs="Times New Roman"/>
          <w:b/>
          <w:i/>
          <w:color w:val="000000"/>
          <w:sz w:val="28"/>
          <w:szCs w:val="28"/>
        </w:rPr>
        <w:t>$str1</w:t>
      </w:r>
      <w:r w:rsidRPr="003E56D3">
        <w:rPr>
          <w:rStyle w:val="apple-converted-space"/>
          <w:rFonts w:ascii="Times New Roman" w:hAnsi="Times New Roman" w:cs="Times New Roman"/>
          <w:color w:val="000000"/>
          <w:sz w:val="28"/>
          <w:szCs w:val="28"/>
        </w:rPr>
        <w:t> </w:t>
      </w:r>
      <w:r w:rsidRPr="003E56D3">
        <w:rPr>
          <w:rFonts w:ascii="Times New Roman" w:hAnsi="Times New Roman" w:cs="Times New Roman"/>
          <w:sz w:val="28"/>
          <w:szCs w:val="28"/>
        </w:rPr>
        <w:t>лексикографически меньше</w:t>
      </w:r>
      <w:r w:rsidRPr="003E56D3">
        <w:rPr>
          <w:rStyle w:val="apple-converted-space"/>
          <w:rFonts w:ascii="Times New Roman" w:hAnsi="Times New Roman" w:cs="Times New Roman"/>
          <w:color w:val="000000"/>
          <w:sz w:val="28"/>
          <w:szCs w:val="28"/>
        </w:rPr>
        <w:t> </w:t>
      </w:r>
      <w:r w:rsidRPr="003E56D3">
        <w:rPr>
          <w:rStyle w:val="HTML3"/>
          <w:rFonts w:ascii="Times New Roman" w:eastAsiaTheme="minorHAnsi" w:hAnsi="Times New Roman" w:cs="Times New Roman"/>
          <w:b/>
          <w:i/>
          <w:color w:val="000000"/>
          <w:sz w:val="28"/>
          <w:szCs w:val="28"/>
        </w:rPr>
        <w:t>$str2</w:t>
      </w:r>
      <w:r>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CA2CF4">
        <w:rPr>
          <w:rStyle w:val="HTML3"/>
          <w:rFonts w:ascii="Times New Roman" w:eastAsiaTheme="minorHAnsi" w:hAnsi="Times New Roman" w:cs="Times New Roman"/>
          <w:b/>
          <w:color w:val="000000"/>
          <w:sz w:val="28"/>
          <w:szCs w:val="28"/>
        </w:rPr>
        <w:t>1</w:t>
      </w:r>
      <w:r w:rsidRPr="003E56D3">
        <w:rPr>
          <w:rFonts w:ascii="Times New Roman" w:hAnsi="Times New Roman" w:cs="Times New Roman"/>
          <w:sz w:val="28"/>
          <w:szCs w:val="28"/>
        </w:rPr>
        <w:t>, если, наоборот,</w:t>
      </w:r>
      <w:r w:rsidRPr="003E56D3">
        <w:rPr>
          <w:rStyle w:val="apple-converted-space"/>
          <w:rFonts w:ascii="Times New Roman" w:hAnsi="Times New Roman" w:cs="Times New Roman"/>
          <w:color w:val="000000"/>
          <w:sz w:val="28"/>
          <w:szCs w:val="28"/>
        </w:rPr>
        <w:t> </w:t>
      </w:r>
      <w:r w:rsidRPr="003E56D3">
        <w:rPr>
          <w:rStyle w:val="HTML3"/>
          <w:rFonts w:ascii="Times New Roman" w:eastAsiaTheme="minorHAnsi" w:hAnsi="Times New Roman" w:cs="Times New Roman"/>
          <w:b/>
          <w:i/>
          <w:color w:val="000000"/>
          <w:sz w:val="28"/>
          <w:szCs w:val="28"/>
        </w:rPr>
        <w:t>$str1</w:t>
      </w:r>
      <w:r w:rsidRPr="003E56D3">
        <w:rPr>
          <w:rStyle w:val="apple-converted-space"/>
          <w:rFonts w:ascii="Times New Roman" w:hAnsi="Times New Roman" w:cs="Times New Roman"/>
          <w:color w:val="000000"/>
          <w:sz w:val="28"/>
          <w:szCs w:val="28"/>
        </w:rPr>
        <w:t> </w:t>
      </w:r>
      <w:r>
        <w:rPr>
          <w:rFonts w:ascii="Times New Roman" w:hAnsi="Times New Roman" w:cs="Times New Roman"/>
          <w:sz w:val="28"/>
          <w:szCs w:val="28"/>
        </w:rPr>
        <w:t>«больше»</w:t>
      </w:r>
      <w:r w:rsidRPr="003E56D3">
        <w:rPr>
          <w:rStyle w:val="apple-converted-space"/>
          <w:rFonts w:ascii="Times New Roman" w:hAnsi="Times New Roman" w:cs="Times New Roman"/>
          <w:color w:val="000000"/>
          <w:sz w:val="28"/>
          <w:szCs w:val="28"/>
        </w:rPr>
        <w:t> </w:t>
      </w:r>
      <w:r w:rsidRPr="003E56D3">
        <w:rPr>
          <w:rStyle w:val="HTML3"/>
          <w:rFonts w:ascii="Times New Roman" w:eastAsiaTheme="minorHAnsi" w:hAnsi="Times New Roman" w:cs="Times New Roman"/>
          <w:b/>
          <w:i/>
          <w:color w:val="000000"/>
          <w:sz w:val="28"/>
          <w:szCs w:val="28"/>
        </w:rPr>
        <w:t>$str2</w:t>
      </w:r>
      <w:r w:rsidRPr="003E56D3">
        <w:rPr>
          <w:rFonts w:ascii="Times New Roman" w:hAnsi="Times New Roman" w:cs="Times New Roman"/>
          <w:sz w:val="28"/>
          <w:szCs w:val="28"/>
        </w:rPr>
        <w:t>. Так как сравнение идет побайтово, то регистр символов влияет на результаты сравнений.</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lang w:val="en-US" w:eastAsia="ru-RU"/>
        </w:rPr>
      </w:pPr>
      <w:r w:rsidRPr="001A4473">
        <w:rPr>
          <w:rFonts w:ascii="Consolas" w:eastAsia="Times New Roman" w:hAnsi="Consolas" w:cs="Consolas"/>
          <w:color w:val="FF0000"/>
          <w:sz w:val="24"/>
          <w:szCs w:val="24"/>
          <w:lang w:val="en-US" w:eastAsia="ru-RU"/>
        </w:rPr>
        <w:t>&lt;?php</w:t>
      </w:r>
      <w:r w:rsidRPr="001A4473">
        <w:rPr>
          <w:rFonts w:ascii="Consolas" w:eastAsia="Times New Roman" w:hAnsi="Consolas" w:cs="Consolas"/>
          <w:color w:val="000000"/>
          <w:sz w:val="24"/>
          <w:szCs w:val="24"/>
          <w:lang w:val="en-US" w:eastAsia="ru-RU"/>
        </w:rPr>
        <w:br/>
        <w:t>$out = strcmp("PHP", "php");</w:t>
      </w:r>
      <w:r w:rsidRPr="001A4473">
        <w:rPr>
          <w:rFonts w:ascii="Consolas" w:eastAsia="Times New Roman" w:hAnsi="Consolas" w:cs="Consolas"/>
          <w:color w:val="000000"/>
          <w:sz w:val="24"/>
          <w:szCs w:val="24"/>
          <w:lang w:val="en-US" w:eastAsia="ru-RU"/>
        </w:rPr>
        <w:br/>
      </w:r>
      <w:r w:rsidRPr="001A4473">
        <w:rPr>
          <w:rFonts w:ascii="Consolas" w:eastAsia="Times New Roman" w:hAnsi="Consolas" w:cs="Consolas"/>
          <w:color w:val="3366FF"/>
          <w:sz w:val="24"/>
          <w:szCs w:val="24"/>
          <w:lang w:val="en-US" w:eastAsia="ru-RU"/>
        </w:rPr>
        <w:t>print</w:t>
      </w:r>
      <w:r w:rsidRPr="001A4473">
        <w:rPr>
          <w:rFonts w:ascii="Consolas" w:eastAsia="Times New Roman" w:hAnsi="Consolas" w:cs="Consolas"/>
          <w:color w:val="000000"/>
          <w:sz w:val="24"/>
          <w:szCs w:val="24"/>
          <w:lang w:val="en-US" w:eastAsia="ru-RU"/>
        </w:rPr>
        <w:t xml:space="preserve"> ($out);</w:t>
      </w:r>
      <w:r w:rsidRPr="001A4473">
        <w:rPr>
          <w:rFonts w:ascii="Consolas" w:eastAsia="Times New Roman" w:hAnsi="Consolas" w:cs="Consolas"/>
          <w:color w:val="000000"/>
          <w:sz w:val="24"/>
          <w:szCs w:val="24"/>
          <w:lang w:val="en-US" w:eastAsia="ru-RU"/>
        </w:rPr>
        <w:br/>
      </w:r>
      <w:r w:rsidRPr="001A4473">
        <w:rPr>
          <w:rFonts w:ascii="Consolas" w:eastAsia="Times New Roman" w:hAnsi="Consolas" w:cs="Consolas"/>
          <w:color w:val="FF0000"/>
          <w:sz w:val="24"/>
          <w:szCs w:val="24"/>
          <w:lang w:val="en-US" w:eastAsia="ru-RU"/>
        </w:rPr>
        <w:t>?&gt;</w:t>
      </w:r>
    </w:p>
    <w:p w:rsidR="00961C76" w:rsidRPr="00A81C9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color w:val="006600"/>
          <w:sz w:val="24"/>
          <w:szCs w:val="24"/>
          <w:lang w:val="en-US" w:eastAsia="ru-RU"/>
        </w:rPr>
      </w:pPr>
      <w:r w:rsidRPr="002E27F0">
        <w:rPr>
          <w:rFonts w:ascii="Times New Roman" w:eastAsia="Times New Roman" w:hAnsi="Times New Roman" w:cs="Times New Roman"/>
          <w:b/>
          <w:bCs/>
          <w:color w:val="006600"/>
          <w:sz w:val="24"/>
          <w:szCs w:val="24"/>
          <w:lang w:eastAsia="ru-RU"/>
        </w:rPr>
        <w:t>Результат</w:t>
      </w:r>
      <w:r w:rsidRPr="00A81C90">
        <w:rPr>
          <w:rFonts w:ascii="Times New Roman" w:eastAsia="Times New Roman" w:hAnsi="Times New Roman" w:cs="Times New Roman"/>
          <w:b/>
          <w:bCs/>
          <w:color w:val="006600"/>
          <w:sz w:val="24"/>
          <w:szCs w:val="24"/>
          <w:lang w:val="en-US" w:eastAsia="ru-RU"/>
        </w:rPr>
        <w:t>:</w:t>
      </w:r>
    </w:p>
    <w:p w:rsidR="00961C76" w:rsidRPr="00A81C9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4"/>
          <w:szCs w:val="24"/>
          <w:lang w:val="en-US" w:eastAsia="ru-RU"/>
        </w:rPr>
      </w:pPr>
      <w:r w:rsidRPr="00A81C90">
        <w:rPr>
          <w:rFonts w:ascii="Times New Roman" w:eastAsia="Times New Roman" w:hAnsi="Times New Roman" w:cs="Times New Roman"/>
          <w:color w:val="000000"/>
          <w:sz w:val="24"/>
          <w:szCs w:val="24"/>
          <w:lang w:val="en-US" w:eastAsia="ru-RU"/>
        </w:rPr>
        <w:t>-1</w:t>
      </w:r>
    </w:p>
    <w:p w:rsidR="00961C76" w:rsidRDefault="00961C76" w:rsidP="00961C76">
      <w:pPr>
        <w:pStyle w:val="ae"/>
        <w:ind w:firstLine="708"/>
        <w:jc w:val="both"/>
        <w:rPr>
          <w:rStyle w:val="a7"/>
          <w:rFonts w:ascii="Times New Roman" w:hAnsi="Times New Roman" w:cs="Times New Roman"/>
          <w:color w:val="000000"/>
          <w:sz w:val="28"/>
          <w:szCs w:val="28"/>
          <w:lang w:val="en-US"/>
        </w:rPr>
      </w:pPr>
    </w:p>
    <w:p w:rsidR="00961C76" w:rsidRPr="002E27F0" w:rsidRDefault="00961C76" w:rsidP="00961C76">
      <w:pPr>
        <w:pStyle w:val="ae"/>
        <w:ind w:firstLine="708"/>
        <w:jc w:val="both"/>
        <w:rPr>
          <w:rFonts w:ascii="Times New Roman" w:hAnsi="Times New Roman" w:cs="Times New Roman"/>
          <w:sz w:val="28"/>
          <w:szCs w:val="28"/>
          <w:lang w:val="en-US"/>
        </w:rPr>
      </w:pPr>
      <w:r w:rsidRPr="002E27F0">
        <w:rPr>
          <w:rStyle w:val="a7"/>
          <w:rFonts w:ascii="Times New Roman" w:hAnsi="Times New Roman" w:cs="Times New Roman"/>
          <w:color w:val="000000"/>
          <w:sz w:val="28"/>
          <w:szCs w:val="28"/>
          <w:lang w:val="en-US"/>
        </w:rPr>
        <w:t xml:space="preserve">strcasecmp(string </w:t>
      </w:r>
      <w:r w:rsidRPr="00C4779B">
        <w:rPr>
          <w:rStyle w:val="a7"/>
          <w:rFonts w:ascii="Times New Roman" w:hAnsi="Times New Roman" w:cs="Times New Roman"/>
          <w:i/>
          <w:color w:val="000000"/>
          <w:sz w:val="28"/>
          <w:szCs w:val="28"/>
          <w:lang w:val="en-US"/>
        </w:rPr>
        <w:t>$str1</w:t>
      </w:r>
      <w:r w:rsidRPr="002E27F0">
        <w:rPr>
          <w:rStyle w:val="a7"/>
          <w:rFonts w:ascii="Times New Roman" w:hAnsi="Times New Roman" w:cs="Times New Roman"/>
          <w:color w:val="000000"/>
          <w:sz w:val="28"/>
          <w:szCs w:val="28"/>
          <w:lang w:val="en-US"/>
        </w:rPr>
        <w:t xml:space="preserve">, string </w:t>
      </w:r>
      <w:r w:rsidRPr="00C4779B">
        <w:rPr>
          <w:rStyle w:val="a7"/>
          <w:rFonts w:ascii="Times New Roman" w:hAnsi="Times New Roman" w:cs="Times New Roman"/>
          <w:i/>
          <w:color w:val="000000"/>
          <w:sz w:val="28"/>
          <w:szCs w:val="28"/>
          <w:lang w:val="en-US"/>
        </w:rPr>
        <w:t>$str2</w:t>
      </w:r>
      <w:r w:rsidRPr="002E27F0">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2E27F0">
        <w:rPr>
          <w:rFonts w:ascii="Times New Roman" w:hAnsi="Times New Roman" w:cs="Times New Roman"/>
          <w:sz w:val="28"/>
          <w:szCs w:val="28"/>
        </w:rPr>
        <w:t xml:space="preserve">То же самое, что и </w:t>
      </w:r>
      <w:r w:rsidRPr="00C4779B">
        <w:rPr>
          <w:rFonts w:ascii="Times New Roman" w:hAnsi="Times New Roman" w:cs="Times New Roman"/>
          <w:b/>
          <w:sz w:val="28"/>
          <w:szCs w:val="28"/>
        </w:rPr>
        <w:t>strcmp()</w:t>
      </w:r>
      <w:r w:rsidRPr="002E27F0">
        <w:rPr>
          <w:rFonts w:ascii="Times New Roman" w:hAnsi="Times New Roman" w:cs="Times New Roman"/>
          <w:sz w:val="28"/>
          <w:szCs w:val="28"/>
        </w:rPr>
        <w:t xml:space="preserve">, только при работе не учитывается регистр букв. Например, с точки зрения этой функции </w:t>
      </w:r>
      <w:r>
        <w:rPr>
          <w:rFonts w:ascii="Times New Roman" w:hAnsi="Times New Roman" w:cs="Times New Roman"/>
          <w:sz w:val="28"/>
          <w:szCs w:val="28"/>
        </w:rPr>
        <w:t>«</w:t>
      </w:r>
      <w:r w:rsidRPr="00C4779B">
        <w:rPr>
          <w:rFonts w:ascii="Times New Roman" w:eastAsia="Times New Roman" w:hAnsi="Times New Roman" w:cs="Times New Roman"/>
          <w:color w:val="000000"/>
          <w:sz w:val="24"/>
          <w:szCs w:val="24"/>
          <w:lang w:val="en-US" w:eastAsia="ru-RU"/>
        </w:rPr>
        <w:t>PHP</w:t>
      </w:r>
      <w:r>
        <w:rPr>
          <w:rFonts w:ascii="Times New Roman" w:hAnsi="Times New Roman" w:cs="Times New Roman"/>
          <w:sz w:val="28"/>
          <w:szCs w:val="28"/>
        </w:rPr>
        <w:t>» и «</w:t>
      </w:r>
      <w:r w:rsidRPr="00C4779B">
        <w:rPr>
          <w:rFonts w:ascii="Times New Roman" w:eastAsia="Times New Roman" w:hAnsi="Times New Roman" w:cs="Times New Roman"/>
          <w:color w:val="000000"/>
          <w:sz w:val="24"/>
          <w:szCs w:val="24"/>
          <w:lang w:val="en-US" w:eastAsia="ru-RU"/>
        </w:rPr>
        <w:t>php</w:t>
      </w:r>
      <w:r>
        <w:rPr>
          <w:rFonts w:ascii="Times New Roman" w:hAnsi="Times New Roman" w:cs="Times New Roman"/>
          <w:sz w:val="28"/>
          <w:szCs w:val="28"/>
        </w:rPr>
        <w:t>»</w:t>
      </w:r>
      <w:r w:rsidRPr="002E27F0">
        <w:rPr>
          <w:rFonts w:ascii="Times New Roman" w:hAnsi="Times New Roman" w:cs="Times New Roman"/>
          <w:sz w:val="28"/>
          <w:szCs w:val="28"/>
        </w:rPr>
        <w:t xml:space="preserve"> равны.</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lang w:val="en-US" w:eastAsia="ru-RU"/>
        </w:rPr>
      </w:pPr>
      <w:r w:rsidRPr="001A4473">
        <w:rPr>
          <w:rFonts w:ascii="Consolas" w:eastAsia="Times New Roman" w:hAnsi="Consolas" w:cs="Consolas"/>
          <w:color w:val="FF0000"/>
          <w:sz w:val="24"/>
          <w:szCs w:val="24"/>
          <w:lang w:val="en-US" w:eastAsia="ru-RU"/>
        </w:rPr>
        <w:t>&lt;?php</w:t>
      </w:r>
      <w:r w:rsidRPr="001A4473">
        <w:rPr>
          <w:rFonts w:ascii="Consolas" w:eastAsia="Times New Roman" w:hAnsi="Consolas" w:cs="Consolas"/>
          <w:color w:val="000000"/>
          <w:sz w:val="24"/>
          <w:szCs w:val="24"/>
          <w:lang w:val="en-US" w:eastAsia="ru-RU"/>
        </w:rPr>
        <w:br/>
        <w:t>$out = strcasecmp("PHP", "php");</w:t>
      </w:r>
      <w:r w:rsidRPr="001A4473">
        <w:rPr>
          <w:rFonts w:ascii="Consolas" w:eastAsia="Times New Roman" w:hAnsi="Consolas" w:cs="Consolas"/>
          <w:color w:val="000000"/>
          <w:sz w:val="24"/>
          <w:szCs w:val="24"/>
          <w:lang w:val="en-US" w:eastAsia="ru-RU"/>
        </w:rPr>
        <w:br/>
      </w:r>
      <w:r w:rsidRPr="001A4473">
        <w:rPr>
          <w:rFonts w:ascii="Consolas" w:eastAsia="Times New Roman" w:hAnsi="Consolas" w:cs="Consolas"/>
          <w:color w:val="3366FF"/>
          <w:sz w:val="24"/>
          <w:szCs w:val="24"/>
          <w:lang w:val="en-US" w:eastAsia="ru-RU"/>
        </w:rPr>
        <w:t>print</w:t>
      </w:r>
      <w:r w:rsidRPr="001A4473">
        <w:rPr>
          <w:rFonts w:ascii="Consolas" w:eastAsia="Times New Roman" w:hAnsi="Consolas" w:cs="Consolas"/>
          <w:color w:val="000000"/>
          <w:sz w:val="24"/>
          <w:szCs w:val="24"/>
          <w:lang w:val="en-US" w:eastAsia="ru-RU"/>
        </w:rPr>
        <w:t xml:space="preserve"> ($out);</w:t>
      </w:r>
      <w:r w:rsidRPr="001A4473">
        <w:rPr>
          <w:rFonts w:ascii="Consolas" w:eastAsia="Times New Roman" w:hAnsi="Consolas" w:cs="Consolas"/>
          <w:color w:val="000000"/>
          <w:sz w:val="24"/>
          <w:szCs w:val="24"/>
          <w:lang w:val="en-US" w:eastAsia="ru-RU"/>
        </w:rPr>
        <w:br/>
      </w:r>
      <w:r w:rsidRPr="001A4473">
        <w:rPr>
          <w:rFonts w:ascii="Consolas" w:eastAsia="Times New Roman" w:hAnsi="Consolas" w:cs="Consolas"/>
          <w:color w:val="FF0000"/>
          <w:sz w:val="24"/>
          <w:szCs w:val="24"/>
          <w:lang w:val="en-US" w:eastAsia="ru-RU"/>
        </w:rPr>
        <w:t>?&gt;</w:t>
      </w:r>
    </w:p>
    <w:p w:rsidR="00961C76" w:rsidRPr="00C4779B"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color w:val="006600"/>
          <w:sz w:val="24"/>
          <w:szCs w:val="24"/>
          <w:lang w:eastAsia="ru-RU"/>
        </w:rPr>
      </w:pPr>
      <w:r w:rsidRPr="00C4779B">
        <w:rPr>
          <w:rFonts w:ascii="Times New Roman" w:eastAsia="Times New Roman" w:hAnsi="Times New Roman" w:cs="Times New Roman"/>
          <w:b/>
          <w:bCs/>
          <w:color w:val="006600"/>
          <w:sz w:val="24"/>
          <w:szCs w:val="24"/>
          <w:lang w:eastAsia="ru-RU"/>
        </w:rPr>
        <w:t>Результат:</w:t>
      </w:r>
    </w:p>
    <w:p w:rsidR="00961C76" w:rsidRPr="00C4779B" w:rsidRDefault="00961C76" w:rsidP="00961C76">
      <w:pPr>
        <w:pStyle w:val="ae"/>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4779B">
        <w:rPr>
          <w:rFonts w:ascii="Times New Roman" w:eastAsia="Times New Roman" w:hAnsi="Times New Roman" w:cs="Times New Roman"/>
          <w:color w:val="000000"/>
          <w:sz w:val="24"/>
          <w:szCs w:val="24"/>
          <w:lang w:eastAsia="ru-RU"/>
        </w:rPr>
        <w:t>0</w:t>
      </w:r>
    </w:p>
    <w:p w:rsidR="00961C76" w:rsidRDefault="00961C76" w:rsidP="00961C76"/>
    <w:p w:rsidR="00961C76" w:rsidRPr="009F0C9A" w:rsidRDefault="00961C76" w:rsidP="00961C76">
      <w:pPr>
        <w:pStyle w:val="2"/>
        <w:ind w:firstLine="708"/>
        <w:jc w:val="both"/>
        <w:rPr>
          <w:rFonts w:ascii="Times New Roman" w:hAnsi="Times New Roman" w:cs="Times New Roman"/>
          <w:b/>
          <w:color w:val="000000" w:themeColor="text1"/>
          <w:sz w:val="28"/>
          <w:u w:val="single"/>
        </w:rPr>
      </w:pPr>
      <w:r w:rsidRPr="009F0C9A">
        <w:rPr>
          <w:rFonts w:ascii="Times New Roman" w:hAnsi="Times New Roman" w:cs="Times New Roman"/>
          <w:b/>
          <w:color w:val="000000" w:themeColor="text1"/>
          <w:sz w:val="28"/>
          <w:u w:val="single"/>
        </w:rPr>
        <w:t>Функции для работы с блоками текста</w:t>
      </w:r>
    </w:p>
    <w:p w:rsidR="00961C76" w:rsidRPr="002E27F0" w:rsidRDefault="00961C76" w:rsidP="00961C76">
      <w:pPr>
        <w:pStyle w:val="ae"/>
        <w:ind w:firstLine="708"/>
        <w:jc w:val="both"/>
        <w:rPr>
          <w:rFonts w:ascii="Times New Roman" w:hAnsi="Times New Roman" w:cs="Times New Roman"/>
          <w:sz w:val="28"/>
        </w:rPr>
      </w:pPr>
      <w:r w:rsidRPr="002E27F0">
        <w:rPr>
          <w:rFonts w:ascii="Times New Roman" w:hAnsi="Times New Roman" w:cs="Times New Roman"/>
          <w:sz w:val="28"/>
        </w:rPr>
        <w:t>Перечисленные ниже функции чаще всего оказываются полезны, если нужно проводить однотипные операции с многострочными блоками текста, заданными в строковых переменных.</w:t>
      </w:r>
    </w:p>
    <w:p w:rsidR="00961C76" w:rsidRPr="00A81C90" w:rsidRDefault="00961C76" w:rsidP="00961C76">
      <w:pPr>
        <w:pStyle w:val="ae"/>
        <w:ind w:firstLine="708"/>
        <w:jc w:val="both"/>
        <w:rPr>
          <w:rStyle w:val="a7"/>
          <w:rFonts w:ascii="Times New Roman" w:hAnsi="Times New Roman" w:cs="Times New Roman"/>
          <w:color w:val="000000"/>
          <w:sz w:val="28"/>
          <w:szCs w:val="28"/>
        </w:rPr>
      </w:pPr>
    </w:p>
    <w:p w:rsidR="00961C76" w:rsidRPr="002E27F0" w:rsidRDefault="00961C76" w:rsidP="00961C76">
      <w:pPr>
        <w:pStyle w:val="ae"/>
        <w:ind w:firstLine="708"/>
        <w:jc w:val="both"/>
        <w:rPr>
          <w:rFonts w:ascii="Times New Roman" w:hAnsi="Times New Roman" w:cs="Times New Roman"/>
          <w:sz w:val="28"/>
          <w:szCs w:val="28"/>
          <w:lang w:val="en-US"/>
        </w:rPr>
      </w:pPr>
      <w:r w:rsidRPr="002E27F0">
        <w:rPr>
          <w:rStyle w:val="a7"/>
          <w:rFonts w:ascii="Times New Roman" w:hAnsi="Times New Roman" w:cs="Times New Roman"/>
          <w:color w:val="000000"/>
          <w:sz w:val="28"/>
          <w:szCs w:val="28"/>
          <w:lang w:val="en-US"/>
        </w:rPr>
        <w:t xml:space="preserve">str_replace(string </w:t>
      </w:r>
      <w:r w:rsidRPr="00B718F4">
        <w:rPr>
          <w:rStyle w:val="a7"/>
          <w:rFonts w:ascii="Times New Roman" w:hAnsi="Times New Roman" w:cs="Times New Roman"/>
          <w:i/>
          <w:color w:val="000000"/>
          <w:sz w:val="28"/>
          <w:szCs w:val="28"/>
          <w:lang w:val="en-US"/>
        </w:rPr>
        <w:t>$from</w:t>
      </w:r>
      <w:r w:rsidRPr="002E27F0">
        <w:rPr>
          <w:rStyle w:val="a7"/>
          <w:rFonts w:ascii="Times New Roman" w:hAnsi="Times New Roman" w:cs="Times New Roman"/>
          <w:color w:val="000000"/>
          <w:sz w:val="28"/>
          <w:szCs w:val="28"/>
          <w:lang w:val="en-US"/>
        </w:rPr>
        <w:t xml:space="preserve">, string </w:t>
      </w:r>
      <w:r w:rsidRPr="00B718F4">
        <w:rPr>
          <w:rStyle w:val="a7"/>
          <w:rFonts w:ascii="Times New Roman" w:hAnsi="Times New Roman" w:cs="Times New Roman"/>
          <w:i/>
          <w:color w:val="000000"/>
          <w:sz w:val="28"/>
          <w:szCs w:val="28"/>
          <w:lang w:val="en-US"/>
        </w:rPr>
        <w:t>$to</w:t>
      </w:r>
      <w:r w:rsidRPr="002E27F0">
        <w:rPr>
          <w:rStyle w:val="a7"/>
          <w:rFonts w:ascii="Times New Roman" w:hAnsi="Times New Roman" w:cs="Times New Roman"/>
          <w:color w:val="000000"/>
          <w:sz w:val="28"/>
          <w:szCs w:val="28"/>
          <w:lang w:val="en-US"/>
        </w:rPr>
        <w:t xml:space="preserve">, string </w:t>
      </w:r>
      <w:r w:rsidRPr="00B718F4">
        <w:rPr>
          <w:rStyle w:val="a7"/>
          <w:rFonts w:ascii="Times New Roman" w:hAnsi="Times New Roman" w:cs="Times New Roman"/>
          <w:i/>
          <w:color w:val="000000"/>
          <w:sz w:val="28"/>
          <w:szCs w:val="28"/>
          <w:lang w:val="en-US"/>
        </w:rPr>
        <w:t>$str</w:t>
      </w:r>
      <w:r w:rsidRPr="002E27F0">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2E27F0">
        <w:rPr>
          <w:rFonts w:ascii="Times New Roman" w:hAnsi="Times New Roman" w:cs="Times New Roman"/>
          <w:sz w:val="28"/>
          <w:szCs w:val="28"/>
        </w:rPr>
        <w:t>Заменяет в строке</w:t>
      </w:r>
      <w:r w:rsidRPr="002E27F0">
        <w:rPr>
          <w:rStyle w:val="apple-converted-space"/>
          <w:rFonts w:ascii="Times New Roman" w:hAnsi="Times New Roman" w:cs="Times New Roman"/>
          <w:color w:val="000000"/>
          <w:sz w:val="28"/>
          <w:szCs w:val="28"/>
        </w:rPr>
        <w:t> </w:t>
      </w:r>
      <w:r w:rsidRPr="00B718F4">
        <w:rPr>
          <w:rStyle w:val="HTML3"/>
          <w:rFonts w:ascii="Times New Roman" w:eastAsiaTheme="minorHAnsi" w:hAnsi="Times New Roman" w:cs="Times New Roman"/>
          <w:b/>
          <w:i/>
          <w:color w:val="000000"/>
          <w:sz w:val="28"/>
          <w:szCs w:val="28"/>
        </w:rPr>
        <w:t>$str</w:t>
      </w:r>
      <w:r w:rsidRPr="002E27F0">
        <w:rPr>
          <w:rStyle w:val="apple-converted-space"/>
          <w:rFonts w:ascii="Times New Roman" w:hAnsi="Times New Roman" w:cs="Times New Roman"/>
          <w:color w:val="000000"/>
          <w:sz w:val="28"/>
          <w:szCs w:val="28"/>
        </w:rPr>
        <w:t> </w:t>
      </w:r>
      <w:r w:rsidRPr="002E27F0">
        <w:rPr>
          <w:rFonts w:ascii="Times New Roman" w:hAnsi="Times New Roman" w:cs="Times New Roman"/>
          <w:sz w:val="28"/>
          <w:szCs w:val="28"/>
        </w:rPr>
        <w:t>все вхождения подстроки</w:t>
      </w:r>
      <w:r w:rsidRPr="002E27F0">
        <w:rPr>
          <w:rStyle w:val="apple-converted-space"/>
          <w:rFonts w:ascii="Times New Roman" w:hAnsi="Times New Roman" w:cs="Times New Roman"/>
          <w:color w:val="000000"/>
          <w:sz w:val="28"/>
          <w:szCs w:val="28"/>
        </w:rPr>
        <w:t> </w:t>
      </w:r>
      <w:r w:rsidRPr="00B718F4">
        <w:rPr>
          <w:rStyle w:val="HTML3"/>
          <w:rFonts w:ascii="Times New Roman" w:eastAsiaTheme="minorHAnsi" w:hAnsi="Times New Roman" w:cs="Times New Roman"/>
          <w:b/>
          <w:i/>
          <w:color w:val="000000"/>
          <w:sz w:val="28"/>
          <w:szCs w:val="28"/>
        </w:rPr>
        <w:t>$from</w:t>
      </w:r>
      <w:r w:rsidRPr="002E27F0">
        <w:rPr>
          <w:rStyle w:val="apple-converted-space"/>
          <w:rFonts w:ascii="Times New Roman" w:hAnsi="Times New Roman" w:cs="Times New Roman"/>
          <w:color w:val="000000"/>
          <w:sz w:val="28"/>
          <w:szCs w:val="28"/>
        </w:rPr>
        <w:t> </w:t>
      </w:r>
      <w:r w:rsidRPr="002E27F0">
        <w:rPr>
          <w:rFonts w:ascii="Times New Roman" w:hAnsi="Times New Roman" w:cs="Times New Roman"/>
          <w:sz w:val="28"/>
          <w:szCs w:val="28"/>
        </w:rPr>
        <w:t>(с учетом регистра) на</w:t>
      </w:r>
      <w:r w:rsidRPr="002E27F0">
        <w:rPr>
          <w:rStyle w:val="apple-converted-space"/>
          <w:rFonts w:ascii="Times New Roman" w:hAnsi="Times New Roman" w:cs="Times New Roman"/>
          <w:color w:val="000000"/>
          <w:sz w:val="28"/>
          <w:szCs w:val="28"/>
        </w:rPr>
        <w:t> </w:t>
      </w:r>
      <w:r w:rsidRPr="00B718F4">
        <w:rPr>
          <w:rStyle w:val="HTML3"/>
          <w:rFonts w:ascii="Times New Roman" w:eastAsiaTheme="minorHAnsi" w:hAnsi="Times New Roman" w:cs="Times New Roman"/>
          <w:b/>
          <w:i/>
          <w:color w:val="000000"/>
          <w:sz w:val="28"/>
          <w:szCs w:val="28"/>
        </w:rPr>
        <w:t>$to</w:t>
      </w:r>
      <w:r w:rsidRPr="002E27F0">
        <w:rPr>
          <w:rStyle w:val="apple-converted-space"/>
          <w:rFonts w:ascii="Times New Roman" w:hAnsi="Times New Roman" w:cs="Times New Roman"/>
          <w:color w:val="000000"/>
          <w:sz w:val="28"/>
          <w:szCs w:val="28"/>
        </w:rPr>
        <w:t> </w:t>
      </w:r>
      <w:r w:rsidRPr="002E27F0">
        <w:rPr>
          <w:rFonts w:ascii="Times New Roman" w:hAnsi="Times New Roman" w:cs="Times New Roman"/>
          <w:sz w:val="28"/>
          <w:szCs w:val="28"/>
        </w:rPr>
        <w:t xml:space="preserve">и возвращает результат. Исходная строка, переданная третьим параметром, при этом не меняется. </w:t>
      </w:r>
    </w:p>
    <w:p w:rsidR="00961C76" w:rsidRDefault="00961C76" w:rsidP="00961C76">
      <w:pPr>
        <w:pStyle w:val="ae"/>
        <w:ind w:firstLine="708"/>
        <w:jc w:val="both"/>
        <w:rPr>
          <w:rFonts w:ascii="Times New Roman" w:hAnsi="Times New Roman" w:cs="Times New Roman"/>
          <w:sz w:val="28"/>
          <w:szCs w:val="28"/>
        </w:rPr>
      </w:pPr>
      <w:r w:rsidRPr="002E27F0">
        <w:rPr>
          <w:rFonts w:ascii="Times New Roman" w:hAnsi="Times New Roman" w:cs="Times New Roman"/>
          <w:sz w:val="28"/>
          <w:szCs w:val="28"/>
        </w:rPr>
        <w:t>Эта функция работает значительно быстрее, чем</w:t>
      </w:r>
      <w:r w:rsidRPr="002E27F0">
        <w:rPr>
          <w:rStyle w:val="apple-converted-space"/>
          <w:rFonts w:ascii="Times New Roman" w:hAnsi="Times New Roman" w:cs="Times New Roman"/>
          <w:color w:val="000000"/>
          <w:sz w:val="28"/>
          <w:szCs w:val="28"/>
        </w:rPr>
        <w:t> </w:t>
      </w:r>
      <w:r w:rsidRPr="00750D5F">
        <w:rPr>
          <w:rStyle w:val="a7"/>
          <w:rFonts w:ascii="Times New Roman" w:hAnsi="Times New Roman" w:cs="Times New Roman"/>
          <w:color w:val="000000" w:themeColor="text1"/>
          <w:sz w:val="28"/>
          <w:szCs w:val="28"/>
        </w:rPr>
        <w:t>ereg_replace()</w:t>
      </w:r>
      <w:r w:rsidRPr="00750D5F">
        <w:rPr>
          <w:rFonts w:ascii="Times New Roman" w:hAnsi="Times New Roman" w:cs="Times New Roman"/>
          <w:color w:val="000000" w:themeColor="text1"/>
          <w:sz w:val="28"/>
          <w:szCs w:val="28"/>
        </w:rPr>
        <w:t>,</w:t>
      </w:r>
      <w:r w:rsidRPr="002E27F0">
        <w:rPr>
          <w:rFonts w:ascii="Times New Roman" w:hAnsi="Times New Roman" w:cs="Times New Roman"/>
          <w:sz w:val="28"/>
          <w:szCs w:val="28"/>
        </w:rPr>
        <w:t xml:space="preserve"> которая используется при работе с регулярными выражениями PHP, и ее часто используют, если нет необходимости в каких-то экзотических правилах поиска подстроки. Например, вот так мы можем заместить все символы перевод</w:t>
      </w:r>
      <w:r>
        <w:rPr>
          <w:rFonts w:ascii="Times New Roman" w:hAnsi="Times New Roman" w:cs="Times New Roman"/>
          <w:sz w:val="28"/>
          <w:szCs w:val="28"/>
        </w:rPr>
        <w:t>а строки на их HTML эквивалент –</w:t>
      </w:r>
      <w:r w:rsidRPr="002E27F0">
        <w:rPr>
          <w:rFonts w:ascii="Times New Roman" w:hAnsi="Times New Roman" w:cs="Times New Roman"/>
          <w:sz w:val="28"/>
          <w:szCs w:val="28"/>
        </w:rPr>
        <w:t xml:space="preserve"> тэг &lt;br&gt;:</w:t>
      </w:r>
    </w:p>
    <w:p w:rsidR="00961C76" w:rsidRDefault="00961C76" w:rsidP="00961C76">
      <w:pPr>
        <w:pStyle w:val="ae"/>
        <w:ind w:firstLine="708"/>
        <w:jc w:val="both"/>
        <w:rPr>
          <w:rFonts w:ascii="Consolas" w:hAnsi="Consolas" w:cs="Consolas"/>
          <w:color w:val="C7254E"/>
          <w:shd w:val="clear" w:color="auto" w:fill="F9F2F4"/>
        </w:rPr>
      </w:pPr>
    </w:p>
    <w:p w:rsidR="00961C76" w:rsidRPr="00937BD5" w:rsidRDefault="00961C76" w:rsidP="00961C76">
      <w:pPr>
        <w:pStyle w:val="ae"/>
        <w:ind w:firstLine="708"/>
        <w:jc w:val="both"/>
        <w:rPr>
          <w:rFonts w:ascii="Times New Roman" w:hAnsi="Times New Roman" w:cs="Times New Roman"/>
          <w:sz w:val="28"/>
          <w:szCs w:val="28"/>
        </w:rPr>
      </w:pPr>
      <w:r w:rsidRPr="00937BD5">
        <w:rPr>
          <w:rFonts w:ascii="Times New Roman" w:hAnsi="Times New Roman" w:cs="Times New Roman"/>
          <w:color w:val="C00000"/>
          <w:sz w:val="28"/>
          <w:szCs w:val="28"/>
        </w:rPr>
        <w:t>str_replace(что менять, на что менять, исходная строка)</w:t>
      </w:r>
    </w:p>
    <w:p w:rsidR="00961C76" w:rsidRPr="002E27F0"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lang w:val="en-US"/>
        </w:rPr>
      </w:pPr>
      <w:r w:rsidRPr="001A4473">
        <w:rPr>
          <w:rStyle w:val="HTML0"/>
          <w:rFonts w:ascii="Consolas" w:eastAsiaTheme="minorHAnsi" w:hAnsi="Consolas" w:cs="Consolas"/>
          <w:color w:val="000000"/>
          <w:sz w:val="24"/>
          <w:szCs w:val="28"/>
          <w:lang w:val="en-US"/>
        </w:rPr>
        <w:t xml:space="preserve">$st = </w:t>
      </w:r>
      <w:r w:rsidRPr="001A4473">
        <w:rPr>
          <w:rStyle w:val="HTML0"/>
          <w:rFonts w:ascii="Consolas" w:eastAsiaTheme="minorHAnsi" w:hAnsi="Consolas" w:cs="Consolas"/>
          <w:color w:val="538135" w:themeColor="accent6" w:themeShade="BF"/>
          <w:sz w:val="24"/>
          <w:szCs w:val="28"/>
          <w:lang w:val="en-US"/>
        </w:rPr>
        <w:t>str_replace</w:t>
      </w:r>
      <w:r w:rsidRPr="001A4473">
        <w:rPr>
          <w:rStyle w:val="HTML0"/>
          <w:rFonts w:ascii="Consolas" w:eastAsiaTheme="minorHAnsi" w:hAnsi="Consolas" w:cs="Consolas"/>
          <w:color w:val="000000"/>
          <w:sz w:val="24"/>
          <w:szCs w:val="28"/>
          <w:lang w:val="en-US"/>
        </w:rPr>
        <w:t>("\n","&lt;br&gt;\n",$str)</w:t>
      </w:r>
    </w:p>
    <w:p w:rsidR="00961C76" w:rsidRDefault="00961C76" w:rsidP="00961C76">
      <w:pPr>
        <w:pStyle w:val="ae"/>
        <w:ind w:firstLine="708"/>
        <w:jc w:val="both"/>
        <w:rPr>
          <w:rFonts w:ascii="Times New Roman" w:hAnsi="Times New Roman" w:cs="Times New Roman"/>
          <w:sz w:val="28"/>
          <w:szCs w:val="28"/>
        </w:rPr>
      </w:pPr>
      <w:r w:rsidRPr="00750D5F">
        <w:rPr>
          <w:rFonts w:ascii="Times New Roman" w:hAnsi="Times New Roman" w:cs="Times New Roman"/>
          <w:sz w:val="28"/>
          <w:szCs w:val="28"/>
        </w:rPr>
        <w:t xml:space="preserve">Как видим, то, что в строке </w:t>
      </w:r>
      <w:r w:rsidRPr="00CA2C83">
        <w:rPr>
          <w:rFonts w:ascii="Times New Roman" w:hAnsi="Times New Roman" w:cs="Times New Roman"/>
          <w:b/>
          <w:i/>
          <w:sz w:val="28"/>
          <w:szCs w:val="28"/>
        </w:rPr>
        <w:t>&lt;br&gt;\n</w:t>
      </w:r>
      <w:r w:rsidRPr="00750D5F">
        <w:rPr>
          <w:rFonts w:ascii="Times New Roman" w:hAnsi="Times New Roman" w:cs="Times New Roman"/>
          <w:sz w:val="28"/>
          <w:szCs w:val="28"/>
        </w:rPr>
        <w:t xml:space="preserve"> тоже есть символ перевода строки, никак не влияет на работу функции, т. е. функция производит лишь однократный проход по строке.</w:t>
      </w:r>
      <w:r w:rsidRPr="000B0D8C">
        <w:rPr>
          <w:rFonts w:ascii="Times New Roman" w:hAnsi="Times New Roman" w:cs="Times New Roman"/>
          <w:sz w:val="28"/>
          <w:szCs w:val="28"/>
        </w:rPr>
        <w:t xml:space="preserve"> </w:t>
      </w:r>
      <w:r w:rsidRPr="00750D5F">
        <w:rPr>
          <w:rFonts w:ascii="Times New Roman" w:hAnsi="Times New Roman" w:cs="Times New Roman"/>
          <w:sz w:val="28"/>
          <w:szCs w:val="28"/>
        </w:rPr>
        <w:t>Для решения описанной задачи также применима функция</w:t>
      </w:r>
      <w:r w:rsidRPr="00750D5F">
        <w:rPr>
          <w:rStyle w:val="apple-converted-space"/>
          <w:rFonts w:ascii="Times New Roman" w:hAnsi="Times New Roman" w:cs="Times New Roman"/>
          <w:color w:val="000000"/>
          <w:sz w:val="28"/>
          <w:szCs w:val="28"/>
        </w:rPr>
        <w:t> </w:t>
      </w:r>
      <w:r w:rsidRPr="00750D5F">
        <w:rPr>
          <w:rStyle w:val="HTML3"/>
          <w:rFonts w:ascii="Times New Roman" w:eastAsiaTheme="minorHAnsi" w:hAnsi="Times New Roman" w:cs="Times New Roman"/>
          <w:b/>
          <w:color w:val="000000"/>
          <w:sz w:val="28"/>
          <w:szCs w:val="28"/>
        </w:rPr>
        <w:t>nl2br()</w:t>
      </w:r>
      <w:r w:rsidRPr="00750D5F">
        <w:rPr>
          <w:rFonts w:ascii="Times New Roman" w:hAnsi="Times New Roman" w:cs="Times New Roman"/>
          <w:sz w:val="28"/>
          <w:szCs w:val="28"/>
        </w:rPr>
        <w:t>, которая работает чуть быстрее.</w:t>
      </w:r>
    </w:p>
    <w:p w:rsidR="00961C76" w:rsidRDefault="00961C76" w:rsidP="00961C76">
      <w:pPr>
        <w:spacing w:after="0"/>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ab/>
      </w:r>
      <w:r w:rsidRPr="000B0D8C">
        <w:rPr>
          <w:rFonts w:ascii="Times New Roman" w:hAnsi="Times New Roman" w:cs="Times New Roman"/>
          <w:sz w:val="28"/>
          <w:szCs w:val="24"/>
          <w:lang w:eastAsia="ru-RU"/>
        </w:rPr>
        <w:t>Еще пример:</w:t>
      </w:r>
    </w:p>
    <w:p w:rsidR="00961C76" w:rsidRDefault="00961C76" w:rsidP="00961C76">
      <w:pPr>
        <w:spacing w:after="0"/>
        <w:rPr>
          <w:rFonts w:ascii="Times New Roman" w:hAnsi="Times New Roman" w:cs="Times New Roman"/>
          <w:sz w:val="24"/>
          <w:szCs w:val="24"/>
          <w:lang w:eastAsia="ru-RU"/>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eastAsia="ru-RU"/>
        </w:rPr>
      </w:pPr>
      <w:r w:rsidRPr="001A4473">
        <w:rPr>
          <w:rFonts w:ascii="Consolas" w:eastAsia="Times New Roman" w:hAnsi="Consolas" w:cs="Consolas"/>
          <w:color w:val="FF0000"/>
          <w:sz w:val="24"/>
          <w:szCs w:val="24"/>
          <w:lang w:eastAsia="ru-RU"/>
        </w:rPr>
        <w:t>&lt;?php</w:t>
      </w:r>
      <w:r w:rsidRPr="001A4473">
        <w:rPr>
          <w:rFonts w:ascii="Consolas" w:hAnsi="Consolas" w:cs="Consolas"/>
          <w:sz w:val="24"/>
          <w:szCs w:val="24"/>
          <w:lang w:eastAsia="ru-RU"/>
        </w:rPr>
        <w:t xml:space="preserve"> </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eastAsia="ru-RU"/>
        </w:rPr>
      </w:pPr>
      <w:r w:rsidRPr="001A4473">
        <w:rPr>
          <w:rFonts w:ascii="Consolas" w:hAnsi="Consolas" w:cs="Consolas"/>
          <w:sz w:val="24"/>
          <w:szCs w:val="24"/>
          <w:lang w:eastAsia="ru-RU"/>
        </w:rPr>
        <w:t>$txt = "Это [B]важный[/B] код.";</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val="en-US" w:eastAsia="ru-RU"/>
        </w:rPr>
      </w:pPr>
      <w:r w:rsidRPr="001A4473">
        <w:rPr>
          <w:rFonts w:ascii="Consolas" w:hAnsi="Consolas" w:cs="Consolas"/>
          <w:sz w:val="24"/>
          <w:szCs w:val="24"/>
          <w:lang w:val="en-US" w:eastAsia="ru-RU"/>
        </w:rPr>
        <w:t xml:space="preserve">$txt_new = </w:t>
      </w:r>
      <w:r w:rsidRPr="001A4473">
        <w:rPr>
          <w:rFonts w:ascii="Consolas" w:hAnsi="Consolas" w:cs="Consolas"/>
          <w:color w:val="538135" w:themeColor="accent6" w:themeShade="BF"/>
          <w:sz w:val="24"/>
          <w:szCs w:val="24"/>
          <w:lang w:val="en-US" w:eastAsia="ru-RU"/>
        </w:rPr>
        <w:t>str_replace</w:t>
      </w:r>
      <w:r w:rsidRPr="001A4473">
        <w:rPr>
          <w:rFonts w:ascii="Consolas" w:hAnsi="Consolas" w:cs="Consolas"/>
          <w:sz w:val="24"/>
          <w:szCs w:val="24"/>
          <w:lang w:val="en-US" w:eastAsia="ru-RU"/>
        </w:rPr>
        <w:t>(  "[B]",  "&lt;strong&gt;",  $txt  );</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val="en-US" w:eastAsia="ru-RU"/>
        </w:rPr>
      </w:pPr>
      <w:r w:rsidRPr="001A4473">
        <w:rPr>
          <w:rFonts w:ascii="Consolas" w:hAnsi="Consolas" w:cs="Consolas"/>
          <w:sz w:val="24"/>
          <w:szCs w:val="24"/>
          <w:lang w:val="en-US" w:eastAsia="ru-RU"/>
        </w:rPr>
        <w:t xml:space="preserve">$txt_new = </w:t>
      </w:r>
      <w:r w:rsidRPr="001A4473">
        <w:rPr>
          <w:rFonts w:ascii="Consolas" w:hAnsi="Consolas" w:cs="Consolas"/>
          <w:color w:val="538135" w:themeColor="accent6" w:themeShade="BF"/>
          <w:sz w:val="24"/>
          <w:szCs w:val="24"/>
          <w:lang w:val="en-US" w:eastAsia="ru-RU"/>
        </w:rPr>
        <w:t>str_replace</w:t>
      </w:r>
      <w:r w:rsidRPr="001A4473">
        <w:rPr>
          <w:rFonts w:ascii="Consolas" w:hAnsi="Consolas" w:cs="Consolas"/>
          <w:sz w:val="24"/>
          <w:szCs w:val="24"/>
          <w:lang w:val="en-US" w:eastAsia="ru-RU"/>
        </w:rPr>
        <w:t>(  "[/B]",  "&lt;/strong&gt;",  $txt_new  );</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eastAsia="ru-RU"/>
        </w:rPr>
      </w:pPr>
      <w:r w:rsidRPr="001A4473">
        <w:rPr>
          <w:rStyle w:val="HTML0"/>
          <w:rFonts w:ascii="Consolas" w:eastAsiaTheme="minorHAnsi" w:hAnsi="Consolas" w:cs="Consolas"/>
          <w:color w:val="0000BB"/>
          <w:sz w:val="24"/>
          <w:szCs w:val="28"/>
          <w:lang w:val="en-US"/>
        </w:rPr>
        <w:t>echo</w:t>
      </w:r>
      <w:r w:rsidRPr="001A4473">
        <w:rPr>
          <w:rStyle w:val="HTML0"/>
          <w:rFonts w:ascii="Consolas" w:eastAsiaTheme="minorHAnsi" w:hAnsi="Consolas" w:cs="Consolas"/>
          <w:color w:val="000000"/>
          <w:sz w:val="24"/>
          <w:szCs w:val="28"/>
        </w:rPr>
        <w:t xml:space="preserve"> </w:t>
      </w:r>
      <w:r w:rsidRPr="001A4473">
        <w:rPr>
          <w:rFonts w:ascii="Consolas" w:hAnsi="Consolas" w:cs="Consolas"/>
          <w:sz w:val="24"/>
          <w:szCs w:val="24"/>
          <w:lang w:eastAsia="ru-RU"/>
        </w:rPr>
        <w:t>"Исходная строка: \"$txt\".&lt;br&gt;";</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eastAsia="ru-RU"/>
        </w:rPr>
      </w:pPr>
      <w:r w:rsidRPr="001A4473">
        <w:rPr>
          <w:rStyle w:val="HTML0"/>
          <w:rFonts w:ascii="Consolas" w:eastAsiaTheme="minorHAnsi" w:hAnsi="Consolas" w:cs="Consolas"/>
          <w:color w:val="0000BB"/>
          <w:sz w:val="24"/>
          <w:szCs w:val="28"/>
          <w:lang w:val="en-US"/>
        </w:rPr>
        <w:t>echo</w:t>
      </w:r>
      <w:r w:rsidRPr="001A4473">
        <w:rPr>
          <w:rStyle w:val="HTML0"/>
          <w:rFonts w:ascii="Consolas" w:eastAsiaTheme="minorHAnsi" w:hAnsi="Consolas" w:cs="Consolas"/>
          <w:color w:val="000000"/>
          <w:sz w:val="24"/>
          <w:szCs w:val="28"/>
        </w:rPr>
        <w:t xml:space="preserve"> </w:t>
      </w:r>
      <w:r w:rsidRPr="001A4473">
        <w:rPr>
          <w:rFonts w:ascii="Consolas" w:hAnsi="Consolas" w:cs="Consolas"/>
          <w:sz w:val="24"/>
          <w:szCs w:val="24"/>
          <w:lang w:eastAsia="ru-RU"/>
        </w:rPr>
        <w:t>"Новая строка: \"$txt_new\".";</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rPr>
          <w:rFonts w:ascii="Consolas" w:hAnsi="Consolas" w:cs="Consolas"/>
          <w:sz w:val="24"/>
          <w:szCs w:val="24"/>
          <w:lang w:eastAsia="ru-RU"/>
        </w:rPr>
      </w:pPr>
      <w:r w:rsidRPr="001A4473">
        <w:rPr>
          <w:rFonts w:ascii="Consolas" w:eastAsia="Times New Roman" w:hAnsi="Consolas" w:cs="Consolas"/>
          <w:color w:val="FF0000"/>
          <w:sz w:val="24"/>
          <w:szCs w:val="24"/>
          <w:lang w:eastAsia="ru-RU"/>
        </w:rPr>
        <w:t>?&gt;</w:t>
      </w:r>
    </w:p>
    <w:p w:rsidR="00961C76" w:rsidRPr="00750D5F" w:rsidRDefault="00961C76" w:rsidP="00961C76">
      <w:pPr>
        <w:pStyle w:val="ae"/>
        <w:jc w:val="both"/>
        <w:rPr>
          <w:rFonts w:ascii="Times New Roman" w:hAnsi="Times New Roman" w:cs="Times New Roman"/>
          <w:sz w:val="28"/>
          <w:szCs w:val="28"/>
        </w:rPr>
      </w:pPr>
    </w:p>
    <w:p w:rsidR="00961C76" w:rsidRPr="001A4E1D" w:rsidRDefault="00961C76" w:rsidP="00961C76">
      <w:pPr>
        <w:pStyle w:val="ae"/>
        <w:ind w:firstLine="708"/>
        <w:jc w:val="both"/>
        <w:rPr>
          <w:rFonts w:ascii="Times New Roman" w:hAnsi="Times New Roman" w:cs="Times New Roman"/>
          <w:sz w:val="28"/>
        </w:rPr>
      </w:pPr>
      <w:r w:rsidRPr="001A4E1D">
        <w:rPr>
          <w:rStyle w:val="a7"/>
          <w:rFonts w:ascii="Times New Roman" w:hAnsi="Times New Roman" w:cs="Times New Roman"/>
          <w:bCs w:val="0"/>
          <w:sz w:val="28"/>
        </w:rPr>
        <w:t xml:space="preserve">string nl2br(string </w:t>
      </w:r>
      <w:r w:rsidRPr="001A4E1D">
        <w:rPr>
          <w:rStyle w:val="a7"/>
          <w:rFonts w:ascii="Times New Roman" w:hAnsi="Times New Roman" w:cs="Times New Roman"/>
          <w:bCs w:val="0"/>
          <w:i/>
          <w:sz w:val="28"/>
        </w:rPr>
        <w:t>$string</w:t>
      </w:r>
      <w:r w:rsidRPr="001A4E1D">
        <w:rPr>
          <w:rStyle w:val="a7"/>
          <w:rFonts w:ascii="Times New Roman" w:hAnsi="Times New Roman" w:cs="Times New Roman"/>
          <w:bCs w:val="0"/>
          <w:sz w:val="28"/>
        </w:rPr>
        <w:t>)</w:t>
      </w:r>
    </w:p>
    <w:p w:rsidR="00961C76" w:rsidRDefault="00961C76" w:rsidP="00961C76">
      <w:pPr>
        <w:pStyle w:val="ae"/>
        <w:ind w:firstLine="708"/>
        <w:jc w:val="both"/>
        <w:rPr>
          <w:rFonts w:ascii="Times New Roman" w:hAnsi="Times New Roman" w:cs="Times New Roman"/>
          <w:sz w:val="28"/>
        </w:rPr>
      </w:pPr>
      <w:r w:rsidRPr="00A37EA3">
        <w:rPr>
          <w:rFonts w:ascii="Times New Roman" w:hAnsi="Times New Roman" w:cs="Times New Roman"/>
          <w:sz w:val="28"/>
        </w:rPr>
        <w:t xml:space="preserve">Заменяет в строке все символы новой строки </w:t>
      </w:r>
      <w:r w:rsidRPr="00A37EA3">
        <w:rPr>
          <w:rFonts w:ascii="Times New Roman" w:hAnsi="Times New Roman" w:cs="Times New Roman"/>
          <w:b/>
          <w:i/>
          <w:sz w:val="28"/>
        </w:rPr>
        <w:t>\n</w:t>
      </w:r>
      <w:r w:rsidRPr="00A37EA3">
        <w:rPr>
          <w:rFonts w:ascii="Times New Roman" w:hAnsi="Times New Roman" w:cs="Times New Roman"/>
          <w:sz w:val="28"/>
        </w:rPr>
        <w:t xml:space="preserve"> на </w:t>
      </w:r>
      <w:r w:rsidRPr="00A37EA3">
        <w:rPr>
          <w:rFonts w:ascii="Times New Roman" w:hAnsi="Times New Roman" w:cs="Times New Roman"/>
          <w:b/>
          <w:i/>
          <w:sz w:val="28"/>
        </w:rPr>
        <w:t>&lt;br&gt;\n</w:t>
      </w:r>
      <w:r w:rsidRPr="00A37EA3">
        <w:rPr>
          <w:rFonts w:ascii="Times New Roman" w:hAnsi="Times New Roman" w:cs="Times New Roman"/>
          <w:sz w:val="28"/>
        </w:rPr>
        <w:t xml:space="preserve"> и возвращает результат. Исходная строка не изменяется. Обратите внимание на то, что символы </w:t>
      </w:r>
      <w:r w:rsidRPr="00A37EA3">
        <w:rPr>
          <w:rFonts w:ascii="Times New Roman" w:hAnsi="Times New Roman" w:cs="Times New Roman"/>
          <w:b/>
          <w:i/>
          <w:sz w:val="28"/>
        </w:rPr>
        <w:t>\r</w:t>
      </w:r>
      <w:r w:rsidRPr="00A37EA3">
        <w:rPr>
          <w:rFonts w:ascii="Times New Roman" w:hAnsi="Times New Roman" w:cs="Times New Roman"/>
          <w:sz w:val="28"/>
        </w:rPr>
        <w:t>, которые присутствуют в конце строки текстовых файлов Windows, этой функцией никак не учитываются, а потому остаются на старом месте.</w:t>
      </w:r>
    </w:p>
    <w:p w:rsidR="00961C76" w:rsidRDefault="00961C76" w:rsidP="00961C76">
      <w:pPr>
        <w:pStyle w:val="ae"/>
        <w:ind w:firstLine="708"/>
        <w:jc w:val="both"/>
        <w:rPr>
          <w:rFonts w:ascii="Times New Roman" w:hAnsi="Times New Roman" w:cs="Times New Roman"/>
          <w:sz w:val="28"/>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lang w:eastAsia="ru-RU"/>
        </w:rPr>
      </w:pPr>
      <w:r w:rsidRPr="001A4473">
        <w:rPr>
          <w:rFonts w:ascii="Consolas" w:eastAsia="Times New Roman" w:hAnsi="Consolas" w:cs="Consolas"/>
          <w:color w:val="FF0000"/>
          <w:sz w:val="24"/>
          <w:szCs w:val="24"/>
          <w:lang w:eastAsia="ru-RU"/>
        </w:rPr>
        <w:t>&lt;?php</w:t>
      </w:r>
      <w:r w:rsidRPr="001A4473">
        <w:rPr>
          <w:rFonts w:ascii="Consolas" w:eastAsia="Times New Roman" w:hAnsi="Consolas" w:cs="Consolas"/>
          <w:color w:val="000000"/>
          <w:sz w:val="24"/>
          <w:szCs w:val="24"/>
          <w:lang w:eastAsia="ru-RU"/>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Fonts w:ascii="Consolas" w:eastAsia="Times New Roman" w:hAnsi="Consolas" w:cs="Consolas"/>
          <w:color w:val="538135" w:themeColor="accent6" w:themeShade="BF"/>
          <w:sz w:val="24"/>
          <w:szCs w:val="24"/>
          <w:lang w:eastAsia="ru-RU"/>
        </w:rPr>
        <w:t>nl2br</w:t>
      </w:r>
      <w:r w:rsidRPr="001A4473">
        <w:rPr>
          <w:rFonts w:ascii="Consolas" w:eastAsia="Times New Roman" w:hAnsi="Consolas" w:cs="Consolas"/>
          <w:color w:val="000000"/>
          <w:sz w:val="24"/>
          <w:szCs w:val="24"/>
          <w:lang w:eastAsia="ru-RU"/>
        </w:rPr>
        <w:t>("Первая строка \n Вторая строка");</w:t>
      </w:r>
      <w:r w:rsidRPr="001A4473">
        <w:rPr>
          <w:rFonts w:ascii="Consolas" w:eastAsia="Times New Roman" w:hAnsi="Consolas" w:cs="Consolas"/>
          <w:color w:val="000000"/>
          <w:sz w:val="24"/>
          <w:szCs w:val="24"/>
          <w:lang w:eastAsia="ru-RU"/>
        </w:rPr>
        <w:br/>
      </w:r>
      <w:r w:rsidRPr="001A4473">
        <w:rPr>
          <w:rFonts w:ascii="Consolas" w:eastAsia="Times New Roman" w:hAnsi="Consolas" w:cs="Consolas"/>
          <w:color w:val="FF0000"/>
          <w:sz w:val="24"/>
          <w:szCs w:val="24"/>
          <w:lang w:eastAsia="ru-RU"/>
        </w:rPr>
        <w:t>?&gt;</w:t>
      </w:r>
    </w:p>
    <w:p w:rsidR="00961C76" w:rsidRPr="00117598"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color w:val="006600"/>
          <w:sz w:val="24"/>
          <w:szCs w:val="24"/>
          <w:lang w:eastAsia="ru-RU"/>
        </w:rPr>
      </w:pPr>
      <w:r w:rsidRPr="00117598">
        <w:rPr>
          <w:rFonts w:ascii="Times New Roman" w:eastAsia="Times New Roman" w:hAnsi="Times New Roman" w:cs="Times New Roman"/>
          <w:bCs/>
          <w:i/>
          <w:color w:val="006600"/>
          <w:sz w:val="24"/>
          <w:szCs w:val="24"/>
          <w:lang w:eastAsia="ru-RU"/>
        </w:rPr>
        <w:t>Результат</w:t>
      </w:r>
      <w:r w:rsidRPr="00117598">
        <w:rPr>
          <w:rFonts w:ascii="Times New Roman" w:eastAsia="Times New Roman" w:hAnsi="Times New Roman" w:cs="Times New Roman"/>
          <w:bCs/>
          <w:color w:val="006600"/>
          <w:sz w:val="24"/>
          <w:szCs w:val="24"/>
          <w:lang w:eastAsia="ru-RU"/>
        </w:rPr>
        <w:t>:</w:t>
      </w:r>
    </w:p>
    <w:p w:rsidR="00961C76" w:rsidRPr="00117598"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4"/>
          <w:szCs w:val="24"/>
          <w:lang w:eastAsia="ru-RU"/>
        </w:rPr>
      </w:pPr>
      <w:r w:rsidRPr="00117598">
        <w:rPr>
          <w:rFonts w:ascii="Times New Roman" w:eastAsia="Times New Roman" w:hAnsi="Times New Roman" w:cs="Times New Roman"/>
          <w:color w:val="000000"/>
          <w:sz w:val="24"/>
          <w:szCs w:val="24"/>
          <w:lang w:eastAsia="ru-RU"/>
        </w:rPr>
        <w:t>Первая строка </w:t>
      </w:r>
      <w:r w:rsidRPr="00117598">
        <w:rPr>
          <w:rFonts w:ascii="Times New Roman" w:eastAsia="Times New Roman" w:hAnsi="Times New Roman" w:cs="Times New Roman"/>
          <w:color w:val="000000"/>
          <w:sz w:val="24"/>
          <w:szCs w:val="24"/>
          <w:lang w:eastAsia="ru-RU"/>
        </w:rPr>
        <w:br/>
        <w:t>Вторая строка</w:t>
      </w:r>
    </w:p>
    <w:p w:rsidR="00961C76" w:rsidRPr="00117598"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i/>
          <w:color w:val="006600"/>
          <w:sz w:val="24"/>
          <w:szCs w:val="24"/>
          <w:lang w:eastAsia="ru-RU"/>
        </w:rPr>
      </w:pPr>
      <w:r w:rsidRPr="00117598">
        <w:rPr>
          <w:rFonts w:ascii="Times New Roman" w:eastAsia="Times New Roman" w:hAnsi="Times New Roman" w:cs="Times New Roman"/>
          <w:bCs/>
          <w:i/>
          <w:color w:val="006600"/>
          <w:sz w:val="24"/>
          <w:szCs w:val="24"/>
          <w:lang w:eastAsia="ru-RU"/>
        </w:rPr>
        <w:t>HTML код будет выглядеть следующим образом:</w:t>
      </w:r>
    </w:p>
    <w:p w:rsidR="00961C76" w:rsidRPr="00A81C9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000000"/>
          <w:sz w:val="24"/>
          <w:szCs w:val="24"/>
          <w:lang w:val="en-US" w:eastAsia="ru-RU"/>
        </w:rPr>
      </w:pPr>
      <w:r w:rsidRPr="00117598">
        <w:rPr>
          <w:rFonts w:ascii="Times New Roman" w:eastAsia="Times New Roman" w:hAnsi="Times New Roman" w:cs="Times New Roman"/>
          <w:color w:val="000000"/>
          <w:sz w:val="24"/>
          <w:szCs w:val="24"/>
          <w:lang w:eastAsia="ru-RU"/>
        </w:rPr>
        <w:t>Первая</w:t>
      </w:r>
      <w:r w:rsidRPr="00A81C90">
        <w:rPr>
          <w:rFonts w:ascii="Times New Roman" w:eastAsia="Times New Roman" w:hAnsi="Times New Roman" w:cs="Times New Roman"/>
          <w:color w:val="000000"/>
          <w:sz w:val="24"/>
          <w:szCs w:val="24"/>
          <w:lang w:val="en-US" w:eastAsia="ru-RU"/>
        </w:rPr>
        <w:t xml:space="preserve"> </w:t>
      </w:r>
      <w:r w:rsidRPr="00117598">
        <w:rPr>
          <w:rFonts w:ascii="Times New Roman" w:eastAsia="Times New Roman" w:hAnsi="Times New Roman" w:cs="Times New Roman"/>
          <w:color w:val="000000"/>
          <w:sz w:val="24"/>
          <w:szCs w:val="24"/>
          <w:lang w:eastAsia="ru-RU"/>
        </w:rPr>
        <w:t>строка</w:t>
      </w:r>
      <w:r w:rsidRPr="00A81C90">
        <w:rPr>
          <w:rFonts w:ascii="Times New Roman" w:eastAsia="Times New Roman" w:hAnsi="Times New Roman" w:cs="Times New Roman"/>
          <w:color w:val="000000"/>
          <w:sz w:val="24"/>
          <w:szCs w:val="24"/>
          <w:lang w:val="en-US" w:eastAsia="ru-RU"/>
        </w:rPr>
        <w:t xml:space="preserve"> &lt;br /&gt;</w:t>
      </w:r>
      <w:r w:rsidRPr="00A81C90">
        <w:rPr>
          <w:rFonts w:ascii="Times New Roman" w:eastAsia="Times New Roman" w:hAnsi="Times New Roman" w:cs="Times New Roman"/>
          <w:color w:val="000000"/>
          <w:sz w:val="24"/>
          <w:szCs w:val="24"/>
          <w:lang w:val="en-US" w:eastAsia="ru-RU"/>
        </w:rPr>
        <w:br/>
      </w:r>
      <w:r w:rsidRPr="00117598">
        <w:rPr>
          <w:rFonts w:ascii="Times New Roman" w:eastAsia="Times New Roman" w:hAnsi="Times New Roman" w:cs="Times New Roman"/>
          <w:color w:val="000000"/>
          <w:sz w:val="24"/>
          <w:szCs w:val="24"/>
          <w:lang w:eastAsia="ru-RU"/>
        </w:rPr>
        <w:t>Вторая</w:t>
      </w:r>
      <w:r w:rsidRPr="00A81C90">
        <w:rPr>
          <w:rFonts w:ascii="Times New Roman" w:eastAsia="Times New Roman" w:hAnsi="Times New Roman" w:cs="Times New Roman"/>
          <w:color w:val="000000"/>
          <w:sz w:val="24"/>
          <w:szCs w:val="24"/>
          <w:lang w:val="en-US" w:eastAsia="ru-RU"/>
        </w:rPr>
        <w:t xml:space="preserve"> </w:t>
      </w:r>
      <w:r w:rsidRPr="00117598">
        <w:rPr>
          <w:rFonts w:ascii="Times New Roman" w:eastAsia="Times New Roman" w:hAnsi="Times New Roman" w:cs="Times New Roman"/>
          <w:color w:val="000000"/>
          <w:sz w:val="24"/>
          <w:szCs w:val="24"/>
          <w:lang w:eastAsia="ru-RU"/>
        </w:rPr>
        <w:t>строка</w:t>
      </w:r>
    </w:p>
    <w:p w:rsidR="00961C76" w:rsidRDefault="00961C76" w:rsidP="00961C76">
      <w:pPr>
        <w:pStyle w:val="ae"/>
        <w:jc w:val="both"/>
        <w:rPr>
          <w:rStyle w:val="a7"/>
          <w:rFonts w:ascii="Times New Roman" w:hAnsi="Times New Roman" w:cs="Times New Roman"/>
          <w:color w:val="000000"/>
          <w:sz w:val="28"/>
          <w:szCs w:val="28"/>
          <w:lang w:val="en-US"/>
        </w:rPr>
      </w:pPr>
    </w:p>
    <w:p w:rsidR="00961C76" w:rsidRPr="00CA2C83" w:rsidRDefault="00961C76" w:rsidP="00961C76">
      <w:pPr>
        <w:pStyle w:val="ae"/>
        <w:ind w:firstLine="708"/>
        <w:jc w:val="both"/>
        <w:rPr>
          <w:rFonts w:ascii="Times New Roman" w:hAnsi="Times New Roman" w:cs="Times New Roman"/>
          <w:sz w:val="28"/>
          <w:szCs w:val="28"/>
          <w:lang w:val="en-US"/>
        </w:rPr>
      </w:pPr>
      <w:r w:rsidRPr="00CA2C83">
        <w:rPr>
          <w:rStyle w:val="a7"/>
          <w:rFonts w:ascii="Times New Roman" w:hAnsi="Times New Roman" w:cs="Times New Roman"/>
          <w:color w:val="000000"/>
          <w:sz w:val="28"/>
          <w:szCs w:val="28"/>
          <w:lang w:val="en-US"/>
        </w:rPr>
        <w:t xml:space="preserve">WordWrap(string </w:t>
      </w:r>
      <w:r w:rsidRPr="00CA2C83">
        <w:rPr>
          <w:rStyle w:val="a7"/>
          <w:rFonts w:ascii="Times New Roman" w:hAnsi="Times New Roman" w:cs="Times New Roman"/>
          <w:i/>
          <w:color w:val="000000"/>
          <w:sz w:val="28"/>
          <w:szCs w:val="28"/>
          <w:lang w:val="en-US"/>
        </w:rPr>
        <w:t>$str</w:t>
      </w:r>
      <w:r w:rsidRPr="00CA2C83">
        <w:rPr>
          <w:rStyle w:val="a7"/>
          <w:rFonts w:ascii="Times New Roman" w:hAnsi="Times New Roman" w:cs="Times New Roman"/>
          <w:color w:val="000000"/>
          <w:sz w:val="28"/>
          <w:szCs w:val="28"/>
          <w:lang w:val="en-US"/>
        </w:rPr>
        <w:t xml:space="preserve">, int </w:t>
      </w:r>
      <w:r w:rsidRPr="00CA2C83">
        <w:rPr>
          <w:rStyle w:val="a7"/>
          <w:rFonts w:ascii="Times New Roman" w:hAnsi="Times New Roman" w:cs="Times New Roman"/>
          <w:i/>
          <w:color w:val="000000"/>
          <w:sz w:val="28"/>
          <w:szCs w:val="28"/>
          <w:lang w:val="en-US"/>
        </w:rPr>
        <w:t>$width</w:t>
      </w:r>
      <w:r w:rsidRPr="00CA2C83">
        <w:rPr>
          <w:rStyle w:val="a7"/>
          <w:rFonts w:ascii="Times New Roman" w:hAnsi="Times New Roman" w:cs="Times New Roman"/>
          <w:color w:val="000000"/>
          <w:sz w:val="28"/>
          <w:szCs w:val="28"/>
          <w:lang w:val="en-US"/>
        </w:rPr>
        <w:t xml:space="preserve">=75, string </w:t>
      </w:r>
      <w:r w:rsidRPr="00CA2C83">
        <w:rPr>
          <w:rStyle w:val="a7"/>
          <w:rFonts w:ascii="Times New Roman" w:hAnsi="Times New Roman" w:cs="Times New Roman"/>
          <w:i/>
          <w:color w:val="000000"/>
          <w:sz w:val="28"/>
          <w:szCs w:val="28"/>
          <w:lang w:val="en-US"/>
        </w:rPr>
        <w:t>$break</w:t>
      </w:r>
      <w:r w:rsidRPr="00CA2C83">
        <w:rPr>
          <w:rStyle w:val="a7"/>
          <w:rFonts w:ascii="Times New Roman" w:hAnsi="Times New Roman" w:cs="Times New Roman"/>
          <w:color w:val="000000"/>
          <w:sz w:val="28"/>
          <w:szCs w:val="28"/>
          <w:lang w:val="en-US"/>
        </w:rPr>
        <w:t>="\n")</w:t>
      </w:r>
    </w:p>
    <w:p w:rsidR="00961C76" w:rsidRDefault="00961C76" w:rsidP="00961C76">
      <w:pPr>
        <w:pStyle w:val="ae"/>
        <w:ind w:firstLine="708"/>
        <w:jc w:val="both"/>
        <w:rPr>
          <w:rFonts w:ascii="Times New Roman" w:hAnsi="Times New Roman" w:cs="Times New Roman"/>
          <w:sz w:val="28"/>
          <w:szCs w:val="28"/>
        </w:rPr>
      </w:pPr>
      <w:r w:rsidRPr="00CA2C83">
        <w:rPr>
          <w:rFonts w:ascii="Times New Roman" w:hAnsi="Times New Roman" w:cs="Times New Roman"/>
          <w:sz w:val="28"/>
          <w:szCs w:val="28"/>
        </w:rPr>
        <w:t>Эта функция, появившаяся в</w:t>
      </w:r>
      <w:r w:rsidRPr="00CA2C83">
        <w:rPr>
          <w:rStyle w:val="apple-converted-space"/>
          <w:rFonts w:ascii="Times New Roman" w:hAnsi="Times New Roman" w:cs="Times New Roman"/>
          <w:color w:val="000000"/>
          <w:sz w:val="28"/>
          <w:szCs w:val="28"/>
        </w:rPr>
        <w:t> </w:t>
      </w:r>
      <w:r w:rsidRPr="00CA2C83">
        <w:rPr>
          <w:rStyle w:val="HTML3"/>
          <w:rFonts w:ascii="Times New Roman" w:eastAsiaTheme="minorHAnsi" w:hAnsi="Times New Roman" w:cs="Times New Roman"/>
          <w:color w:val="000000"/>
          <w:sz w:val="28"/>
          <w:szCs w:val="28"/>
        </w:rPr>
        <w:t>PHP4</w:t>
      </w:r>
      <w:r w:rsidRPr="00CA2C83">
        <w:rPr>
          <w:rFonts w:ascii="Times New Roman" w:hAnsi="Times New Roman" w:cs="Times New Roman"/>
          <w:sz w:val="28"/>
          <w:szCs w:val="28"/>
        </w:rPr>
        <w:t>, оказывается невероятно полезной, например, при форматировании текста письма перед автоматической отправкой его адресату при помощи</w:t>
      </w:r>
      <w:r w:rsidRPr="00CA2C83">
        <w:rPr>
          <w:rStyle w:val="apple-converted-space"/>
          <w:rFonts w:ascii="Times New Roman" w:hAnsi="Times New Roman" w:cs="Times New Roman"/>
          <w:color w:val="000000"/>
          <w:sz w:val="28"/>
          <w:szCs w:val="28"/>
        </w:rPr>
        <w:t> </w:t>
      </w:r>
      <w:r w:rsidRPr="00CA2C83">
        <w:rPr>
          <w:rStyle w:val="HTML3"/>
          <w:rFonts w:ascii="Times New Roman" w:eastAsiaTheme="minorHAnsi" w:hAnsi="Times New Roman" w:cs="Times New Roman"/>
          <w:b/>
          <w:color w:val="000000" w:themeColor="text1"/>
          <w:sz w:val="28"/>
          <w:szCs w:val="28"/>
        </w:rPr>
        <w:t>mail()</w:t>
      </w:r>
      <w:r w:rsidRPr="00CA2C83">
        <w:rPr>
          <w:rFonts w:ascii="Times New Roman" w:hAnsi="Times New Roman" w:cs="Times New Roman"/>
          <w:sz w:val="28"/>
          <w:szCs w:val="28"/>
        </w:rPr>
        <w:t>. Она разбивает блок текста</w:t>
      </w:r>
      <w:r w:rsidRPr="00CA2C83">
        <w:rPr>
          <w:rStyle w:val="apple-converted-space"/>
          <w:rFonts w:ascii="Times New Roman" w:hAnsi="Times New Roman" w:cs="Times New Roman"/>
          <w:color w:val="000000"/>
          <w:sz w:val="28"/>
          <w:szCs w:val="28"/>
        </w:rPr>
        <w:t> </w:t>
      </w:r>
      <w:r w:rsidRPr="00CA2C83">
        <w:rPr>
          <w:rStyle w:val="HTML3"/>
          <w:rFonts w:ascii="Times New Roman" w:eastAsiaTheme="minorHAnsi" w:hAnsi="Times New Roman" w:cs="Times New Roman"/>
          <w:b/>
          <w:i/>
          <w:color w:val="000000"/>
          <w:sz w:val="28"/>
          <w:szCs w:val="28"/>
        </w:rPr>
        <w:t>$str</w:t>
      </w:r>
      <w:r w:rsidRPr="00CA2C83">
        <w:rPr>
          <w:rStyle w:val="apple-converted-space"/>
          <w:rFonts w:ascii="Times New Roman" w:hAnsi="Times New Roman" w:cs="Times New Roman"/>
          <w:color w:val="000000"/>
          <w:sz w:val="28"/>
          <w:szCs w:val="28"/>
        </w:rPr>
        <w:t> </w:t>
      </w:r>
      <w:r w:rsidRPr="00CA2C83">
        <w:rPr>
          <w:rFonts w:ascii="Times New Roman" w:hAnsi="Times New Roman" w:cs="Times New Roman"/>
          <w:sz w:val="28"/>
          <w:szCs w:val="28"/>
        </w:rPr>
        <w:t>на несколько строк, завершаемых символами</w:t>
      </w:r>
      <w:r w:rsidRPr="00CA2C83">
        <w:rPr>
          <w:rStyle w:val="apple-converted-space"/>
          <w:rFonts w:ascii="Times New Roman" w:hAnsi="Times New Roman" w:cs="Times New Roman"/>
          <w:color w:val="000000"/>
          <w:sz w:val="28"/>
          <w:szCs w:val="28"/>
        </w:rPr>
        <w:t> </w:t>
      </w:r>
      <w:r w:rsidRPr="00CA2C83">
        <w:rPr>
          <w:rStyle w:val="HTML3"/>
          <w:rFonts w:ascii="Times New Roman" w:eastAsiaTheme="minorHAnsi" w:hAnsi="Times New Roman" w:cs="Times New Roman"/>
          <w:b/>
          <w:i/>
          <w:color w:val="000000"/>
          <w:sz w:val="28"/>
          <w:szCs w:val="28"/>
        </w:rPr>
        <w:t>$break</w:t>
      </w:r>
      <w:r w:rsidRPr="00CA2C83">
        <w:rPr>
          <w:rFonts w:ascii="Times New Roman" w:hAnsi="Times New Roman" w:cs="Times New Roman"/>
          <w:sz w:val="28"/>
          <w:szCs w:val="28"/>
        </w:rPr>
        <w:t>, так, чтобы на одной строке было не более</w:t>
      </w:r>
      <w:r w:rsidRPr="00CA2C83">
        <w:rPr>
          <w:rStyle w:val="apple-converted-space"/>
          <w:rFonts w:ascii="Times New Roman" w:hAnsi="Times New Roman" w:cs="Times New Roman"/>
          <w:color w:val="000000"/>
          <w:sz w:val="28"/>
          <w:szCs w:val="28"/>
        </w:rPr>
        <w:t> </w:t>
      </w:r>
      <w:r w:rsidRPr="00CA2C83">
        <w:rPr>
          <w:rStyle w:val="HTML3"/>
          <w:rFonts w:ascii="Times New Roman" w:eastAsiaTheme="minorHAnsi" w:hAnsi="Times New Roman" w:cs="Times New Roman"/>
          <w:b/>
          <w:i/>
          <w:color w:val="000000"/>
          <w:sz w:val="28"/>
          <w:szCs w:val="28"/>
        </w:rPr>
        <w:t>$width</w:t>
      </w:r>
      <w:r w:rsidRPr="00CA2C83">
        <w:rPr>
          <w:rStyle w:val="apple-converted-space"/>
          <w:rFonts w:ascii="Times New Roman" w:hAnsi="Times New Roman" w:cs="Times New Roman"/>
          <w:color w:val="000000"/>
          <w:sz w:val="28"/>
          <w:szCs w:val="28"/>
        </w:rPr>
        <w:t> </w:t>
      </w:r>
      <w:r w:rsidRPr="00CA2C83">
        <w:rPr>
          <w:rFonts w:ascii="Times New Roman" w:hAnsi="Times New Roman" w:cs="Times New Roman"/>
          <w:sz w:val="28"/>
          <w:szCs w:val="28"/>
        </w:rPr>
        <w:t>букв. Разбиение происходит по границе слова, так что текст остается читаемым. Возвращается получившаяся строка с символами перевода строки, заданными в</w:t>
      </w:r>
      <w:r>
        <w:rPr>
          <w:rFonts w:ascii="Times New Roman" w:hAnsi="Times New Roman" w:cs="Times New Roman"/>
          <w:sz w:val="28"/>
          <w:szCs w:val="28"/>
        </w:rPr>
        <w:t xml:space="preserve"> </w:t>
      </w:r>
      <w:r w:rsidRPr="00CA2C83">
        <w:rPr>
          <w:rStyle w:val="HTML3"/>
          <w:rFonts w:ascii="Times New Roman" w:eastAsiaTheme="minorHAnsi" w:hAnsi="Times New Roman" w:cs="Times New Roman"/>
          <w:b/>
          <w:i/>
          <w:color w:val="000000"/>
          <w:sz w:val="28"/>
          <w:szCs w:val="28"/>
        </w:rPr>
        <w:t>$break</w:t>
      </w:r>
      <w:r w:rsidRPr="00CA2C83">
        <w:rPr>
          <w:rFonts w:ascii="Times New Roman" w:hAnsi="Times New Roman" w:cs="Times New Roman"/>
          <w:sz w:val="28"/>
          <w:szCs w:val="28"/>
        </w:rPr>
        <w:t>. Пример использования:</w:t>
      </w:r>
    </w:p>
    <w:p w:rsidR="00961C76" w:rsidRPr="00CA2C83" w:rsidRDefault="00961C76" w:rsidP="00961C76">
      <w:pPr>
        <w:pStyle w:val="ae"/>
        <w:ind w:firstLine="708"/>
        <w:jc w:val="both"/>
        <w:rPr>
          <w:rFonts w:ascii="Times New Roman" w:hAnsi="Times New Roman" w:cs="Times New Roman"/>
          <w:sz w:val="28"/>
          <w:szCs w:val="28"/>
        </w:rPr>
      </w:pPr>
    </w:p>
    <w:p w:rsidR="00961C76" w:rsidRPr="00A81C90" w:rsidRDefault="00961C76" w:rsidP="00961C76">
      <w:pPr>
        <w:pBdr>
          <w:top w:val="single" w:sz="4" w:space="1" w:color="auto"/>
          <w:left w:val="single" w:sz="4" w:space="4" w:color="auto"/>
          <w:bottom w:val="single" w:sz="4" w:space="1" w:color="auto"/>
          <w:right w:val="single" w:sz="4" w:space="4" w:color="auto"/>
        </w:pBdr>
        <w:rPr>
          <w:color w:val="000000"/>
          <w:sz w:val="20"/>
        </w:rPr>
      </w:pPr>
      <w:r w:rsidRPr="001A4473">
        <w:rPr>
          <w:rStyle w:val="HTML0"/>
          <w:rFonts w:ascii="Consolas" w:eastAsiaTheme="minorHAnsi" w:hAnsi="Consolas" w:cs="Consolas"/>
          <w:color w:val="008000"/>
          <w:sz w:val="24"/>
          <w:szCs w:val="28"/>
        </w:rPr>
        <w:t>&lt;?</w:t>
      </w:r>
      <w:r w:rsidRPr="001A4473">
        <w:rPr>
          <w:rStyle w:val="HTML0"/>
          <w:rFonts w:ascii="Consolas" w:eastAsiaTheme="minorHAnsi" w:hAnsi="Consolas" w:cs="Consolas"/>
          <w:color w:val="0000BB"/>
          <w:sz w:val="24"/>
          <w:szCs w:val="28"/>
        </w:rPr>
        <w:t>php</w:t>
      </w:r>
      <w:r w:rsidRPr="001A4473">
        <w:rPr>
          <w:rFonts w:ascii="Consolas" w:hAnsi="Consolas" w:cs="Consolas"/>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str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FF0000"/>
          <w:sz w:val="24"/>
          <w:szCs w:val="28"/>
        </w:rPr>
        <w:t>"Это текст электронного письма, которое нужно будет отправить адресату..."</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F60A84">
        <w:rPr>
          <w:rStyle w:val="HTML0"/>
          <w:rFonts w:ascii="Times New Roman" w:eastAsiaTheme="minorHAnsi" w:hAnsi="Times New Roman" w:cs="Times New Roman"/>
          <w:i/>
          <w:color w:val="C45911" w:themeColor="accent2" w:themeShade="BF"/>
          <w:sz w:val="24"/>
          <w:szCs w:val="28"/>
        </w:rPr>
        <w:t>// Разбиваем текст по 20 символов</w:t>
      </w:r>
      <w:r w:rsidRPr="00A81C90">
        <w:rPr>
          <w:color w:val="000000"/>
          <w:sz w:val="20"/>
        </w:rPr>
        <w:br/>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str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WordWrap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0000FF"/>
          <w:sz w:val="24"/>
          <w:szCs w:val="28"/>
        </w:rPr>
        <w:t>20</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 </w:t>
      </w:r>
      <w:r w:rsidRPr="001A4473">
        <w:rPr>
          <w:rStyle w:val="HTML0"/>
          <w:rFonts w:ascii="Consolas" w:eastAsiaTheme="minorHAnsi" w:hAnsi="Consolas" w:cs="Consolas"/>
          <w:color w:val="FF0000"/>
          <w:sz w:val="24"/>
          <w:szCs w:val="28"/>
        </w:rPr>
        <w:t>"&lt;br&gt;"</w:t>
      </w:r>
      <w:r w:rsidRPr="001A4473">
        <w:rPr>
          <w:rStyle w:val="HTML0"/>
          <w:rFonts w:ascii="Consolas" w:eastAsiaTheme="minorHAnsi" w:hAnsi="Consolas" w:cs="Consolas"/>
          <w:color w:val="008000"/>
          <w:sz w:val="24"/>
          <w:szCs w:val="28"/>
        </w:rPr>
        <w:t>);</w:t>
      </w:r>
      <w:r w:rsidRPr="001A4473">
        <w:rPr>
          <w:rFonts w:ascii="Consolas" w:hAnsi="Consolas" w:cs="Consolas"/>
          <w:color w:val="000000"/>
          <w:sz w:val="20"/>
        </w:rPr>
        <w:br/>
      </w:r>
      <w:r w:rsidRPr="001A4473">
        <w:rPr>
          <w:rStyle w:val="HTML0"/>
          <w:rFonts w:ascii="Consolas" w:eastAsiaTheme="minorHAnsi" w:hAnsi="Consolas" w:cs="Consolas"/>
          <w:color w:val="0000BB"/>
          <w:sz w:val="24"/>
          <w:szCs w:val="28"/>
        </w:rPr>
        <w:t>echo </w:t>
      </w:r>
      <w:r w:rsidRPr="001A4473">
        <w:rPr>
          <w:rStyle w:val="HTML0"/>
          <w:rFonts w:ascii="Consolas" w:eastAsiaTheme="minorHAnsi" w:hAnsi="Consolas" w:cs="Consolas"/>
          <w:color w:val="008000"/>
          <w:sz w:val="24"/>
          <w:szCs w:val="28"/>
        </w:rPr>
        <w:t>$</w:t>
      </w:r>
      <w:r w:rsidRPr="001A4473">
        <w:rPr>
          <w:rStyle w:val="HTML0"/>
          <w:rFonts w:ascii="Consolas" w:eastAsiaTheme="minorHAnsi" w:hAnsi="Consolas" w:cs="Consolas"/>
          <w:color w:val="0000BB"/>
          <w:sz w:val="24"/>
          <w:szCs w:val="28"/>
        </w:rPr>
        <w:t>str</w:t>
      </w:r>
      <w:r w:rsidRPr="001A4473">
        <w:rPr>
          <w:rStyle w:val="HTML0"/>
          <w:rFonts w:ascii="Consolas" w:eastAsiaTheme="minorHAnsi" w:hAnsi="Consolas" w:cs="Consolas"/>
          <w:color w:val="008000"/>
          <w:sz w:val="24"/>
          <w:szCs w:val="28"/>
        </w:rPr>
        <w:t>;</w:t>
      </w:r>
      <w:r w:rsidRPr="00A81C90">
        <w:rPr>
          <w:color w:val="000000"/>
          <w:sz w:val="20"/>
        </w:rPr>
        <w:br/>
      </w:r>
      <w:r w:rsidRPr="00F60A84">
        <w:rPr>
          <w:rStyle w:val="HTML0"/>
          <w:rFonts w:ascii="Times New Roman" w:eastAsiaTheme="minorHAnsi" w:hAnsi="Times New Roman" w:cs="Times New Roman"/>
          <w:i/>
          <w:color w:val="C45911" w:themeColor="accent2" w:themeShade="BF"/>
          <w:sz w:val="24"/>
          <w:szCs w:val="28"/>
        </w:rPr>
        <w:t>// Выводит:</w:t>
      </w:r>
      <w:r w:rsidRPr="00F60A84">
        <w:rPr>
          <w:i/>
          <w:color w:val="C45911" w:themeColor="accent2" w:themeShade="BF"/>
          <w:sz w:val="20"/>
        </w:rPr>
        <w:br/>
      </w:r>
      <w:r w:rsidRPr="00F60A84">
        <w:rPr>
          <w:rStyle w:val="HTML0"/>
          <w:rFonts w:ascii="Times New Roman" w:eastAsiaTheme="minorHAnsi" w:hAnsi="Times New Roman" w:cs="Times New Roman"/>
          <w:i/>
          <w:color w:val="C45911" w:themeColor="accent2" w:themeShade="BF"/>
          <w:sz w:val="24"/>
          <w:szCs w:val="28"/>
        </w:rPr>
        <w:t>/* Это текст</w:t>
      </w:r>
      <w:r w:rsidRPr="00F60A84">
        <w:rPr>
          <w:i/>
          <w:color w:val="C45911" w:themeColor="accent2" w:themeShade="BF"/>
          <w:sz w:val="20"/>
        </w:rPr>
        <w:br/>
      </w:r>
      <w:r w:rsidRPr="00F60A84">
        <w:rPr>
          <w:rStyle w:val="HTML0"/>
          <w:rFonts w:ascii="Times New Roman" w:eastAsiaTheme="minorHAnsi" w:hAnsi="Times New Roman" w:cs="Times New Roman"/>
          <w:i/>
          <w:color w:val="C45911" w:themeColor="accent2" w:themeShade="BF"/>
          <w:sz w:val="24"/>
          <w:szCs w:val="28"/>
        </w:rPr>
        <w:t>электронного письма,</w:t>
      </w:r>
      <w:r w:rsidRPr="00F60A84">
        <w:rPr>
          <w:i/>
          <w:color w:val="C45911" w:themeColor="accent2" w:themeShade="BF"/>
          <w:sz w:val="20"/>
        </w:rPr>
        <w:br/>
      </w:r>
      <w:r w:rsidRPr="00F60A84">
        <w:rPr>
          <w:rStyle w:val="HTML0"/>
          <w:rFonts w:ascii="Times New Roman" w:eastAsiaTheme="minorHAnsi" w:hAnsi="Times New Roman" w:cs="Times New Roman"/>
          <w:i/>
          <w:color w:val="C45911" w:themeColor="accent2" w:themeShade="BF"/>
          <w:sz w:val="24"/>
          <w:szCs w:val="28"/>
        </w:rPr>
        <w:t>которое нужно будет</w:t>
      </w:r>
      <w:r w:rsidRPr="00F60A84">
        <w:rPr>
          <w:i/>
          <w:color w:val="C45911" w:themeColor="accent2" w:themeShade="BF"/>
          <w:sz w:val="20"/>
        </w:rPr>
        <w:br/>
      </w:r>
      <w:r w:rsidRPr="00F60A84">
        <w:rPr>
          <w:rStyle w:val="HTML0"/>
          <w:rFonts w:ascii="Times New Roman" w:eastAsiaTheme="minorHAnsi" w:hAnsi="Times New Roman" w:cs="Times New Roman"/>
          <w:i/>
          <w:color w:val="C45911" w:themeColor="accent2" w:themeShade="BF"/>
          <w:sz w:val="24"/>
          <w:szCs w:val="28"/>
        </w:rPr>
        <w:t>отправить</w:t>
      </w:r>
      <w:r w:rsidRPr="00F60A84">
        <w:rPr>
          <w:i/>
          <w:color w:val="C45911" w:themeColor="accent2" w:themeShade="BF"/>
          <w:sz w:val="20"/>
        </w:rPr>
        <w:br/>
      </w:r>
      <w:r w:rsidRPr="00F60A84">
        <w:rPr>
          <w:rStyle w:val="HTML0"/>
          <w:rFonts w:ascii="Times New Roman" w:eastAsiaTheme="minorHAnsi" w:hAnsi="Times New Roman" w:cs="Times New Roman"/>
          <w:i/>
          <w:color w:val="C45911" w:themeColor="accent2" w:themeShade="BF"/>
          <w:sz w:val="24"/>
          <w:szCs w:val="28"/>
        </w:rPr>
        <w:lastRenderedPageBreak/>
        <w:t>адресату... */</w:t>
      </w:r>
      <w:r w:rsidRPr="00A81C90">
        <w:rPr>
          <w:color w:val="000000"/>
          <w:sz w:val="20"/>
        </w:rPr>
        <w:br/>
      </w:r>
      <w:r w:rsidRPr="001A4473">
        <w:rPr>
          <w:rStyle w:val="HTML0"/>
          <w:rFonts w:ascii="Consolas" w:eastAsiaTheme="minorHAnsi" w:hAnsi="Consolas" w:cs="Consolas"/>
          <w:color w:val="008000"/>
          <w:sz w:val="24"/>
          <w:szCs w:val="28"/>
        </w:rPr>
        <w:t>?&gt;</w:t>
      </w:r>
    </w:p>
    <w:p w:rsidR="00961C76" w:rsidRPr="00547BA2" w:rsidRDefault="00961C76" w:rsidP="00961C76">
      <w:pPr>
        <w:pStyle w:val="ae"/>
        <w:ind w:firstLine="708"/>
        <w:jc w:val="both"/>
        <w:rPr>
          <w:rFonts w:ascii="Times New Roman" w:hAnsi="Times New Roman" w:cs="Times New Roman"/>
          <w:sz w:val="28"/>
          <w:szCs w:val="28"/>
          <w:lang w:val="en-US"/>
        </w:rPr>
      </w:pPr>
      <w:r w:rsidRPr="0024620B">
        <w:rPr>
          <w:rStyle w:val="a7"/>
          <w:rFonts w:ascii="Times New Roman" w:hAnsi="Times New Roman" w:cs="Times New Roman"/>
          <w:color w:val="000000"/>
          <w:sz w:val="28"/>
          <w:szCs w:val="28"/>
          <w:lang w:val="en-US"/>
        </w:rPr>
        <w:t>strip</w:t>
      </w:r>
      <w:r w:rsidRPr="00547BA2">
        <w:rPr>
          <w:rStyle w:val="a7"/>
          <w:rFonts w:ascii="Times New Roman" w:hAnsi="Times New Roman" w:cs="Times New Roman"/>
          <w:color w:val="000000"/>
          <w:sz w:val="28"/>
          <w:szCs w:val="28"/>
          <w:lang w:val="en-US"/>
        </w:rPr>
        <w:t>_</w:t>
      </w:r>
      <w:r w:rsidRPr="0024620B">
        <w:rPr>
          <w:rStyle w:val="a7"/>
          <w:rFonts w:ascii="Times New Roman" w:hAnsi="Times New Roman" w:cs="Times New Roman"/>
          <w:color w:val="000000"/>
          <w:sz w:val="28"/>
          <w:szCs w:val="28"/>
          <w:lang w:val="en-US"/>
        </w:rPr>
        <w:t>tags</w:t>
      </w:r>
      <w:r w:rsidRPr="00547BA2">
        <w:rPr>
          <w:rStyle w:val="a7"/>
          <w:rFonts w:ascii="Times New Roman" w:hAnsi="Times New Roman" w:cs="Times New Roman"/>
          <w:color w:val="000000"/>
          <w:sz w:val="28"/>
          <w:szCs w:val="28"/>
          <w:lang w:val="en-US"/>
        </w:rPr>
        <w:t xml:space="preserve"> (</w:t>
      </w:r>
      <w:r w:rsidRPr="0024620B">
        <w:rPr>
          <w:rStyle w:val="a7"/>
          <w:rFonts w:ascii="Times New Roman" w:hAnsi="Times New Roman" w:cs="Times New Roman"/>
          <w:color w:val="000000"/>
          <w:sz w:val="28"/>
          <w:szCs w:val="28"/>
          <w:lang w:val="en-US"/>
        </w:rPr>
        <w:t>string</w:t>
      </w:r>
      <w:r w:rsidRPr="00547BA2">
        <w:rPr>
          <w:rStyle w:val="a7"/>
          <w:rFonts w:ascii="Times New Roman" w:hAnsi="Times New Roman" w:cs="Times New Roman"/>
          <w:color w:val="000000"/>
          <w:sz w:val="28"/>
          <w:szCs w:val="28"/>
          <w:lang w:val="en-US"/>
        </w:rPr>
        <w:t xml:space="preserve"> </w:t>
      </w:r>
      <w:r w:rsidRPr="00547BA2">
        <w:rPr>
          <w:rStyle w:val="a7"/>
          <w:rFonts w:ascii="Times New Roman" w:hAnsi="Times New Roman" w:cs="Times New Roman"/>
          <w:i/>
          <w:color w:val="000000"/>
          <w:sz w:val="28"/>
          <w:szCs w:val="28"/>
          <w:lang w:val="en-US"/>
        </w:rPr>
        <w:t>$</w:t>
      </w:r>
      <w:r w:rsidRPr="0024620B">
        <w:rPr>
          <w:rStyle w:val="a7"/>
          <w:rFonts w:ascii="Times New Roman" w:hAnsi="Times New Roman" w:cs="Times New Roman"/>
          <w:i/>
          <w:color w:val="000000"/>
          <w:sz w:val="28"/>
          <w:szCs w:val="28"/>
          <w:lang w:val="en-US"/>
        </w:rPr>
        <w:t>str</w:t>
      </w:r>
      <w:r w:rsidRPr="00547BA2">
        <w:rPr>
          <w:rStyle w:val="a7"/>
          <w:rFonts w:ascii="Times New Roman" w:hAnsi="Times New Roman" w:cs="Times New Roman"/>
          <w:color w:val="000000"/>
          <w:sz w:val="28"/>
          <w:szCs w:val="28"/>
          <w:lang w:val="en-US"/>
        </w:rPr>
        <w:t xml:space="preserve"> [, </w:t>
      </w:r>
      <w:r w:rsidRPr="0024620B">
        <w:rPr>
          <w:rStyle w:val="a7"/>
          <w:rFonts w:ascii="Times New Roman" w:hAnsi="Times New Roman" w:cs="Times New Roman"/>
          <w:color w:val="000000"/>
          <w:sz w:val="28"/>
          <w:szCs w:val="28"/>
          <w:lang w:val="en-US"/>
        </w:rPr>
        <w:t>string</w:t>
      </w:r>
      <w:r w:rsidRPr="00547BA2">
        <w:rPr>
          <w:rStyle w:val="a7"/>
          <w:rFonts w:ascii="Times New Roman" w:hAnsi="Times New Roman" w:cs="Times New Roman"/>
          <w:color w:val="000000"/>
          <w:sz w:val="28"/>
          <w:szCs w:val="28"/>
          <w:lang w:val="en-US"/>
        </w:rPr>
        <w:t xml:space="preserve"> </w:t>
      </w:r>
      <w:r w:rsidRPr="00547BA2">
        <w:rPr>
          <w:rStyle w:val="a7"/>
          <w:rFonts w:ascii="Times New Roman" w:hAnsi="Times New Roman" w:cs="Times New Roman"/>
          <w:i/>
          <w:color w:val="000000"/>
          <w:sz w:val="28"/>
          <w:szCs w:val="28"/>
          <w:lang w:val="en-US"/>
        </w:rPr>
        <w:t>$</w:t>
      </w:r>
      <w:r w:rsidRPr="0024620B">
        <w:rPr>
          <w:rStyle w:val="a7"/>
          <w:rFonts w:ascii="Times New Roman" w:hAnsi="Times New Roman" w:cs="Times New Roman"/>
          <w:i/>
          <w:color w:val="000000"/>
          <w:sz w:val="28"/>
          <w:szCs w:val="28"/>
          <w:lang w:val="en-US"/>
        </w:rPr>
        <w:t>allowable</w:t>
      </w:r>
      <w:r w:rsidRPr="00547BA2">
        <w:rPr>
          <w:rStyle w:val="a7"/>
          <w:rFonts w:ascii="Times New Roman" w:hAnsi="Times New Roman" w:cs="Times New Roman"/>
          <w:i/>
          <w:color w:val="000000"/>
          <w:sz w:val="28"/>
          <w:szCs w:val="28"/>
          <w:lang w:val="en-US"/>
        </w:rPr>
        <w:t>_</w:t>
      </w:r>
      <w:r w:rsidRPr="0024620B">
        <w:rPr>
          <w:rStyle w:val="a7"/>
          <w:rFonts w:ascii="Times New Roman" w:hAnsi="Times New Roman" w:cs="Times New Roman"/>
          <w:i/>
          <w:color w:val="000000"/>
          <w:sz w:val="28"/>
          <w:szCs w:val="28"/>
          <w:lang w:val="en-US"/>
        </w:rPr>
        <w:t>tags</w:t>
      </w:r>
      <w:r w:rsidRPr="00547BA2">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24620B">
        <w:rPr>
          <w:rFonts w:ascii="Times New Roman" w:hAnsi="Times New Roman" w:cs="Times New Roman"/>
          <w:sz w:val="28"/>
          <w:szCs w:val="28"/>
        </w:rPr>
        <w:t>Еще одна полезная функция для работы со строками. Эта функция удаляет из строки все тэги и возвращает результат. В параметре</w:t>
      </w:r>
      <w:r w:rsidRPr="0024620B">
        <w:rPr>
          <w:rStyle w:val="apple-converted-space"/>
          <w:rFonts w:ascii="Times New Roman" w:hAnsi="Times New Roman" w:cs="Times New Roman"/>
          <w:color w:val="000000"/>
          <w:sz w:val="28"/>
          <w:szCs w:val="28"/>
        </w:rPr>
        <w:t> </w:t>
      </w:r>
      <w:r w:rsidRPr="0024620B">
        <w:rPr>
          <w:rStyle w:val="HTML3"/>
          <w:rFonts w:ascii="Times New Roman" w:eastAsiaTheme="minorHAnsi" w:hAnsi="Times New Roman" w:cs="Times New Roman"/>
          <w:b/>
          <w:i/>
          <w:color w:val="000000"/>
          <w:sz w:val="28"/>
          <w:szCs w:val="28"/>
        </w:rPr>
        <w:t>$allowable_tags</w:t>
      </w:r>
      <w:r w:rsidRPr="0024620B">
        <w:rPr>
          <w:rStyle w:val="apple-converted-space"/>
          <w:rFonts w:ascii="Times New Roman" w:hAnsi="Times New Roman" w:cs="Times New Roman"/>
          <w:color w:val="000000"/>
          <w:sz w:val="28"/>
          <w:szCs w:val="28"/>
        </w:rPr>
        <w:t> </w:t>
      </w:r>
      <w:r w:rsidRPr="0024620B">
        <w:rPr>
          <w:rFonts w:ascii="Times New Roman" w:hAnsi="Times New Roman" w:cs="Times New Roman"/>
          <w:sz w:val="28"/>
          <w:szCs w:val="28"/>
        </w:rPr>
        <w:t>можно передать тэги, которые не следует удалять из строки. Они должны перечисляться вплотную друг к другу. Примеры:</w:t>
      </w:r>
    </w:p>
    <w:p w:rsidR="00961C76" w:rsidRPr="0024620B" w:rsidRDefault="00961C76" w:rsidP="00961C76">
      <w:pPr>
        <w:pStyle w:val="ae"/>
        <w:ind w:firstLine="708"/>
        <w:jc w:val="both"/>
        <w:rPr>
          <w:rFonts w:ascii="Times New Roman" w:hAnsi="Times New Roman" w:cs="Times New Roman"/>
          <w:sz w:val="28"/>
          <w:szCs w:val="28"/>
        </w:rPr>
      </w:pPr>
    </w:p>
    <w:p w:rsidR="00961C76" w:rsidRPr="00530040" w:rsidRDefault="00961C76" w:rsidP="00961C76">
      <w:pPr>
        <w:pBdr>
          <w:top w:val="single" w:sz="4" w:space="1" w:color="auto"/>
          <w:left w:val="single" w:sz="4" w:space="4" w:color="auto"/>
          <w:bottom w:val="single" w:sz="4" w:space="1" w:color="auto"/>
          <w:right w:val="single" w:sz="4" w:space="4" w:color="auto"/>
        </w:pBdr>
        <w:rPr>
          <w:sz w:val="20"/>
        </w:rPr>
      </w:pPr>
      <w:r w:rsidRPr="001A4473">
        <w:rPr>
          <w:rStyle w:val="HTML0"/>
          <w:rFonts w:ascii="Consolas" w:eastAsiaTheme="minorHAnsi" w:hAnsi="Consolas" w:cs="Consolas"/>
          <w:color w:val="000000"/>
          <w:sz w:val="24"/>
          <w:szCs w:val="28"/>
        </w:rPr>
        <w:t xml:space="preserve">$stripped = </w:t>
      </w:r>
      <w:r w:rsidRPr="001A4473">
        <w:rPr>
          <w:rStyle w:val="HTML0"/>
          <w:rFonts w:ascii="Consolas" w:eastAsiaTheme="minorHAnsi" w:hAnsi="Consolas" w:cs="Consolas"/>
          <w:color w:val="538135" w:themeColor="accent6" w:themeShade="BF"/>
          <w:sz w:val="24"/>
          <w:szCs w:val="28"/>
        </w:rPr>
        <w:t>strip_tags</w:t>
      </w:r>
      <w:r w:rsidRPr="001A4473">
        <w:rPr>
          <w:rStyle w:val="HTML0"/>
          <w:rFonts w:ascii="Consolas" w:eastAsiaTheme="minorHAnsi" w:hAnsi="Consolas" w:cs="Consolas"/>
          <w:color w:val="000000"/>
          <w:sz w:val="24"/>
          <w:szCs w:val="28"/>
        </w:rPr>
        <w:t xml:space="preserve">($str); </w:t>
      </w:r>
      <w:r>
        <w:rPr>
          <w:rStyle w:val="HTML0"/>
          <w:rFonts w:ascii="Times New Roman" w:eastAsiaTheme="minorHAnsi" w:hAnsi="Times New Roman" w:cs="Times New Roman"/>
          <w:i/>
          <w:color w:val="C45911" w:themeColor="accent2" w:themeShade="BF"/>
          <w:sz w:val="24"/>
          <w:szCs w:val="28"/>
        </w:rPr>
        <w:t>//</w:t>
      </w:r>
      <w:r w:rsidRPr="0024620B">
        <w:rPr>
          <w:rStyle w:val="HTML0"/>
          <w:rFonts w:ascii="Times New Roman" w:eastAsiaTheme="minorHAnsi" w:hAnsi="Times New Roman" w:cs="Times New Roman"/>
          <w:i/>
          <w:color w:val="C45911" w:themeColor="accent2" w:themeShade="BF"/>
          <w:sz w:val="24"/>
          <w:szCs w:val="28"/>
        </w:rPr>
        <w:t>Удаляет все html - теги из строки (текста)</w:t>
      </w:r>
      <w:r w:rsidRPr="0024620B">
        <w:rPr>
          <w:sz w:val="20"/>
        </w:rPr>
        <w:br/>
      </w:r>
      <w:r w:rsidRPr="001A4473">
        <w:rPr>
          <w:rStyle w:val="HTML0"/>
          <w:rFonts w:ascii="Consolas" w:eastAsiaTheme="minorHAnsi" w:hAnsi="Consolas" w:cs="Consolas"/>
          <w:color w:val="000000"/>
          <w:sz w:val="24"/>
          <w:szCs w:val="28"/>
        </w:rPr>
        <w:t xml:space="preserve">$stripped = </w:t>
      </w:r>
      <w:r w:rsidRPr="001A4473">
        <w:rPr>
          <w:rStyle w:val="HTML0"/>
          <w:rFonts w:ascii="Consolas" w:eastAsiaTheme="minorHAnsi" w:hAnsi="Consolas" w:cs="Consolas"/>
          <w:color w:val="538135" w:themeColor="accent6" w:themeShade="BF"/>
          <w:sz w:val="24"/>
          <w:szCs w:val="28"/>
        </w:rPr>
        <w:t>strip_tags</w:t>
      </w:r>
      <w:r w:rsidRPr="001A4473">
        <w:rPr>
          <w:rStyle w:val="HTML0"/>
          <w:rFonts w:ascii="Consolas" w:eastAsiaTheme="minorHAnsi" w:hAnsi="Consolas" w:cs="Consolas"/>
          <w:color w:val="000000"/>
          <w:sz w:val="24"/>
          <w:szCs w:val="28"/>
        </w:rPr>
        <w:t>($str, "&lt;head&gt;&lt;title&gt;");</w:t>
      </w:r>
      <w:r w:rsidRPr="0024620B">
        <w:rPr>
          <w:rStyle w:val="HTML0"/>
          <w:rFonts w:ascii="Times New Roman" w:eastAsiaTheme="minorHAnsi" w:hAnsi="Times New Roman" w:cs="Times New Roman"/>
          <w:color w:val="000000"/>
          <w:sz w:val="24"/>
          <w:szCs w:val="28"/>
        </w:rPr>
        <w:t xml:space="preserve"> </w:t>
      </w:r>
      <w:r>
        <w:rPr>
          <w:rStyle w:val="HTML0"/>
          <w:rFonts w:ascii="Times New Roman" w:eastAsiaTheme="minorHAnsi" w:hAnsi="Times New Roman" w:cs="Times New Roman"/>
          <w:i/>
          <w:color w:val="C45911" w:themeColor="accent2" w:themeShade="BF"/>
          <w:sz w:val="24"/>
          <w:szCs w:val="28"/>
        </w:rPr>
        <w:t>//</w:t>
      </w:r>
      <w:r w:rsidRPr="0024620B">
        <w:rPr>
          <w:rStyle w:val="HTML0"/>
          <w:rFonts w:ascii="Times New Roman" w:eastAsiaTheme="minorHAnsi" w:hAnsi="Times New Roman" w:cs="Times New Roman"/>
          <w:i/>
          <w:color w:val="C45911" w:themeColor="accent2" w:themeShade="BF"/>
          <w:sz w:val="24"/>
          <w:szCs w:val="28"/>
        </w:rPr>
        <w:t>Удалит все html - теги, кроме html - тегов &lt;head&gt; и &lt;title&gt;</w:t>
      </w:r>
    </w:p>
    <w:p w:rsidR="00961C76" w:rsidRPr="00AD2F8F" w:rsidRDefault="00961C76" w:rsidP="00961C76">
      <w:pPr>
        <w:pStyle w:val="2"/>
        <w:ind w:firstLine="708"/>
        <w:jc w:val="both"/>
        <w:rPr>
          <w:rFonts w:ascii="Times New Roman" w:hAnsi="Times New Roman" w:cs="Times New Roman"/>
          <w:b/>
          <w:color w:val="000000" w:themeColor="text1"/>
          <w:sz w:val="28"/>
          <w:u w:val="single"/>
        </w:rPr>
      </w:pPr>
      <w:r w:rsidRPr="00AD2F8F">
        <w:rPr>
          <w:rFonts w:ascii="Times New Roman" w:hAnsi="Times New Roman" w:cs="Times New Roman"/>
          <w:b/>
          <w:color w:val="000000" w:themeColor="text1"/>
          <w:sz w:val="28"/>
          <w:u w:val="single"/>
        </w:rPr>
        <w:t>Функции для преобразования символьных переменных в массив и наоборот</w:t>
      </w:r>
    </w:p>
    <w:p w:rsidR="00961C76" w:rsidRDefault="00961C76" w:rsidP="00961C76">
      <w:pPr>
        <w:spacing w:after="0" w:line="240" w:lineRule="auto"/>
        <w:ind w:firstLine="709"/>
        <w:rPr>
          <w:rStyle w:val="apple-converted-space"/>
          <w:rFonts w:ascii="Times New Roman" w:hAnsi="Times New Roman" w:cs="Times New Roman"/>
          <w:b/>
          <w:color w:val="333333"/>
          <w:sz w:val="28"/>
          <w:szCs w:val="28"/>
        </w:rPr>
      </w:pPr>
      <w:r w:rsidRPr="00AD2F8F">
        <w:rPr>
          <w:rFonts w:ascii="Times New Roman" w:hAnsi="Times New Roman" w:cs="Times New Roman"/>
          <w:b/>
          <w:sz w:val="28"/>
          <w:szCs w:val="28"/>
        </w:rPr>
        <w:t>explode</w:t>
      </w:r>
      <w:r w:rsidRPr="00AD2F8F">
        <w:rPr>
          <w:rStyle w:val="apple-converted-space"/>
          <w:rFonts w:ascii="Times New Roman" w:hAnsi="Times New Roman" w:cs="Times New Roman"/>
          <w:b/>
          <w:color w:val="333333"/>
          <w:sz w:val="28"/>
          <w:szCs w:val="28"/>
        </w:rPr>
        <w:t> ()</w:t>
      </w:r>
    </w:p>
    <w:p w:rsidR="00961C76" w:rsidRPr="00AD2F8F" w:rsidRDefault="00961C76" w:rsidP="00961C76">
      <w:pPr>
        <w:spacing w:after="0" w:line="240" w:lineRule="auto"/>
        <w:ind w:firstLine="709"/>
        <w:rPr>
          <w:rFonts w:ascii="Times New Roman" w:hAnsi="Times New Roman" w:cs="Times New Roman"/>
          <w:b/>
          <w:color w:val="333333"/>
          <w:sz w:val="28"/>
          <w:szCs w:val="28"/>
        </w:rPr>
      </w:pPr>
      <w:r w:rsidRPr="00AD2F8F">
        <w:rPr>
          <w:rFonts w:ascii="Times New Roman" w:hAnsi="Times New Roman" w:cs="Times New Roman"/>
          <w:sz w:val="28"/>
          <w:szCs w:val="28"/>
        </w:rPr>
        <w:t>Разбивает строку с помощью разделителя</w:t>
      </w:r>
    </w:p>
    <w:p w:rsidR="00961C76" w:rsidRPr="00AD2F8F" w:rsidRDefault="00961C76" w:rsidP="00961C76">
      <w:pPr>
        <w:spacing w:after="0" w:line="240" w:lineRule="auto"/>
        <w:rPr>
          <w:rFonts w:ascii="Times New Roman" w:hAnsi="Times New Roman" w:cs="Times New Roman"/>
          <w:sz w:val="28"/>
          <w:szCs w:val="28"/>
        </w:rPr>
      </w:pPr>
    </w:p>
    <w:p w:rsidR="00961C76" w:rsidRPr="00AD2F8F" w:rsidRDefault="00961C76" w:rsidP="00961C76">
      <w:pPr>
        <w:spacing w:after="0" w:line="240" w:lineRule="auto"/>
        <w:ind w:firstLine="708"/>
        <w:rPr>
          <w:rFonts w:ascii="Times New Roman" w:hAnsi="Times New Roman" w:cs="Times New Roman"/>
          <w:b/>
          <w:color w:val="000000" w:themeColor="text1"/>
          <w:sz w:val="28"/>
          <w:szCs w:val="28"/>
          <w:lang w:val="en-US"/>
        </w:rPr>
      </w:pPr>
      <w:r w:rsidRPr="00AD2F8F">
        <w:rPr>
          <w:rStyle w:val="type"/>
          <w:rFonts w:ascii="Times New Roman" w:hAnsi="Times New Roman" w:cs="Times New Roman"/>
          <w:b/>
          <w:color w:val="000000" w:themeColor="text1"/>
          <w:sz w:val="28"/>
          <w:szCs w:val="28"/>
          <w:lang w:val="en-US"/>
        </w:rPr>
        <w:t>array</w:t>
      </w:r>
      <w:r w:rsidRPr="00AD2F8F">
        <w:rPr>
          <w:rStyle w:val="apple-converted-space"/>
          <w:rFonts w:ascii="Times New Roman" w:hAnsi="Times New Roman" w:cs="Times New Roman"/>
          <w:b/>
          <w:color w:val="000000" w:themeColor="text1"/>
          <w:sz w:val="28"/>
          <w:szCs w:val="28"/>
          <w:lang w:val="en-US"/>
        </w:rPr>
        <w:t> </w:t>
      </w:r>
      <w:r w:rsidRPr="00AD2F8F">
        <w:rPr>
          <w:rStyle w:val="a7"/>
          <w:rFonts w:ascii="Times New Roman" w:hAnsi="Times New Roman" w:cs="Times New Roman"/>
          <w:color w:val="000000" w:themeColor="text1"/>
          <w:sz w:val="28"/>
          <w:szCs w:val="28"/>
          <w:lang w:val="en-US"/>
        </w:rPr>
        <w:t>explode</w:t>
      </w:r>
      <w:r w:rsidRPr="00AD2F8F">
        <w:rPr>
          <w:rStyle w:val="apple-converted-space"/>
          <w:rFonts w:ascii="Times New Roman" w:hAnsi="Times New Roman" w:cs="Times New Roman"/>
          <w:b/>
          <w:color w:val="000000" w:themeColor="text1"/>
          <w:sz w:val="28"/>
          <w:szCs w:val="28"/>
          <w:lang w:val="en-US"/>
        </w:rPr>
        <w:t> </w:t>
      </w:r>
      <w:r w:rsidRPr="00AD2F8F">
        <w:rPr>
          <w:rFonts w:ascii="Times New Roman" w:hAnsi="Times New Roman" w:cs="Times New Roman"/>
          <w:b/>
          <w:color w:val="000000" w:themeColor="text1"/>
          <w:sz w:val="28"/>
          <w:szCs w:val="28"/>
          <w:lang w:val="en-US"/>
        </w:rPr>
        <w:t>(</w:t>
      </w:r>
      <w:r w:rsidRPr="00AD2F8F">
        <w:rPr>
          <w:rStyle w:val="apple-converted-space"/>
          <w:rFonts w:ascii="Times New Roman" w:hAnsi="Times New Roman" w:cs="Times New Roman"/>
          <w:b/>
          <w:color w:val="000000" w:themeColor="text1"/>
          <w:sz w:val="28"/>
          <w:szCs w:val="28"/>
          <w:lang w:val="en-US"/>
        </w:rPr>
        <w:t> </w:t>
      </w:r>
      <w:r w:rsidRPr="00AD2F8F">
        <w:rPr>
          <w:rStyle w:val="type"/>
          <w:rFonts w:ascii="Times New Roman" w:hAnsi="Times New Roman" w:cs="Times New Roman"/>
          <w:b/>
          <w:color w:val="000000" w:themeColor="text1"/>
          <w:sz w:val="28"/>
          <w:szCs w:val="28"/>
          <w:lang w:val="en-US"/>
        </w:rPr>
        <w:t>string</w:t>
      </w:r>
      <w:r w:rsidRPr="00AD2F8F">
        <w:rPr>
          <w:rStyle w:val="apple-converted-space"/>
          <w:rFonts w:ascii="Times New Roman" w:hAnsi="Times New Roman" w:cs="Times New Roman"/>
          <w:b/>
          <w:color w:val="000000" w:themeColor="text1"/>
          <w:sz w:val="28"/>
          <w:szCs w:val="28"/>
          <w:lang w:val="en-US"/>
        </w:rPr>
        <w:t> </w:t>
      </w:r>
      <w:r w:rsidRPr="00AD2F8F">
        <w:rPr>
          <w:rStyle w:val="HTML0"/>
          <w:rFonts w:ascii="Times New Roman" w:eastAsiaTheme="minorHAnsi" w:hAnsi="Times New Roman" w:cs="Times New Roman"/>
          <w:b/>
          <w:i/>
          <w:color w:val="000000" w:themeColor="text1"/>
          <w:sz w:val="28"/>
          <w:szCs w:val="28"/>
          <w:lang w:val="en-US"/>
        </w:rPr>
        <w:t>$delimiter</w:t>
      </w:r>
      <w:r w:rsidRPr="00AD2F8F">
        <w:rPr>
          <w:rStyle w:val="apple-converted-space"/>
          <w:rFonts w:ascii="Times New Roman" w:hAnsi="Times New Roman" w:cs="Times New Roman"/>
          <w:b/>
          <w:color w:val="000000" w:themeColor="text1"/>
          <w:sz w:val="28"/>
          <w:szCs w:val="28"/>
          <w:lang w:val="en-US"/>
        </w:rPr>
        <w:t> </w:t>
      </w:r>
      <w:r w:rsidRPr="00AD2F8F">
        <w:rPr>
          <w:rFonts w:ascii="Times New Roman" w:hAnsi="Times New Roman" w:cs="Times New Roman"/>
          <w:b/>
          <w:color w:val="000000" w:themeColor="text1"/>
          <w:sz w:val="28"/>
          <w:szCs w:val="28"/>
          <w:lang w:val="en-US"/>
        </w:rPr>
        <w:t>,</w:t>
      </w:r>
      <w:r w:rsidRPr="00AD2F8F">
        <w:rPr>
          <w:rStyle w:val="apple-converted-space"/>
          <w:rFonts w:ascii="Times New Roman" w:hAnsi="Times New Roman" w:cs="Times New Roman"/>
          <w:b/>
          <w:color w:val="000000" w:themeColor="text1"/>
          <w:sz w:val="28"/>
          <w:szCs w:val="28"/>
          <w:lang w:val="en-US"/>
        </w:rPr>
        <w:t> </w:t>
      </w:r>
      <w:r w:rsidRPr="00AD2F8F">
        <w:rPr>
          <w:rStyle w:val="type"/>
          <w:rFonts w:ascii="Times New Roman" w:hAnsi="Times New Roman" w:cs="Times New Roman"/>
          <w:b/>
          <w:color w:val="000000" w:themeColor="text1"/>
          <w:sz w:val="28"/>
          <w:szCs w:val="28"/>
          <w:lang w:val="en-US"/>
        </w:rPr>
        <w:t>string</w:t>
      </w:r>
      <w:r w:rsidRPr="00AD2F8F">
        <w:rPr>
          <w:rStyle w:val="apple-converted-space"/>
          <w:rFonts w:ascii="Times New Roman" w:hAnsi="Times New Roman" w:cs="Times New Roman"/>
          <w:b/>
          <w:color w:val="000000" w:themeColor="text1"/>
          <w:sz w:val="28"/>
          <w:szCs w:val="28"/>
          <w:lang w:val="en-US"/>
        </w:rPr>
        <w:t> </w:t>
      </w:r>
      <w:r w:rsidRPr="00AD2F8F">
        <w:rPr>
          <w:rStyle w:val="HTML0"/>
          <w:rFonts w:ascii="Times New Roman" w:eastAsiaTheme="minorHAnsi" w:hAnsi="Times New Roman" w:cs="Times New Roman"/>
          <w:b/>
          <w:i/>
          <w:color w:val="000000" w:themeColor="text1"/>
          <w:sz w:val="28"/>
          <w:szCs w:val="28"/>
          <w:lang w:val="en-US"/>
        </w:rPr>
        <w:t>$string</w:t>
      </w:r>
      <w:r w:rsidRPr="00AD2F8F">
        <w:rPr>
          <w:rStyle w:val="apple-converted-space"/>
          <w:rFonts w:ascii="Times New Roman" w:hAnsi="Times New Roman" w:cs="Times New Roman"/>
          <w:b/>
          <w:color w:val="000000" w:themeColor="text1"/>
          <w:sz w:val="28"/>
          <w:szCs w:val="28"/>
          <w:lang w:val="en-US"/>
        </w:rPr>
        <w:t> </w:t>
      </w:r>
      <w:r w:rsidRPr="00AD2F8F">
        <w:rPr>
          <w:rFonts w:ascii="Times New Roman" w:hAnsi="Times New Roman" w:cs="Times New Roman"/>
          <w:b/>
          <w:color w:val="000000" w:themeColor="text1"/>
          <w:sz w:val="28"/>
          <w:szCs w:val="28"/>
          <w:lang w:val="en-US"/>
        </w:rPr>
        <w:t>[,</w:t>
      </w:r>
      <w:r w:rsidRPr="00AD2F8F">
        <w:rPr>
          <w:rStyle w:val="apple-converted-space"/>
          <w:rFonts w:ascii="Times New Roman" w:hAnsi="Times New Roman" w:cs="Times New Roman"/>
          <w:b/>
          <w:color w:val="000000" w:themeColor="text1"/>
          <w:sz w:val="28"/>
          <w:szCs w:val="28"/>
          <w:lang w:val="en-US"/>
        </w:rPr>
        <w:t> </w:t>
      </w:r>
      <w:r w:rsidRPr="00AD2F8F">
        <w:rPr>
          <w:rStyle w:val="type"/>
          <w:rFonts w:ascii="Times New Roman" w:hAnsi="Times New Roman" w:cs="Times New Roman"/>
          <w:b/>
          <w:color w:val="000000" w:themeColor="text1"/>
          <w:sz w:val="28"/>
          <w:szCs w:val="28"/>
          <w:lang w:val="en-US"/>
        </w:rPr>
        <w:t>int</w:t>
      </w:r>
      <w:r w:rsidRPr="00AD2F8F">
        <w:rPr>
          <w:rStyle w:val="apple-converted-space"/>
          <w:rFonts w:ascii="Times New Roman" w:hAnsi="Times New Roman" w:cs="Times New Roman"/>
          <w:b/>
          <w:color w:val="000000" w:themeColor="text1"/>
          <w:sz w:val="28"/>
          <w:szCs w:val="28"/>
          <w:lang w:val="en-US"/>
        </w:rPr>
        <w:t> </w:t>
      </w:r>
      <w:r w:rsidRPr="00AD2F8F">
        <w:rPr>
          <w:rStyle w:val="HTML0"/>
          <w:rFonts w:ascii="Times New Roman" w:eastAsiaTheme="minorHAnsi" w:hAnsi="Times New Roman" w:cs="Times New Roman"/>
          <w:b/>
          <w:color w:val="000000" w:themeColor="text1"/>
          <w:sz w:val="28"/>
          <w:szCs w:val="28"/>
          <w:lang w:val="en-US"/>
        </w:rPr>
        <w:t>$limit</w:t>
      </w:r>
      <w:r w:rsidRPr="00AD2F8F">
        <w:rPr>
          <w:rStyle w:val="apple-converted-space"/>
          <w:rFonts w:ascii="Times New Roman" w:hAnsi="Times New Roman" w:cs="Times New Roman"/>
          <w:b/>
          <w:color w:val="000000" w:themeColor="text1"/>
          <w:sz w:val="28"/>
          <w:szCs w:val="28"/>
          <w:lang w:val="en-US"/>
        </w:rPr>
        <w:t> </w:t>
      </w:r>
      <w:r w:rsidRPr="00AD2F8F">
        <w:rPr>
          <w:rFonts w:ascii="Times New Roman" w:hAnsi="Times New Roman" w:cs="Times New Roman"/>
          <w:b/>
          <w:color w:val="000000" w:themeColor="text1"/>
          <w:sz w:val="28"/>
          <w:szCs w:val="28"/>
          <w:lang w:val="en-US"/>
        </w:rPr>
        <w:t>] )</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Возвращает массив строк, полученных разбиением строки string с использованием delimiter в качестве разделителя.</w:t>
      </w:r>
    </w:p>
    <w:p w:rsidR="00961C76" w:rsidRPr="00AD2F8F" w:rsidRDefault="00961C76" w:rsidP="00961C76">
      <w:pPr>
        <w:spacing w:after="0" w:line="240" w:lineRule="auto"/>
        <w:ind w:firstLine="708"/>
        <w:jc w:val="both"/>
        <w:rPr>
          <w:rFonts w:ascii="Times New Roman" w:hAnsi="Times New Roman" w:cs="Times New Roman"/>
          <w:i/>
          <w:sz w:val="28"/>
          <w:szCs w:val="28"/>
        </w:rPr>
      </w:pPr>
      <w:r w:rsidRPr="00AD2F8F">
        <w:rPr>
          <w:rFonts w:ascii="Times New Roman" w:hAnsi="Times New Roman" w:cs="Times New Roman"/>
          <w:i/>
          <w:sz w:val="28"/>
          <w:szCs w:val="28"/>
        </w:rPr>
        <w:t>Список параметров:</w:t>
      </w:r>
      <w:hyperlink r:id="rId8" w:anchor="refsect1-function.explode-parameters" w:history="1">
        <w:r w:rsidRPr="00AD2F8F">
          <w:rPr>
            <w:rFonts w:ascii="Times New Roman" w:hAnsi="Times New Roman" w:cs="Times New Roman"/>
            <w:i/>
            <w:sz w:val="28"/>
            <w:szCs w:val="28"/>
          </w:rPr>
          <w:t> ¶</w:t>
        </w:r>
      </w:hyperlink>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b/>
          <w:i/>
          <w:sz w:val="28"/>
          <w:szCs w:val="28"/>
        </w:rPr>
        <w:t>Delimiter</w:t>
      </w:r>
      <w:r w:rsidRPr="00AD2F8F">
        <w:rPr>
          <w:rFonts w:ascii="Times New Roman" w:hAnsi="Times New Roman" w:cs="Times New Roman"/>
          <w:sz w:val="28"/>
          <w:szCs w:val="28"/>
        </w:rPr>
        <w:t xml:space="preserve"> – Разделитель.</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b/>
          <w:i/>
          <w:sz w:val="28"/>
          <w:szCs w:val="28"/>
        </w:rPr>
        <w:t>String</w:t>
      </w:r>
      <w:r w:rsidRPr="00AD2F8F">
        <w:rPr>
          <w:rFonts w:ascii="Times New Roman" w:hAnsi="Times New Roman" w:cs="Times New Roman"/>
          <w:sz w:val="28"/>
          <w:szCs w:val="28"/>
        </w:rPr>
        <w:t xml:space="preserve"> – Входная строка.</w:t>
      </w:r>
    </w:p>
    <w:p w:rsidR="00961C76" w:rsidRPr="00AD2F8F" w:rsidRDefault="00961C76" w:rsidP="00961C76">
      <w:pPr>
        <w:spacing w:after="0" w:line="240" w:lineRule="auto"/>
        <w:ind w:firstLine="708"/>
        <w:jc w:val="both"/>
        <w:rPr>
          <w:rFonts w:ascii="Times New Roman" w:hAnsi="Times New Roman" w:cs="Times New Roman"/>
          <w:b/>
          <w:i/>
          <w:sz w:val="28"/>
          <w:szCs w:val="28"/>
        </w:rPr>
      </w:pPr>
      <w:r w:rsidRPr="00AD2F8F">
        <w:rPr>
          <w:rFonts w:ascii="Times New Roman" w:hAnsi="Times New Roman" w:cs="Times New Roman"/>
          <w:b/>
          <w:i/>
          <w:sz w:val="28"/>
          <w:szCs w:val="28"/>
        </w:rPr>
        <w:t>limit</w:t>
      </w:r>
    </w:p>
    <w:p w:rsidR="00961C76"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Если аргумент </w:t>
      </w:r>
      <w:r w:rsidRPr="00AD2F8F">
        <w:rPr>
          <w:rFonts w:ascii="Times New Roman" w:hAnsi="Times New Roman" w:cs="Times New Roman"/>
          <w:b/>
          <w:i/>
          <w:sz w:val="28"/>
          <w:szCs w:val="28"/>
        </w:rPr>
        <w:t>limit</w:t>
      </w:r>
      <w:r w:rsidRPr="00AD2F8F">
        <w:rPr>
          <w:rFonts w:ascii="Times New Roman" w:hAnsi="Times New Roman" w:cs="Times New Roman"/>
          <w:sz w:val="28"/>
          <w:szCs w:val="28"/>
        </w:rPr>
        <w:t> является положительным, возвращаемый массив будет содержать максимум </w:t>
      </w:r>
      <w:r w:rsidRPr="00AD2F8F">
        <w:rPr>
          <w:rFonts w:ascii="Times New Roman" w:hAnsi="Times New Roman" w:cs="Times New Roman"/>
          <w:b/>
          <w:i/>
          <w:sz w:val="28"/>
          <w:szCs w:val="28"/>
        </w:rPr>
        <w:t>limit</w:t>
      </w:r>
      <w:r w:rsidRPr="00AD2F8F">
        <w:rPr>
          <w:rFonts w:ascii="Times New Roman" w:hAnsi="Times New Roman" w:cs="Times New Roman"/>
          <w:sz w:val="28"/>
          <w:szCs w:val="28"/>
        </w:rPr>
        <w:t> элементов, при этом последний элемент будет содержать остаток строки </w:t>
      </w:r>
      <w:r w:rsidRPr="00AD2F8F">
        <w:rPr>
          <w:rFonts w:ascii="Times New Roman" w:hAnsi="Times New Roman" w:cs="Times New Roman"/>
          <w:b/>
          <w:i/>
          <w:sz w:val="28"/>
          <w:szCs w:val="28"/>
        </w:rPr>
        <w:t>string</w:t>
      </w:r>
      <w:r w:rsidRPr="00AD2F8F">
        <w:rPr>
          <w:rFonts w:ascii="Times New Roman" w:hAnsi="Times New Roman" w:cs="Times New Roman"/>
          <w:sz w:val="28"/>
          <w:szCs w:val="28"/>
        </w:rPr>
        <w:t>.</w:t>
      </w:r>
    </w:p>
    <w:p w:rsidR="00961C76"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Если параметр </w:t>
      </w:r>
      <w:r w:rsidRPr="00AD2F8F">
        <w:rPr>
          <w:rFonts w:ascii="Times New Roman" w:hAnsi="Times New Roman" w:cs="Times New Roman"/>
          <w:b/>
          <w:i/>
          <w:sz w:val="28"/>
          <w:szCs w:val="28"/>
        </w:rPr>
        <w:t>limit</w:t>
      </w:r>
      <w:r w:rsidRPr="00AD2F8F">
        <w:rPr>
          <w:rFonts w:ascii="Times New Roman" w:hAnsi="Times New Roman" w:cs="Times New Roman"/>
          <w:sz w:val="28"/>
          <w:szCs w:val="28"/>
        </w:rPr>
        <w:t xml:space="preserve"> отрицателен, то будут возвращены </w:t>
      </w:r>
      <w:r>
        <w:rPr>
          <w:rFonts w:ascii="Times New Roman" w:hAnsi="Times New Roman" w:cs="Times New Roman"/>
          <w:sz w:val="28"/>
          <w:szCs w:val="28"/>
        </w:rPr>
        <w:t xml:space="preserve">все компоненты кроме последних – </w:t>
      </w:r>
      <w:r w:rsidRPr="00AD2F8F">
        <w:rPr>
          <w:rFonts w:ascii="Times New Roman" w:hAnsi="Times New Roman" w:cs="Times New Roman"/>
          <w:b/>
          <w:i/>
          <w:sz w:val="28"/>
          <w:szCs w:val="28"/>
        </w:rPr>
        <w:t>limit</w:t>
      </w:r>
      <w:r w:rsidRPr="00AD2F8F">
        <w:rPr>
          <w:rFonts w:ascii="Times New Roman" w:hAnsi="Times New Roman" w:cs="Times New Roman"/>
          <w:sz w:val="28"/>
          <w:szCs w:val="28"/>
        </w:rPr>
        <w:t>.</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Если </w:t>
      </w:r>
      <w:r w:rsidRPr="00AD2F8F">
        <w:rPr>
          <w:rFonts w:ascii="Times New Roman" w:hAnsi="Times New Roman" w:cs="Times New Roman"/>
          <w:b/>
          <w:i/>
          <w:sz w:val="28"/>
          <w:szCs w:val="28"/>
        </w:rPr>
        <w:t>limit</w:t>
      </w:r>
      <w:r w:rsidRPr="00AD2F8F">
        <w:rPr>
          <w:rFonts w:ascii="Times New Roman" w:hAnsi="Times New Roman" w:cs="Times New Roman"/>
          <w:sz w:val="28"/>
          <w:szCs w:val="28"/>
        </w:rPr>
        <w:t> равен нулю, то он расценивается как 1.</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В результате возвращается массив (</w:t>
      </w:r>
      <w:hyperlink r:id="rId9" w:history="1">
        <w:r w:rsidRPr="00AD2F8F">
          <w:rPr>
            <w:rFonts w:ascii="Times New Roman" w:hAnsi="Times New Roman" w:cs="Times New Roman"/>
            <w:sz w:val="28"/>
            <w:szCs w:val="28"/>
          </w:rPr>
          <w:t>array</w:t>
        </w:r>
      </w:hyperlink>
      <w:r w:rsidRPr="00AD2F8F">
        <w:rPr>
          <w:rFonts w:ascii="Times New Roman" w:hAnsi="Times New Roman" w:cs="Times New Roman"/>
          <w:sz w:val="28"/>
          <w:szCs w:val="28"/>
        </w:rPr>
        <w:t>) строк (</w:t>
      </w:r>
      <w:hyperlink r:id="rId10" w:history="1">
        <w:r w:rsidRPr="00AD2F8F">
          <w:rPr>
            <w:rFonts w:ascii="Times New Roman" w:hAnsi="Times New Roman" w:cs="Times New Roman"/>
            <w:sz w:val="28"/>
            <w:szCs w:val="28"/>
          </w:rPr>
          <w:t>string</w:t>
        </w:r>
      </w:hyperlink>
      <w:r w:rsidRPr="00AD2F8F">
        <w:rPr>
          <w:rFonts w:ascii="Times New Roman" w:hAnsi="Times New Roman" w:cs="Times New Roman"/>
          <w:sz w:val="28"/>
          <w:szCs w:val="28"/>
        </w:rPr>
        <w:t>), созданный делением параметра </w:t>
      </w:r>
      <w:r w:rsidRPr="00AD2F8F">
        <w:rPr>
          <w:rFonts w:ascii="Times New Roman" w:hAnsi="Times New Roman" w:cs="Times New Roman"/>
          <w:b/>
          <w:i/>
          <w:sz w:val="28"/>
          <w:szCs w:val="28"/>
        </w:rPr>
        <w:t>string</w:t>
      </w:r>
      <w:r w:rsidRPr="00AD2F8F">
        <w:rPr>
          <w:rFonts w:ascii="Times New Roman" w:hAnsi="Times New Roman" w:cs="Times New Roman"/>
          <w:sz w:val="28"/>
          <w:szCs w:val="28"/>
        </w:rPr>
        <w:t> по границам, указанным параметром </w:t>
      </w:r>
      <w:r w:rsidRPr="00AD2F8F">
        <w:rPr>
          <w:rFonts w:ascii="Times New Roman" w:hAnsi="Times New Roman" w:cs="Times New Roman"/>
          <w:b/>
          <w:i/>
          <w:sz w:val="28"/>
          <w:szCs w:val="28"/>
        </w:rPr>
        <w:t>delimiter</w:t>
      </w:r>
      <w:r w:rsidRPr="00AD2F8F">
        <w:rPr>
          <w:rFonts w:ascii="Times New Roman" w:hAnsi="Times New Roman" w:cs="Times New Roman"/>
          <w:sz w:val="28"/>
          <w:szCs w:val="28"/>
        </w:rPr>
        <w:t>.</w:t>
      </w:r>
    </w:p>
    <w:p w:rsidR="00961C76" w:rsidRPr="00A8229B" w:rsidRDefault="00961C76" w:rsidP="00961C76">
      <w:pPr>
        <w:spacing w:after="0" w:line="240" w:lineRule="auto"/>
        <w:ind w:firstLine="708"/>
        <w:jc w:val="both"/>
        <w:rPr>
          <w:rFonts w:ascii="Times New Roman" w:hAnsi="Times New Roman" w:cs="Times New Roman"/>
          <w:b/>
          <w:i/>
          <w:sz w:val="28"/>
          <w:szCs w:val="28"/>
        </w:rPr>
      </w:pPr>
      <w:r w:rsidRPr="00A8229B">
        <w:rPr>
          <w:rFonts w:ascii="Times New Roman" w:hAnsi="Times New Roman" w:cs="Times New Roman"/>
          <w:b/>
          <w:i/>
          <w:sz w:val="28"/>
          <w:szCs w:val="28"/>
        </w:rPr>
        <w:t>Если delimiter является пустой строкой (""), explode() возвращает FALSE. Если delimiter не содержится в string, и используется отрицательный limit, то будет возвращен пустой массив (</w:t>
      </w:r>
      <w:hyperlink r:id="rId11" w:history="1">
        <w:r w:rsidRPr="00A8229B">
          <w:rPr>
            <w:rFonts w:ascii="Times New Roman" w:hAnsi="Times New Roman" w:cs="Times New Roman"/>
            <w:b/>
            <w:i/>
            <w:sz w:val="28"/>
            <w:szCs w:val="28"/>
          </w:rPr>
          <w:t>array</w:t>
        </w:r>
      </w:hyperlink>
      <w:r w:rsidRPr="00A8229B">
        <w:rPr>
          <w:rFonts w:ascii="Times New Roman" w:hAnsi="Times New Roman" w:cs="Times New Roman"/>
          <w:b/>
          <w:i/>
          <w:sz w:val="28"/>
          <w:szCs w:val="28"/>
        </w:rPr>
        <w:t>), иначе будет возвращен массив, содержащий string.</w:t>
      </w:r>
    </w:p>
    <w:p w:rsidR="00961C76" w:rsidRPr="00AD2F8F" w:rsidRDefault="00961C76" w:rsidP="00961C76">
      <w:pPr>
        <w:spacing w:after="0" w:line="240" w:lineRule="auto"/>
        <w:jc w:val="both"/>
        <w:rPr>
          <w:rFonts w:ascii="Times New Roman" w:hAnsi="Times New Roman" w:cs="Times New Roman"/>
          <w:sz w:val="28"/>
          <w:szCs w:val="28"/>
        </w:rPr>
      </w:pP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rPr>
      </w:pPr>
      <w:r w:rsidRPr="00AD2F8F">
        <w:rPr>
          <w:rFonts w:ascii="Consolas" w:hAnsi="Consolas" w:cs="Consolas"/>
          <w:sz w:val="24"/>
          <w:szCs w:val="28"/>
        </w:rPr>
        <w:t>&lt;?php</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color w:val="C45911" w:themeColor="accent2" w:themeShade="BF"/>
          <w:sz w:val="24"/>
          <w:szCs w:val="28"/>
        </w:rPr>
      </w:pPr>
      <w:r w:rsidRPr="00B12D99">
        <w:rPr>
          <w:rFonts w:ascii="Times New Roman" w:hAnsi="Times New Roman" w:cs="Times New Roman"/>
          <w:i/>
          <w:color w:val="C45911" w:themeColor="accent2" w:themeShade="BF"/>
          <w:sz w:val="24"/>
          <w:szCs w:val="28"/>
        </w:rPr>
        <w:t>// Пример 1</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rPr>
      </w:pPr>
      <w:r w:rsidRPr="00AD2F8F">
        <w:rPr>
          <w:rFonts w:ascii="Consolas" w:hAnsi="Consolas" w:cs="Consolas"/>
          <w:sz w:val="24"/>
          <w:szCs w:val="28"/>
        </w:rPr>
        <w:t>$pizza  = "кусок1 кусок2 кусок3 кусок4 кусок5 кусок6";</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AD2F8F">
        <w:rPr>
          <w:rFonts w:ascii="Consolas" w:hAnsi="Consolas" w:cs="Consolas"/>
          <w:sz w:val="24"/>
          <w:szCs w:val="28"/>
          <w:lang w:val="en-US"/>
        </w:rPr>
        <w:t>$pieces = explode(" ", $pizza);</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AD2F8F">
        <w:rPr>
          <w:rFonts w:ascii="Consolas" w:hAnsi="Consolas" w:cs="Consolas"/>
          <w:sz w:val="24"/>
          <w:szCs w:val="28"/>
          <w:lang w:val="en-US"/>
        </w:rPr>
        <w:t xml:space="preserve"> $pieces[0]; // </w:t>
      </w:r>
      <w:r w:rsidRPr="00AD2F8F">
        <w:rPr>
          <w:rFonts w:ascii="Consolas" w:hAnsi="Consolas" w:cs="Consolas"/>
          <w:sz w:val="24"/>
          <w:szCs w:val="28"/>
        </w:rPr>
        <w:t>кусок</w:t>
      </w:r>
      <w:r w:rsidRPr="00AD2F8F">
        <w:rPr>
          <w:rFonts w:ascii="Consolas" w:hAnsi="Consolas" w:cs="Consolas"/>
          <w:sz w:val="24"/>
          <w:szCs w:val="28"/>
          <w:lang w:val="en-US"/>
        </w:rPr>
        <w:t>1</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AD2F8F">
        <w:rPr>
          <w:rFonts w:ascii="Consolas" w:hAnsi="Consolas" w:cs="Consolas"/>
          <w:sz w:val="24"/>
          <w:szCs w:val="28"/>
          <w:lang w:val="en-US"/>
        </w:rPr>
        <w:t xml:space="preserve"> "&lt;br&gt;";</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AD2F8F">
        <w:rPr>
          <w:rFonts w:ascii="Consolas" w:hAnsi="Consolas" w:cs="Consolas"/>
          <w:sz w:val="24"/>
          <w:szCs w:val="28"/>
          <w:lang w:val="en-US"/>
        </w:rPr>
        <w:t xml:space="preserve"> $pieces[1]; // </w:t>
      </w:r>
      <w:r w:rsidRPr="00AD2F8F">
        <w:rPr>
          <w:rFonts w:ascii="Consolas" w:hAnsi="Consolas" w:cs="Consolas"/>
          <w:sz w:val="24"/>
          <w:szCs w:val="28"/>
        </w:rPr>
        <w:t>кусок</w:t>
      </w:r>
      <w:r w:rsidRPr="00AD2F8F">
        <w:rPr>
          <w:rFonts w:ascii="Consolas" w:hAnsi="Consolas" w:cs="Consolas"/>
          <w:sz w:val="24"/>
          <w:szCs w:val="28"/>
          <w:lang w:val="en-US"/>
        </w:rPr>
        <w:t>2</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AD2F8F">
        <w:rPr>
          <w:rFonts w:ascii="Consolas" w:hAnsi="Consolas" w:cs="Consolas"/>
          <w:sz w:val="24"/>
          <w:szCs w:val="28"/>
          <w:lang w:val="en-US"/>
        </w:rPr>
        <w:t xml:space="preserve"> "&lt;br&gt;";</w:t>
      </w:r>
    </w:p>
    <w:p w:rsidR="00961C76" w:rsidRPr="00AD2F8F"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AD2F8F">
        <w:rPr>
          <w:rFonts w:ascii="Consolas" w:hAnsi="Consolas" w:cs="Consolas"/>
          <w:sz w:val="24"/>
          <w:szCs w:val="28"/>
          <w:lang w:val="en-US"/>
        </w:rPr>
        <w:t>var_dump ($pieces);</w:t>
      </w:r>
    </w:p>
    <w:p w:rsidR="00961C76" w:rsidRPr="00265F67"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265F67">
        <w:rPr>
          <w:rFonts w:ascii="Consolas" w:hAnsi="Consolas" w:cs="Consolas"/>
          <w:sz w:val="24"/>
          <w:szCs w:val="28"/>
          <w:lang w:val="en-US"/>
        </w:rPr>
        <w:lastRenderedPageBreak/>
        <w:t>?&gt;</w:t>
      </w:r>
    </w:p>
    <w:p w:rsidR="00961C76" w:rsidRPr="00265F67" w:rsidRDefault="00961C76" w:rsidP="00961C76">
      <w:pPr>
        <w:spacing w:after="0" w:line="240" w:lineRule="auto"/>
        <w:rPr>
          <w:rFonts w:ascii="Times New Roman" w:hAnsi="Times New Roman" w:cs="Times New Roman"/>
          <w:sz w:val="28"/>
          <w:szCs w:val="28"/>
          <w:lang w:val="en-US"/>
        </w:rPr>
      </w:pP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Fonts w:ascii="Consolas" w:hAnsi="Consolas" w:cs="Consolas"/>
          <w:sz w:val="24"/>
          <w:szCs w:val="28"/>
          <w:lang w:val="en-US"/>
        </w:rPr>
        <w:t>&lt;?php</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Fonts w:ascii="Consolas" w:hAnsi="Consolas" w:cs="Consolas"/>
          <w:sz w:val="24"/>
          <w:szCs w:val="28"/>
          <w:lang w:val="en-US"/>
        </w:rPr>
        <w:t>$data = "foo:*:1023:1000::/home/foo:/bin/sh";</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Fonts w:ascii="Consolas" w:hAnsi="Consolas" w:cs="Consolas"/>
          <w:sz w:val="24"/>
          <w:szCs w:val="28"/>
          <w:lang w:val="en-US"/>
        </w:rPr>
        <w:t>list($user, $pass, $uid, $gid, $gecos, $home, $shell) = explode(":", $data);</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EC624E">
        <w:rPr>
          <w:rFonts w:ascii="Consolas" w:hAnsi="Consolas" w:cs="Consolas"/>
          <w:sz w:val="24"/>
          <w:szCs w:val="28"/>
          <w:lang w:val="en-US"/>
        </w:rPr>
        <w:t xml:space="preserve"> $user,"&lt;br&gt;"; </w:t>
      </w:r>
      <w:r w:rsidRPr="00B12D99">
        <w:rPr>
          <w:rFonts w:ascii="Times New Roman" w:hAnsi="Times New Roman" w:cs="Times New Roman"/>
          <w:i/>
          <w:color w:val="C45911" w:themeColor="accent2" w:themeShade="BF"/>
          <w:sz w:val="24"/>
          <w:szCs w:val="28"/>
          <w:lang w:val="en-US"/>
        </w:rPr>
        <w:t>// foo</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Style w:val="HTML0"/>
          <w:rFonts w:ascii="Consolas" w:eastAsiaTheme="minorHAnsi" w:hAnsi="Consolas" w:cs="Consolas"/>
          <w:color w:val="0000BB"/>
          <w:sz w:val="24"/>
          <w:szCs w:val="28"/>
          <w:lang w:val="en-US"/>
        </w:rPr>
        <w:t>echo</w:t>
      </w:r>
      <w:r w:rsidRPr="00EC624E">
        <w:rPr>
          <w:rFonts w:ascii="Consolas" w:hAnsi="Consolas" w:cs="Consolas"/>
          <w:sz w:val="24"/>
          <w:szCs w:val="28"/>
          <w:lang w:val="en-US"/>
        </w:rPr>
        <w:t xml:space="preserve"> $pass,"&lt;br&gt;"; </w:t>
      </w:r>
      <w:r w:rsidRPr="00B12D99">
        <w:rPr>
          <w:rFonts w:ascii="Times New Roman" w:hAnsi="Times New Roman" w:cs="Times New Roman"/>
          <w:i/>
          <w:color w:val="C45911" w:themeColor="accent2" w:themeShade="BF"/>
          <w:sz w:val="24"/>
          <w:szCs w:val="28"/>
          <w:lang w:val="en-US"/>
        </w:rPr>
        <w:t>// *</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265F67">
        <w:rPr>
          <w:rStyle w:val="HTML0"/>
          <w:rFonts w:ascii="Consolas" w:eastAsiaTheme="minorHAnsi" w:hAnsi="Consolas" w:cs="Consolas"/>
          <w:color w:val="0000BB"/>
          <w:sz w:val="24"/>
          <w:szCs w:val="28"/>
          <w:lang w:val="en-US"/>
        </w:rPr>
        <w:t>echo</w:t>
      </w:r>
      <w:r w:rsidRPr="00EC624E">
        <w:rPr>
          <w:rFonts w:ascii="Consolas" w:hAnsi="Consolas" w:cs="Consolas"/>
          <w:sz w:val="24"/>
          <w:szCs w:val="28"/>
          <w:lang w:val="en-US"/>
        </w:rPr>
        <w:t xml:space="preserve"> $shell,"&lt;br&gt;"; </w:t>
      </w:r>
      <w:r w:rsidRPr="00B12D99">
        <w:rPr>
          <w:rFonts w:ascii="Times New Roman" w:hAnsi="Times New Roman" w:cs="Times New Roman"/>
          <w:i/>
          <w:color w:val="C45911" w:themeColor="accent2" w:themeShade="BF"/>
          <w:sz w:val="24"/>
          <w:szCs w:val="28"/>
          <w:lang w:val="en-US"/>
        </w:rPr>
        <w:t>// /bin/sh</w:t>
      </w:r>
    </w:p>
    <w:p w:rsidR="00961C76" w:rsidRPr="00EC624E"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rPr>
      </w:pPr>
      <w:r w:rsidRPr="00EC624E">
        <w:rPr>
          <w:rFonts w:ascii="Consolas" w:hAnsi="Consolas" w:cs="Consolas"/>
          <w:sz w:val="24"/>
          <w:szCs w:val="28"/>
          <w:lang w:val="en-US"/>
        </w:rPr>
        <w:t>?&gt;</w:t>
      </w:r>
    </w:p>
    <w:p w:rsidR="00961C76" w:rsidRPr="00265F67" w:rsidRDefault="00961C76" w:rsidP="00961C76">
      <w:pPr>
        <w:spacing w:after="0" w:line="240" w:lineRule="auto"/>
        <w:rPr>
          <w:rFonts w:ascii="Times New Roman" w:eastAsia="Times New Roman" w:hAnsi="Times New Roman" w:cs="Times New Roman"/>
          <w:sz w:val="28"/>
          <w:szCs w:val="28"/>
          <w:lang w:val="en-US" w:eastAsia="ru-RU"/>
        </w:rPr>
      </w:pPr>
    </w:p>
    <w:p w:rsidR="00961C76" w:rsidRPr="00EC624E" w:rsidRDefault="00961C76" w:rsidP="00961C76">
      <w:pPr>
        <w:spacing w:after="0" w:line="240" w:lineRule="auto"/>
        <w:ind w:firstLine="708"/>
        <w:rPr>
          <w:rFonts w:ascii="Times New Roman" w:hAnsi="Times New Roman" w:cs="Times New Roman"/>
          <w:b/>
          <w:sz w:val="28"/>
          <w:szCs w:val="28"/>
        </w:rPr>
      </w:pPr>
      <w:r w:rsidRPr="00EC624E">
        <w:rPr>
          <w:rFonts w:ascii="Times New Roman" w:hAnsi="Times New Roman" w:cs="Times New Roman"/>
          <w:b/>
          <w:sz w:val="28"/>
          <w:szCs w:val="28"/>
        </w:rPr>
        <w:t>Implode () </w:t>
      </w:r>
    </w:p>
    <w:p w:rsidR="00961C76" w:rsidRPr="00AD2F8F" w:rsidRDefault="00961C76" w:rsidP="00961C76">
      <w:pPr>
        <w:spacing w:after="0" w:line="240" w:lineRule="auto"/>
        <w:ind w:firstLine="708"/>
        <w:rPr>
          <w:rFonts w:ascii="Times New Roman" w:hAnsi="Times New Roman" w:cs="Times New Roman"/>
          <w:sz w:val="28"/>
          <w:szCs w:val="28"/>
        </w:rPr>
      </w:pPr>
      <w:r w:rsidRPr="00AD2F8F">
        <w:rPr>
          <w:rFonts w:ascii="Times New Roman" w:hAnsi="Times New Roman" w:cs="Times New Roman"/>
          <w:sz w:val="28"/>
          <w:szCs w:val="28"/>
        </w:rPr>
        <w:t>Объединяет элементы массива в строку</w:t>
      </w:r>
    </w:p>
    <w:p w:rsidR="00961C76" w:rsidRPr="00EC624E" w:rsidRDefault="00961C76" w:rsidP="00961C76">
      <w:pPr>
        <w:spacing w:after="0" w:line="240" w:lineRule="auto"/>
        <w:ind w:firstLine="708"/>
        <w:rPr>
          <w:rFonts w:ascii="Times New Roman" w:hAnsi="Times New Roman" w:cs="Times New Roman"/>
          <w:b/>
          <w:color w:val="000000" w:themeColor="text1"/>
          <w:sz w:val="28"/>
          <w:szCs w:val="28"/>
          <w:lang w:val="en-US"/>
        </w:rPr>
      </w:pPr>
      <w:r w:rsidRPr="00EC624E">
        <w:rPr>
          <w:rStyle w:val="type"/>
          <w:rFonts w:ascii="Times New Roman" w:hAnsi="Times New Roman" w:cs="Times New Roman"/>
          <w:b/>
          <w:color w:val="000000" w:themeColor="text1"/>
          <w:sz w:val="28"/>
          <w:szCs w:val="28"/>
          <w:lang w:val="en-US"/>
        </w:rPr>
        <w:t>string</w:t>
      </w:r>
      <w:r w:rsidRPr="00EC624E">
        <w:rPr>
          <w:rStyle w:val="apple-converted-space"/>
          <w:rFonts w:ascii="Times New Roman" w:hAnsi="Times New Roman" w:cs="Times New Roman"/>
          <w:b/>
          <w:color w:val="000000" w:themeColor="text1"/>
          <w:sz w:val="28"/>
          <w:szCs w:val="28"/>
          <w:lang w:val="en-US"/>
        </w:rPr>
        <w:t> </w:t>
      </w:r>
      <w:r w:rsidRPr="00EC624E">
        <w:rPr>
          <w:rStyle w:val="a7"/>
          <w:rFonts w:ascii="Times New Roman" w:hAnsi="Times New Roman" w:cs="Times New Roman"/>
          <w:color w:val="000000" w:themeColor="text1"/>
          <w:sz w:val="28"/>
          <w:szCs w:val="28"/>
          <w:lang w:val="en-US"/>
        </w:rPr>
        <w:t>implode</w:t>
      </w:r>
      <w:r w:rsidRPr="00EC624E">
        <w:rPr>
          <w:rStyle w:val="apple-converted-space"/>
          <w:rFonts w:ascii="Times New Roman" w:hAnsi="Times New Roman" w:cs="Times New Roman"/>
          <w:b/>
          <w:color w:val="000000" w:themeColor="text1"/>
          <w:sz w:val="28"/>
          <w:szCs w:val="28"/>
          <w:lang w:val="en-US"/>
        </w:rPr>
        <w:t> </w:t>
      </w:r>
      <w:r w:rsidRPr="00EC624E">
        <w:rPr>
          <w:rFonts w:ascii="Times New Roman" w:hAnsi="Times New Roman" w:cs="Times New Roman"/>
          <w:b/>
          <w:color w:val="000000" w:themeColor="text1"/>
          <w:sz w:val="28"/>
          <w:szCs w:val="28"/>
          <w:lang w:val="en-US"/>
        </w:rPr>
        <w:t>(</w:t>
      </w:r>
      <w:r w:rsidRPr="00EC624E">
        <w:rPr>
          <w:rStyle w:val="apple-converted-space"/>
          <w:rFonts w:ascii="Times New Roman" w:hAnsi="Times New Roman" w:cs="Times New Roman"/>
          <w:b/>
          <w:color w:val="000000" w:themeColor="text1"/>
          <w:sz w:val="28"/>
          <w:szCs w:val="28"/>
          <w:lang w:val="en-US"/>
        </w:rPr>
        <w:t> </w:t>
      </w:r>
      <w:r w:rsidRPr="00EC624E">
        <w:rPr>
          <w:rStyle w:val="type"/>
          <w:rFonts w:ascii="Times New Roman" w:hAnsi="Times New Roman" w:cs="Times New Roman"/>
          <w:b/>
          <w:color w:val="000000" w:themeColor="text1"/>
          <w:sz w:val="28"/>
          <w:szCs w:val="28"/>
          <w:lang w:val="en-US"/>
        </w:rPr>
        <w:t>string</w:t>
      </w:r>
      <w:r w:rsidRPr="00EC624E">
        <w:rPr>
          <w:rStyle w:val="apple-converted-space"/>
          <w:rFonts w:ascii="Times New Roman" w:hAnsi="Times New Roman" w:cs="Times New Roman"/>
          <w:b/>
          <w:color w:val="000000" w:themeColor="text1"/>
          <w:sz w:val="28"/>
          <w:szCs w:val="28"/>
          <w:lang w:val="en-US"/>
        </w:rPr>
        <w:t> </w:t>
      </w:r>
      <w:r w:rsidRPr="00EC624E">
        <w:rPr>
          <w:rStyle w:val="HTML0"/>
          <w:rFonts w:ascii="Times New Roman" w:eastAsiaTheme="minorHAnsi" w:hAnsi="Times New Roman" w:cs="Times New Roman"/>
          <w:b/>
          <w:i/>
          <w:color w:val="000000" w:themeColor="text1"/>
          <w:sz w:val="28"/>
          <w:szCs w:val="28"/>
          <w:lang w:val="en-US"/>
        </w:rPr>
        <w:t>$glue</w:t>
      </w:r>
      <w:r w:rsidRPr="00EC624E">
        <w:rPr>
          <w:rFonts w:ascii="Times New Roman" w:hAnsi="Times New Roman" w:cs="Times New Roman"/>
          <w:b/>
          <w:color w:val="000000" w:themeColor="text1"/>
          <w:sz w:val="28"/>
          <w:szCs w:val="28"/>
          <w:lang w:val="en-US"/>
        </w:rPr>
        <w:t>,</w:t>
      </w:r>
      <w:r w:rsidRPr="00EC624E">
        <w:rPr>
          <w:rStyle w:val="apple-converted-space"/>
          <w:rFonts w:ascii="Times New Roman" w:hAnsi="Times New Roman" w:cs="Times New Roman"/>
          <w:b/>
          <w:color w:val="000000" w:themeColor="text1"/>
          <w:sz w:val="28"/>
          <w:szCs w:val="28"/>
          <w:lang w:val="en-US"/>
        </w:rPr>
        <w:t> </w:t>
      </w:r>
      <w:r w:rsidRPr="00EC624E">
        <w:rPr>
          <w:rStyle w:val="type"/>
          <w:rFonts w:ascii="Times New Roman" w:hAnsi="Times New Roman" w:cs="Times New Roman"/>
          <w:b/>
          <w:color w:val="000000" w:themeColor="text1"/>
          <w:sz w:val="28"/>
          <w:szCs w:val="28"/>
          <w:lang w:val="en-US"/>
        </w:rPr>
        <w:t>array</w:t>
      </w:r>
      <w:r w:rsidRPr="00EC624E">
        <w:rPr>
          <w:rStyle w:val="apple-converted-space"/>
          <w:rFonts w:ascii="Times New Roman" w:hAnsi="Times New Roman" w:cs="Times New Roman"/>
          <w:b/>
          <w:color w:val="000000" w:themeColor="text1"/>
          <w:sz w:val="28"/>
          <w:szCs w:val="28"/>
          <w:lang w:val="en-US"/>
        </w:rPr>
        <w:t> </w:t>
      </w:r>
      <w:r w:rsidRPr="00EC624E">
        <w:rPr>
          <w:rStyle w:val="HTML0"/>
          <w:rFonts w:ascii="Times New Roman" w:eastAsiaTheme="minorHAnsi" w:hAnsi="Times New Roman" w:cs="Times New Roman"/>
          <w:b/>
          <w:i/>
          <w:color w:val="000000" w:themeColor="text1"/>
          <w:sz w:val="28"/>
          <w:szCs w:val="28"/>
          <w:lang w:val="en-US"/>
        </w:rPr>
        <w:t>$pieces</w:t>
      </w:r>
      <w:r w:rsidRPr="00EC624E">
        <w:rPr>
          <w:rStyle w:val="apple-converted-space"/>
          <w:rFonts w:ascii="Times New Roman" w:hAnsi="Times New Roman" w:cs="Times New Roman"/>
          <w:b/>
          <w:color w:val="000000" w:themeColor="text1"/>
          <w:sz w:val="28"/>
          <w:szCs w:val="28"/>
          <w:lang w:val="en-US"/>
        </w:rPr>
        <w:t> </w:t>
      </w:r>
      <w:r w:rsidRPr="00EC624E">
        <w:rPr>
          <w:rFonts w:ascii="Times New Roman" w:hAnsi="Times New Roman" w:cs="Times New Roman"/>
          <w:b/>
          <w:color w:val="000000" w:themeColor="text1"/>
          <w:sz w:val="28"/>
          <w:szCs w:val="28"/>
          <w:lang w:val="en-US"/>
        </w:rPr>
        <w:t>)</w:t>
      </w:r>
    </w:p>
    <w:p w:rsidR="00961C76" w:rsidRPr="00EC624E" w:rsidRDefault="00961C76" w:rsidP="00961C76">
      <w:pPr>
        <w:spacing w:after="0" w:line="240" w:lineRule="auto"/>
        <w:ind w:firstLine="708"/>
        <w:rPr>
          <w:rFonts w:ascii="Times New Roman" w:hAnsi="Times New Roman" w:cs="Times New Roman"/>
          <w:b/>
          <w:color w:val="000000" w:themeColor="text1"/>
          <w:sz w:val="28"/>
          <w:szCs w:val="28"/>
        </w:rPr>
      </w:pPr>
      <w:r w:rsidRPr="00EC624E">
        <w:rPr>
          <w:rStyle w:val="type"/>
          <w:rFonts w:ascii="Times New Roman" w:hAnsi="Times New Roman" w:cs="Times New Roman"/>
          <w:b/>
          <w:color w:val="000000" w:themeColor="text1"/>
          <w:sz w:val="28"/>
          <w:szCs w:val="28"/>
        </w:rPr>
        <w:t>string</w:t>
      </w:r>
      <w:r w:rsidRPr="00EC624E">
        <w:rPr>
          <w:rStyle w:val="apple-converted-space"/>
          <w:rFonts w:ascii="Times New Roman" w:hAnsi="Times New Roman" w:cs="Times New Roman"/>
          <w:b/>
          <w:color w:val="000000" w:themeColor="text1"/>
          <w:sz w:val="28"/>
          <w:szCs w:val="28"/>
        </w:rPr>
        <w:t> </w:t>
      </w:r>
      <w:r w:rsidRPr="00EC624E">
        <w:rPr>
          <w:rStyle w:val="a7"/>
          <w:rFonts w:ascii="Times New Roman" w:hAnsi="Times New Roman" w:cs="Times New Roman"/>
          <w:color w:val="000000" w:themeColor="text1"/>
          <w:sz w:val="28"/>
          <w:szCs w:val="28"/>
        </w:rPr>
        <w:t>implode</w:t>
      </w:r>
      <w:r w:rsidRPr="00EC624E">
        <w:rPr>
          <w:rStyle w:val="apple-converted-space"/>
          <w:rFonts w:ascii="Times New Roman" w:hAnsi="Times New Roman" w:cs="Times New Roman"/>
          <w:b/>
          <w:color w:val="000000" w:themeColor="text1"/>
          <w:sz w:val="28"/>
          <w:szCs w:val="28"/>
        </w:rPr>
        <w:t> </w:t>
      </w:r>
      <w:r w:rsidRPr="00EC624E">
        <w:rPr>
          <w:rFonts w:ascii="Times New Roman" w:hAnsi="Times New Roman" w:cs="Times New Roman"/>
          <w:b/>
          <w:color w:val="000000" w:themeColor="text1"/>
          <w:sz w:val="28"/>
          <w:szCs w:val="28"/>
        </w:rPr>
        <w:t>(</w:t>
      </w:r>
      <w:r w:rsidRPr="00EC624E">
        <w:rPr>
          <w:rStyle w:val="apple-converted-space"/>
          <w:rFonts w:ascii="Times New Roman" w:hAnsi="Times New Roman" w:cs="Times New Roman"/>
          <w:b/>
          <w:color w:val="000000" w:themeColor="text1"/>
          <w:sz w:val="28"/>
          <w:szCs w:val="28"/>
        </w:rPr>
        <w:t> </w:t>
      </w:r>
      <w:r w:rsidRPr="00EC624E">
        <w:rPr>
          <w:rStyle w:val="type"/>
          <w:rFonts w:ascii="Times New Roman" w:hAnsi="Times New Roman" w:cs="Times New Roman"/>
          <w:b/>
          <w:color w:val="000000" w:themeColor="text1"/>
          <w:sz w:val="28"/>
          <w:szCs w:val="28"/>
        </w:rPr>
        <w:t>array</w:t>
      </w:r>
      <w:r w:rsidRPr="00EC624E">
        <w:rPr>
          <w:rStyle w:val="apple-converted-space"/>
          <w:rFonts w:ascii="Times New Roman" w:hAnsi="Times New Roman" w:cs="Times New Roman"/>
          <w:b/>
          <w:color w:val="000000" w:themeColor="text1"/>
          <w:sz w:val="28"/>
          <w:szCs w:val="28"/>
        </w:rPr>
        <w:t> </w:t>
      </w:r>
      <w:r w:rsidRPr="00EC624E">
        <w:rPr>
          <w:rStyle w:val="HTML0"/>
          <w:rFonts w:ascii="Times New Roman" w:eastAsiaTheme="minorHAnsi" w:hAnsi="Times New Roman" w:cs="Times New Roman"/>
          <w:b/>
          <w:i/>
          <w:color w:val="000000" w:themeColor="text1"/>
          <w:sz w:val="28"/>
          <w:szCs w:val="28"/>
        </w:rPr>
        <w:t>$pieces</w:t>
      </w:r>
      <w:r w:rsidRPr="00EC624E">
        <w:rPr>
          <w:rStyle w:val="apple-converted-space"/>
          <w:rFonts w:ascii="Times New Roman" w:hAnsi="Times New Roman" w:cs="Times New Roman"/>
          <w:b/>
          <w:color w:val="000000" w:themeColor="text1"/>
          <w:sz w:val="28"/>
          <w:szCs w:val="28"/>
        </w:rPr>
        <w:t> </w:t>
      </w:r>
      <w:r w:rsidRPr="00EC624E">
        <w:rPr>
          <w:rFonts w:ascii="Times New Roman" w:hAnsi="Times New Roman" w:cs="Times New Roman"/>
          <w:b/>
          <w:color w:val="000000" w:themeColor="text1"/>
          <w:sz w:val="28"/>
          <w:szCs w:val="28"/>
        </w:rPr>
        <w:t>)</w:t>
      </w:r>
    </w:p>
    <w:p w:rsidR="00961C76" w:rsidRDefault="00961C76" w:rsidP="00961C76">
      <w:pPr>
        <w:spacing w:after="0" w:line="240" w:lineRule="auto"/>
        <w:ind w:firstLine="708"/>
        <w:rPr>
          <w:rFonts w:ascii="Times New Roman" w:hAnsi="Times New Roman" w:cs="Times New Roman"/>
          <w:sz w:val="28"/>
          <w:szCs w:val="28"/>
        </w:rPr>
      </w:pPr>
      <w:r w:rsidRPr="00AD2F8F">
        <w:rPr>
          <w:rFonts w:ascii="Times New Roman" w:hAnsi="Times New Roman" w:cs="Times New Roman"/>
          <w:sz w:val="28"/>
          <w:szCs w:val="28"/>
        </w:rPr>
        <w:t>Объединяет элементы массива с помощью строки </w:t>
      </w:r>
      <w:r w:rsidRPr="00B12D99">
        <w:rPr>
          <w:rFonts w:ascii="Times New Roman" w:hAnsi="Times New Roman" w:cs="Times New Roman"/>
          <w:b/>
          <w:i/>
          <w:sz w:val="28"/>
          <w:szCs w:val="28"/>
        </w:rPr>
        <w:t>glue</w:t>
      </w:r>
      <w:r w:rsidRPr="00AD2F8F">
        <w:rPr>
          <w:rFonts w:ascii="Times New Roman" w:hAnsi="Times New Roman" w:cs="Times New Roman"/>
          <w:sz w:val="28"/>
          <w:szCs w:val="28"/>
        </w:rPr>
        <w:t>.</w:t>
      </w:r>
    </w:p>
    <w:p w:rsidR="00961C76"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По историческим причинам, функции </w:t>
      </w:r>
      <w:r w:rsidRPr="00B12D99">
        <w:rPr>
          <w:rFonts w:ascii="Times New Roman" w:hAnsi="Times New Roman" w:cs="Times New Roman"/>
          <w:b/>
          <w:sz w:val="28"/>
          <w:szCs w:val="28"/>
        </w:rPr>
        <w:t>implode()</w:t>
      </w:r>
      <w:r w:rsidRPr="00AD2F8F">
        <w:rPr>
          <w:rFonts w:ascii="Times New Roman" w:hAnsi="Times New Roman" w:cs="Times New Roman"/>
          <w:sz w:val="28"/>
          <w:szCs w:val="28"/>
        </w:rPr>
        <w:t> можно передавать аргументы в любом порядке, однако для унификации с функцией </w:t>
      </w:r>
      <w:hyperlink r:id="rId12" w:history="1">
        <w:r w:rsidRPr="00B12D99">
          <w:rPr>
            <w:rFonts w:ascii="Times New Roman" w:hAnsi="Times New Roman" w:cs="Times New Roman"/>
            <w:b/>
            <w:sz w:val="28"/>
            <w:szCs w:val="28"/>
          </w:rPr>
          <w:t>explode()</w:t>
        </w:r>
      </w:hyperlink>
      <w:r w:rsidRPr="00AD2F8F">
        <w:rPr>
          <w:rFonts w:ascii="Times New Roman" w:hAnsi="Times New Roman" w:cs="Times New Roman"/>
          <w:sz w:val="28"/>
          <w:szCs w:val="28"/>
        </w:rPr>
        <w:t> следует использовать документированный порядок аргументов.</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Список параметров</w:t>
      </w:r>
      <w:hyperlink r:id="rId13" w:anchor="refsect1-function.implode-parameters" w:history="1">
        <w:r w:rsidRPr="00AD2F8F">
          <w:rPr>
            <w:rFonts w:ascii="Times New Roman" w:hAnsi="Times New Roman" w:cs="Times New Roman"/>
            <w:sz w:val="28"/>
            <w:szCs w:val="28"/>
          </w:rPr>
          <w:t> ¶</w:t>
        </w:r>
      </w:hyperlink>
    </w:p>
    <w:p w:rsidR="00961C76" w:rsidRPr="00AD2F8F" w:rsidRDefault="00961C76" w:rsidP="00961C76">
      <w:pPr>
        <w:spacing w:after="0" w:line="240" w:lineRule="auto"/>
        <w:ind w:firstLine="708"/>
        <w:jc w:val="both"/>
        <w:rPr>
          <w:rFonts w:ascii="Times New Roman" w:hAnsi="Times New Roman" w:cs="Times New Roman"/>
          <w:sz w:val="28"/>
          <w:szCs w:val="28"/>
        </w:rPr>
      </w:pPr>
      <w:r w:rsidRPr="00B12D99">
        <w:rPr>
          <w:rFonts w:ascii="Times New Roman" w:hAnsi="Times New Roman" w:cs="Times New Roman"/>
          <w:b/>
          <w:i/>
          <w:sz w:val="28"/>
          <w:szCs w:val="28"/>
          <w:lang w:val="en-US"/>
        </w:rPr>
        <w:t>g</w:t>
      </w:r>
      <w:r w:rsidRPr="00B12D99">
        <w:rPr>
          <w:rFonts w:ascii="Times New Roman" w:hAnsi="Times New Roman" w:cs="Times New Roman"/>
          <w:b/>
          <w:i/>
          <w:sz w:val="28"/>
          <w:szCs w:val="28"/>
        </w:rPr>
        <w:t>lue</w:t>
      </w:r>
      <w:r w:rsidRPr="00AD2F8F">
        <w:rPr>
          <w:rFonts w:ascii="Times New Roman" w:hAnsi="Times New Roman" w:cs="Times New Roman"/>
          <w:sz w:val="28"/>
          <w:szCs w:val="28"/>
        </w:rPr>
        <w:t xml:space="preserve"> – по умолчанию равен пустой строке.</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B12D99">
        <w:rPr>
          <w:rFonts w:ascii="Times New Roman" w:hAnsi="Times New Roman" w:cs="Times New Roman"/>
          <w:b/>
          <w:i/>
          <w:sz w:val="28"/>
          <w:szCs w:val="28"/>
          <w:lang w:val="en-US"/>
        </w:rPr>
        <w:t>p</w:t>
      </w:r>
      <w:r w:rsidRPr="00B12D99">
        <w:rPr>
          <w:rFonts w:ascii="Times New Roman" w:hAnsi="Times New Roman" w:cs="Times New Roman"/>
          <w:b/>
          <w:i/>
          <w:sz w:val="28"/>
          <w:szCs w:val="28"/>
        </w:rPr>
        <w:t>ieces</w:t>
      </w:r>
      <w:r w:rsidRPr="00AD2F8F">
        <w:rPr>
          <w:rFonts w:ascii="Times New Roman" w:hAnsi="Times New Roman" w:cs="Times New Roman"/>
          <w:sz w:val="28"/>
          <w:szCs w:val="28"/>
        </w:rPr>
        <w:t xml:space="preserve"> – массив объединяемых строк.</w:t>
      </w:r>
    </w:p>
    <w:p w:rsidR="00961C76" w:rsidRPr="00AD2F8F" w:rsidRDefault="00961C76" w:rsidP="00961C76">
      <w:pPr>
        <w:spacing w:after="0" w:line="240" w:lineRule="auto"/>
        <w:ind w:firstLine="708"/>
        <w:jc w:val="both"/>
        <w:rPr>
          <w:rFonts w:ascii="Times New Roman" w:hAnsi="Times New Roman" w:cs="Times New Roman"/>
          <w:sz w:val="28"/>
          <w:szCs w:val="28"/>
        </w:rPr>
      </w:pPr>
      <w:r w:rsidRPr="00AD2F8F">
        <w:rPr>
          <w:rFonts w:ascii="Times New Roman" w:hAnsi="Times New Roman" w:cs="Times New Roman"/>
          <w:sz w:val="28"/>
          <w:szCs w:val="28"/>
        </w:rPr>
        <w:t>В результате возвращает строку, содержащую строковое представление всех элементов массива в указанном порядке, со строкой glue между каждым элементом.</w:t>
      </w:r>
    </w:p>
    <w:p w:rsidR="00961C76" w:rsidRPr="00AD2F8F" w:rsidRDefault="00961C76" w:rsidP="00961C76">
      <w:pPr>
        <w:spacing w:after="0" w:line="240" w:lineRule="auto"/>
        <w:rPr>
          <w:rFonts w:ascii="Times New Roman" w:eastAsia="Times New Roman" w:hAnsi="Times New Roman" w:cs="Times New Roman"/>
          <w:sz w:val="28"/>
          <w:szCs w:val="28"/>
          <w:lang w:eastAsia="ru-RU"/>
        </w:rPr>
      </w:pP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eastAsia="ru-RU"/>
        </w:rPr>
      </w:pPr>
      <w:r w:rsidRPr="00B12D99">
        <w:rPr>
          <w:rFonts w:ascii="Consolas" w:hAnsi="Consolas" w:cs="Consolas"/>
          <w:sz w:val="24"/>
          <w:szCs w:val="28"/>
          <w:lang w:eastAsia="ru-RU"/>
        </w:rPr>
        <w:t>&lt;?php</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eastAsia="ru-RU"/>
        </w:rPr>
      </w:pPr>
      <w:r w:rsidRPr="00B12D99">
        <w:rPr>
          <w:rFonts w:ascii="Consolas" w:hAnsi="Consolas" w:cs="Consolas"/>
          <w:sz w:val="24"/>
          <w:szCs w:val="28"/>
          <w:lang w:eastAsia="ru-RU"/>
        </w:rPr>
        <w:t>$array = array('имя', 'почта', 'телефон');</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eastAsia="ru-RU"/>
        </w:rPr>
      </w:pPr>
      <w:r w:rsidRPr="00B12D99">
        <w:rPr>
          <w:rFonts w:ascii="Consolas" w:hAnsi="Consolas" w:cs="Consolas"/>
          <w:sz w:val="24"/>
          <w:szCs w:val="28"/>
          <w:lang w:val="en-US" w:eastAsia="ru-RU"/>
        </w:rPr>
        <w:t>$comma_separated = implode(",", $array);</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eastAsia="ru-RU"/>
        </w:rPr>
      </w:pPr>
      <w:r w:rsidRPr="00EC624E">
        <w:rPr>
          <w:rStyle w:val="HTML0"/>
          <w:rFonts w:ascii="Consolas" w:eastAsiaTheme="minorHAnsi" w:hAnsi="Consolas" w:cs="Consolas"/>
          <w:color w:val="0000BB"/>
          <w:sz w:val="24"/>
          <w:szCs w:val="28"/>
          <w:lang w:val="en-US"/>
        </w:rPr>
        <w:t>echo</w:t>
      </w:r>
      <w:r w:rsidRPr="00B12D99">
        <w:rPr>
          <w:rFonts w:ascii="Consolas" w:hAnsi="Consolas" w:cs="Consolas"/>
          <w:sz w:val="24"/>
          <w:szCs w:val="28"/>
          <w:lang w:val="en-US" w:eastAsia="ru-RU"/>
        </w:rPr>
        <w:t xml:space="preserve"> $comma_separated; // </w:t>
      </w:r>
      <w:r w:rsidRPr="00B12D99">
        <w:rPr>
          <w:rFonts w:ascii="Consolas" w:hAnsi="Consolas" w:cs="Consolas"/>
          <w:sz w:val="24"/>
          <w:szCs w:val="28"/>
          <w:lang w:eastAsia="ru-RU"/>
        </w:rPr>
        <w:t>имя</w:t>
      </w:r>
      <w:r w:rsidRPr="00B12D99">
        <w:rPr>
          <w:rFonts w:ascii="Consolas" w:hAnsi="Consolas" w:cs="Consolas"/>
          <w:sz w:val="24"/>
          <w:szCs w:val="28"/>
          <w:lang w:val="en-US" w:eastAsia="ru-RU"/>
        </w:rPr>
        <w:t>,</w:t>
      </w:r>
      <w:r w:rsidRPr="00B12D99">
        <w:rPr>
          <w:rFonts w:ascii="Consolas" w:hAnsi="Consolas" w:cs="Consolas"/>
          <w:sz w:val="24"/>
          <w:szCs w:val="28"/>
          <w:lang w:eastAsia="ru-RU"/>
        </w:rPr>
        <w:t>почта</w:t>
      </w:r>
      <w:r w:rsidRPr="00B12D99">
        <w:rPr>
          <w:rFonts w:ascii="Consolas" w:hAnsi="Consolas" w:cs="Consolas"/>
          <w:sz w:val="24"/>
          <w:szCs w:val="28"/>
          <w:lang w:val="en-US" w:eastAsia="ru-RU"/>
        </w:rPr>
        <w:t>,</w:t>
      </w:r>
      <w:r w:rsidRPr="00B12D99">
        <w:rPr>
          <w:rFonts w:ascii="Consolas" w:hAnsi="Consolas" w:cs="Consolas"/>
          <w:sz w:val="24"/>
          <w:szCs w:val="28"/>
          <w:lang w:eastAsia="ru-RU"/>
        </w:rPr>
        <w:t>телефон</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eastAsia="ru-RU"/>
        </w:rPr>
      </w:pP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color w:val="C45911" w:themeColor="accent2" w:themeShade="BF"/>
          <w:sz w:val="24"/>
          <w:szCs w:val="28"/>
          <w:lang w:eastAsia="ru-RU"/>
        </w:rPr>
      </w:pPr>
      <w:r w:rsidRPr="00B12D99">
        <w:rPr>
          <w:rFonts w:ascii="Times New Roman" w:hAnsi="Times New Roman" w:cs="Times New Roman"/>
          <w:i/>
          <w:color w:val="C45911" w:themeColor="accent2" w:themeShade="BF"/>
          <w:sz w:val="24"/>
          <w:szCs w:val="28"/>
          <w:lang w:eastAsia="ru-RU"/>
        </w:rPr>
        <w:t>// Пустая строка при использовании пустого массива:</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val="en-US" w:eastAsia="ru-RU"/>
        </w:rPr>
      </w:pPr>
      <w:r w:rsidRPr="00B12D99">
        <w:rPr>
          <w:rFonts w:ascii="Consolas" w:hAnsi="Consolas" w:cs="Consolas"/>
          <w:sz w:val="24"/>
          <w:szCs w:val="28"/>
          <w:lang w:val="en-US" w:eastAsia="ru-RU"/>
        </w:rPr>
        <w:t>var_dump(implode('hello', array())); // string(0) ""</w:t>
      </w:r>
    </w:p>
    <w:p w:rsidR="00961C76" w:rsidRPr="00B12D9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4"/>
          <w:szCs w:val="28"/>
          <w:lang w:eastAsia="ru-RU"/>
        </w:rPr>
      </w:pPr>
      <w:r w:rsidRPr="00B12D99">
        <w:rPr>
          <w:rFonts w:ascii="Consolas" w:hAnsi="Consolas" w:cs="Consolas"/>
          <w:sz w:val="24"/>
          <w:szCs w:val="28"/>
          <w:lang w:eastAsia="ru-RU"/>
        </w:rPr>
        <w:t>?&gt;</w:t>
      </w:r>
    </w:p>
    <w:p w:rsidR="00961C76" w:rsidRPr="00530040" w:rsidRDefault="00961C76" w:rsidP="00961C76">
      <w:pPr>
        <w:pStyle w:val="2"/>
        <w:spacing w:before="360"/>
        <w:ind w:firstLine="709"/>
        <w:rPr>
          <w:rFonts w:ascii="Times New Roman" w:hAnsi="Times New Roman" w:cs="Times New Roman"/>
          <w:b/>
          <w:color w:val="000000" w:themeColor="text1"/>
          <w:sz w:val="28"/>
          <w:u w:val="single"/>
        </w:rPr>
      </w:pPr>
      <w:r w:rsidRPr="00530040">
        <w:rPr>
          <w:rFonts w:ascii="Times New Roman" w:hAnsi="Times New Roman" w:cs="Times New Roman"/>
          <w:b/>
          <w:color w:val="000000" w:themeColor="text1"/>
          <w:sz w:val="28"/>
          <w:u w:val="single"/>
        </w:rPr>
        <w:t>Функции для работы с отдельными символами</w:t>
      </w:r>
    </w:p>
    <w:p w:rsidR="00961C76" w:rsidRPr="00914386" w:rsidRDefault="00961C76" w:rsidP="00961C76">
      <w:pPr>
        <w:pStyle w:val="ae"/>
        <w:ind w:firstLine="708"/>
        <w:jc w:val="both"/>
        <w:rPr>
          <w:rFonts w:ascii="Times New Roman" w:hAnsi="Times New Roman" w:cs="Times New Roman"/>
          <w:sz w:val="28"/>
        </w:rPr>
      </w:pPr>
      <w:r w:rsidRPr="00914386">
        <w:rPr>
          <w:rFonts w:ascii="Times New Roman" w:hAnsi="Times New Roman" w:cs="Times New Roman"/>
          <w:sz w:val="28"/>
        </w:rPr>
        <w:t>Как и в других языках программирования, в PHP можно работать с символами строк отдельно.</w:t>
      </w:r>
    </w:p>
    <w:p w:rsidR="00961C76" w:rsidRDefault="00961C76" w:rsidP="00961C76">
      <w:pPr>
        <w:pStyle w:val="ae"/>
        <w:ind w:firstLine="708"/>
        <w:jc w:val="both"/>
        <w:rPr>
          <w:rFonts w:ascii="Times New Roman" w:hAnsi="Times New Roman" w:cs="Times New Roman"/>
          <w:sz w:val="28"/>
        </w:rPr>
      </w:pPr>
      <w:r w:rsidRPr="00914386">
        <w:rPr>
          <w:rFonts w:ascii="Times New Roman" w:hAnsi="Times New Roman" w:cs="Times New Roman"/>
          <w:sz w:val="28"/>
        </w:rPr>
        <w:t>Обратиться к любому символу строки можно по его индексу:</w:t>
      </w:r>
    </w:p>
    <w:p w:rsidR="00961C76" w:rsidRPr="00914386" w:rsidRDefault="00961C76" w:rsidP="00961C76">
      <w:pPr>
        <w:pStyle w:val="ae"/>
        <w:ind w:firstLine="708"/>
        <w:jc w:val="both"/>
        <w:rPr>
          <w:rFonts w:ascii="Times New Roman" w:hAnsi="Times New Roman" w:cs="Times New Roman"/>
          <w:sz w:val="28"/>
        </w:rPr>
      </w:pPr>
    </w:p>
    <w:p w:rsidR="00961C76" w:rsidRPr="00914386" w:rsidRDefault="00961C76" w:rsidP="00961C76">
      <w:pPr>
        <w:pBdr>
          <w:top w:val="single" w:sz="4" w:space="1" w:color="auto"/>
          <w:left w:val="single" w:sz="4" w:space="4" w:color="auto"/>
          <w:bottom w:val="single" w:sz="4" w:space="1" w:color="auto"/>
          <w:right w:val="single" w:sz="4" w:space="4" w:color="auto"/>
        </w:pBdr>
        <w:rPr>
          <w:sz w:val="20"/>
          <w:lang w:val="en-US"/>
        </w:rPr>
      </w:pPr>
      <w:r w:rsidRPr="001A4473">
        <w:rPr>
          <w:rStyle w:val="HTML0"/>
          <w:rFonts w:ascii="Consolas" w:eastAsiaTheme="minorHAnsi" w:hAnsi="Consolas" w:cs="Consolas"/>
          <w:color w:val="000000"/>
          <w:sz w:val="24"/>
          <w:szCs w:val="28"/>
          <w:lang w:val="en-US"/>
        </w:rPr>
        <w:t>$str = "PHP";</w:t>
      </w:r>
      <w:r w:rsidRPr="001A4473">
        <w:rPr>
          <w:rFonts w:ascii="Consolas" w:hAnsi="Consolas" w:cs="Consolas"/>
          <w:sz w:val="20"/>
          <w:lang w:val="en-US"/>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lang w:val="en-US"/>
        </w:rPr>
        <w:t xml:space="preserve"> </w:t>
      </w:r>
      <w:r w:rsidRPr="001A4473">
        <w:rPr>
          <w:rStyle w:val="HTML0"/>
          <w:rFonts w:ascii="Consolas" w:eastAsiaTheme="minorHAnsi" w:hAnsi="Consolas" w:cs="Consolas"/>
          <w:color w:val="000000"/>
          <w:sz w:val="24"/>
          <w:szCs w:val="28"/>
          <w:lang w:val="en-US"/>
        </w:rPr>
        <w:t>$str[0];</w:t>
      </w:r>
      <w:r w:rsidRPr="00914386">
        <w:rPr>
          <w:rStyle w:val="HTML0"/>
          <w:rFonts w:ascii="Times New Roman" w:eastAsiaTheme="minorHAnsi" w:hAnsi="Times New Roman" w:cs="Times New Roman"/>
          <w:color w:val="000000"/>
          <w:sz w:val="24"/>
          <w:szCs w:val="28"/>
          <w:lang w:val="en-US"/>
        </w:rPr>
        <w:t xml:space="preserve"> </w:t>
      </w:r>
      <w:r w:rsidRPr="00914386">
        <w:rPr>
          <w:rStyle w:val="HTML0"/>
          <w:rFonts w:ascii="Times New Roman" w:eastAsiaTheme="minorHAnsi" w:hAnsi="Times New Roman" w:cs="Times New Roman"/>
          <w:i/>
          <w:color w:val="C45911" w:themeColor="accent2" w:themeShade="BF"/>
          <w:sz w:val="24"/>
          <w:szCs w:val="28"/>
          <w:lang w:val="en-US"/>
        </w:rPr>
        <w:t xml:space="preserve">// </w:t>
      </w:r>
      <w:r w:rsidRPr="00914386">
        <w:rPr>
          <w:rStyle w:val="HTML0"/>
          <w:rFonts w:ascii="Times New Roman" w:eastAsiaTheme="minorHAnsi" w:hAnsi="Times New Roman" w:cs="Times New Roman"/>
          <w:i/>
          <w:color w:val="C45911" w:themeColor="accent2" w:themeShade="BF"/>
          <w:sz w:val="24"/>
          <w:szCs w:val="28"/>
        </w:rPr>
        <w:t>Выводит</w:t>
      </w:r>
      <w:r w:rsidRPr="00914386">
        <w:rPr>
          <w:rStyle w:val="HTML0"/>
          <w:rFonts w:ascii="Times New Roman" w:eastAsiaTheme="minorHAnsi" w:hAnsi="Times New Roman" w:cs="Times New Roman"/>
          <w:i/>
          <w:color w:val="C45911" w:themeColor="accent2" w:themeShade="BF"/>
          <w:sz w:val="24"/>
          <w:szCs w:val="28"/>
          <w:lang w:val="en-US"/>
        </w:rPr>
        <w:t xml:space="preserve"> 'P'</w:t>
      </w:r>
    </w:p>
    <w:p w:rsidR="00961C76" w:rsidRPr="00F60A84" w:rsidRDefault="00961C76" w:rsidP="00961C76">
      <w:pPr>
        <w:pStyle w:val="ae"/>
        <w:ind w:firstLine="708"/>
        <w:jc w:val="both"/>
        <w:rPr>
          <w:rFonts w:ascii="Times New Roman" w:hAnsi="Times New Roman" w:cs="Times New Roman"/>
          <w:sz w:val="28"/>
          <w:szCs w:val="28"/>
        </w:rPr>
      </w:pPr>
      <w:r w:rsidRPr="00F60A84">
        <w:rPr>
          <w:rStyle w:val="a7"/>
          <w:rFonts w:ascii="Times New Roman" w:hAnsi="Times New Roman" w:cs="Times New Roman"/>
          <w:color w:val="000000"/>
          <w:sz w:val="28"/>
          <w:szCs w:val="28"/>
        </w:rPr>
        <w:t xml:space="preserve">chr(int </w:t>
      </w:r>
      <w:r w:rsidRPr="00F60A84">
        <w:rPr>
          <w:rStyle w:val="a7"/>
          <w:rFonts w:ascii="Times New Roman" w:hAnsi="Times New Roman" w:cs="Times New Roman"/>
          <w:i/>
          <w:color w:val="000000"/>
          <w:sz w:val="28"/>
          <w:szCs w:val="28"/>
        </w:rPr>
        <w:t>$code</w:t>
      </w:r>
      <w:r w:rsidRPr="00F60A84">
        <w:rPr>
          <w:rStyle w:val="a7"/>
          <w:rFonts w:ascii="Times New Roman" w:hAnsi="Times New Roman" w:cs="Times New Roman"/>
          <w:color w:val="000000"/>
          <w:sz w:val="28"/>
          <w:szCs w:val="28"/>
        </w:rPr>
        <w:t>)</w:t>
      </w:r>
    </w:p>
    <w:p w:rsidR="00961C76" w:rsidRPr="00F60A84" w:rsidRDefault="00961C76" w:rsidP="00961C76">
      <w:pPr>
        <w:pStyle w:val="ae"/>
        <w:ind w:firstLine="708"/>
        <w:jc w:val="both"/>
        <w:rPr>
          <w:rFonts w:ascii="Times New Roman" w:hAnsi="Times New Roman" w:cs="Times New Roman"/>
          <w:sz w:val="28"/>
          <w:szCs w:val="28"/>
        </w:rPr>
      </w:pPr>
      <w:r w:rsidRPr="00F60A84">
        <w:rPr>
          <w:rFonts w:ascii="Times New Roman" w:hAnsi="Times New Roman" w:cs="Times New Roman"/>
          <w:sz w:val="28"/>
          <w:szCs w:val="28"/>
        </w:rPr>
        <w:t>Данная функция возвращает строку, состоящую из символа с кодом</w:t>
      </w:r>
      <w:r w:rsidRPr="00F60A84">
        <w:rPr>
          <w:rStyle w:val="apple-converted-space"/>
          <w:rFonts w:ascii="Times New Roman" w:hAnsi="Times New Roman" w:cs="Times New Roman"/>
          <w:color w:val="000000"/>
          <w:sz w:val="28"/>
          <w:szCs w:val="28"/>
        </w:rPr>
        <w:t> </w:t>
      </w:r>
      <w:r w:rsidRPr="00F60A84">
        <w:rPr>
          <w:rStyle w:val="HTML3"/>
          <w:rFonts w:ascii="Times New Roman" w:eastAsiaTheme="minorHAnsi" w:hAnsi="Times New Roman" w:cs="Times New Roman"/>
          <w:b/>
          <w:i/>
          <w:color w:val="000000"/>
          <w:sz w:val="28"/>
          <w:szCs w:val="28"/>
        </w:rPr>
        <w:t>$code</w:t>
      </w:r>
      <w:r w:rsidRPr="00F60A84">
        <w:rPr>
          <w:rFonts w:ascii="Times New Roman" w:hAnsi="Times New Roman" w:cs="Times New Roman"/>
          <w:sz w:val="28"/>
          <w:szCs w:val="28"/>
        </w:rPr>
        <w:t>. Пример:</w:t>
      </w:r>
    </w:p>
    <w:p w:rsidR="00961C76" w:rsidRPr="00894B46" w:rsidRDefault="00961C76" w:rsidP="00961C76">
      <w:pPr>
        <w:pBdr>
          <w:top w:val="single" w:sz="4" w:space="1" w:color="auto"/>
          <w:left w:val="single" w:sz="4" w:space="4" w:color="auto"/>
          <w:bottom w:val="single" w:sz="4" w:space="1" w:color="auto"/>
          <w:right w:val="single" w:sz="4" w:space="4" w:color="auto"/>
        </w:pBdr>
        <w:jc w:val="both"/>
        <w:rPr>
          <w:sz w:val="20"/>
        </w:rPr>
      </w:pPr>
      <w:r w:rsidRPr="001A4473">
        <w:rPr>
          <w:rStyle w:val="HTML0"/>
          <w:rFonts w:ascii="Consolas" w:eastAsiaTheme="minorHAnsi" w:hAnsi="Consolas" w:cs="Consolas"/>
          <w:color w:val="0000BB"/>
          <w:sz w:val="24"/>
          <w:szCs w:val="24"/>
          <w:lang w:val="en-US"/>
        </w:rPr>
        <w:lastRenderedPageBreak/>
        <w:t>echo</w:t>
      </w:r>
      <w:r w:rsidRPr="00894B46">
        <w:rPr>
          <w:rStyle w:val="HTML0"/>
          <w:rFonts w:ascii="Consolas" w:eastAsiaTheme="minorHAnsi" w:hAnsi="Consolas" w:cs="Consolas"/>
          <w:color w:val="000000"/>
          <w:sz w:val="24"/>
          <w:szCs w:val="24"/>
        </w:rPr>
        <w:t xml:space="preserve"> </w:t>
      </w:r>
      <w:r w:rsidRPr="001A4473">
        <w:rPr>
          <w:rStyle w:val="HTML0"/>
          <w:rFonts w:ascii="Consolas" w:eastAsiaTheme="minorHAnsi" w:hAnsi="Consolas" w:cs="Consolas"/>
          <w:color w:val="000000"/>
          <w:sz w:val="24"/>
          <w:szCs w:val="28"/>
          <w:lang w:val="en-US"/>
        </w:rPr>
        <w:t>chr</w:t>
      </w:r>
      <w:r w:rsidRPr="00894B46">
        <w:rPr>
          <w:rStyle w:val="HTML0"/>
          <w:rFonts w:ascii="Consolas" w:eastAsiaTheme="minorHAnsi" w:hAnsi="Consolas" w:cs="Consolas"/>
          <w:color w:val="000000"/>
          <w:sz w:val="24"/>
          <w:szCs w:val="28"/>
        </w:rPr>
        <w:t>(75);</w:t>
      </w:r>
      <w:r w:rsidRPr="00894B46">
        <w:rPr>
          <w:rStyle w:val="HTML0"/>
          <w:rFonts w:ascii="Times New Roman" w:eastAsiaTheme="minorHAnsi" w:hAnsi="Times New Roman" w:cs="Times New Roman"/>
          <w:color w:val="000000"/>
          <w:sz w:val="24"/>
          <w:szCs w:val="28"/>
        </w:rPr>
        <w:t xml:space="preserve"> </w:t>
      </w:r>
      <w:r w:rsidRPr="00894B46">
        <w:rPr>
          <w:rStyle w:val="HTML0"/>
          <w:rFonts w:ascii="Times New Roman" w:eastAsiaTheme="minorHAnsi" w:hAnsi="Times New Roman" w:cs="Times New Roman"/>
          <w:i/>
          <w:color w:val="C45911" w:themeColor="accent2" w:themeShade="BF"/>
          <w:sz w:val="24"/>
          <w:szCs w:val="28"/>
        </w:rPr>
        <w:t>//</w:t>
      </w:r>
      <w:r w:rsidRPr="000F313C">
        <w:rPr>
          <w:rStyle w:val="HTML0"/>
          <w:rFonts w:ascii="Times New Roman" w:eastAsiaTheme="minorHAnsi" w:hAnsi="Times New Roman" w:cs="Times New Roman"/>
          <w:i/>
          <w:color w:val="C45911" w:themeColor="accent2" w:themeShade="BF"/>
          <w:sz w:val="24"/>
          <w:szCs w:val="28"/>
        </w:rPr>
        <w:t>Выводит</w:t>
      </w:r>
      <w:r w:rsidRPr="00894B46">
        <w:rPr>
          <w:rStyle w:val="HTML0"/>
          <w:rFonts w:ascii="Times New Roman" w:eastAsiaTheme="minorHAnsi" w:hAnsi="Times New Roman" w:cs="Times New Roman"/>
          <w:i/>
          <w:color w:val="C45911" w:themeColor="accent2" w:themeShade="BF"/>
          <w:sz w:val="24"/>
          <w:szCs w:val="28"/>
        </w:rPr>
        <w:t xml:space="preserve"> </w:t>
      </w:r>
      <w:r w:rsidRPr="000F313C">
        <w:rPr>
          <w:rStyle w:val="HTML0"/>
          <w:rFonts w:ascii="Times New Roman" w:eastAsiaTheme="minorHAnsi" w:hAnsi="Times New Roman" w:cs="Times New Roman"/>
          <w:i/>
          <w:color w:val="C45911" w:themeColor="accent2" w:themeShade="BF"/>
          <w:sz w:val="24"/>
          <w:szCs w:val="28"/>
          <w:lang w:val="en-US"/>
        </w:rPr>
        <w:t>K</w:t>
      </w:r>
    </w:p>
    <w:p w:rsidR="00961C76" w:rsidRPr="00894B46" w:rsidRDefault="00961C76" w:rsidP="00961C76">
      <w:pPr>
        <w:pStyle w:val="ae"/>
        <w:ind w:firstLine="708"/>
        <w:jc w:val="both"/>
        <w:rPr>
          <w:rFonts w:ascii="Times New Roman" w:hAnsi="Times New Roman" w:cs="Times New Roman"/>
          <w:sz w:val="28"/>
          <w:szCs w:val="28"/>
        </w:rPr>
      </w:pPr>
      <w:r w:rsidRPr="005573AB">
        <w:rPr>
          <w:rStyle w:val="a7"/>
          <w:rFonts w:ascii="Times New Roman" w:hAnsi="Times New Roman" w:cs="Times New Roman"/>
          <w:color w:val="000000"/>
          <w:sz w:val="28"/>
          <w:szCs w:val="28"/>
          <w:lang w:val="en-US"/>
        </w:rPr>
        <w:t>ord</w:t>
      </w:r>
      <w:r w:rsidRPr="00894B46">
        <w:rPr>
          <w:rStyle w:val="a7"/>
          <w:rFonts w:ascii="Times New Roman" w:hAnsi="Times New Roman" w:cs="Times New Roman"/>
          <w:color w:val="000000"/>
          <w:sz w:val="28"/>
          <w:szCs w:val="28"/>
        </w:rPr>
        <w:t>($</w:t>
      </w:r>
      <w:r w:rsidRPr="005573AB">
        <w:rPr>
          <w:rStyle w:val="a7"/>
          <w:rFonts w:ascii="Times New Roman" w:hAnsi="Times New Roman" w:cs="Times New Roman"/>
          <w:color w:val="000000"/>
          <w:sz w:val="28"/>
          <w:szCs w:val="28"/>
          <w:lang w:val="en-US"/>
        </w:rPr>
        <w:t>char</w:t>
      </w:r>
      <w:r w:rsidRPr="00894B46">
        <w:rPr>
          <w:rStyle w:val="a7"/>
          <w:rFonts w:ascii="Times New Roman" w:hAnsi="Times New Roman" w:cs="Times New Roman"/>
          <w:color w:val="000000"/>
          <w:sz w:val="28"/>
          <w:szCs w:val="28"/>
        </w:rPr>
        <w:t>)</w:t>
      </w:r>
    </w:p>
    <w:p w:rsidR="00961C76" w:rsidRPr="005573AB" w:rsidRDefault="00961C76" w:rsidP="00961C76">
      <w:pPr>
        <w:pStyle w:val="ae"/>
        <w:jc w:val="both"/>
        <w:rPr>
          <w:rFonts w:ascii="Times New Roman" w:hAnsi="Times New Roman" w:cs="Times New Roman"/>
          <w:sz w:val="28"/>
          <w:szCs w:val="28"/>
        </w:rPr>
      </w:pPr>
      <w:r w:rsidRPr="008530D9">
        <w:rPr>
          <w:rFonts w:ascii="Times New Roman" w:hAnsi="Times New Roman" w:cs="Times New Roman"/>
          <w:sz w:val="28"/>
          <w:szCs w:val="28"/>
        </w:rPr>
        <w:t>`</w:t>
      </w:r>
      <w:r w:rsidRPr="008530D9">
        <w:rPr>
          <w:rFonts w:ascii="Times New Roman" w:hAnsi="Times New Roman" w:cs="Times New Roman"/>
          <w:sz w:val="28"/>
          <w:szCs w:val="28"/>
        </w:rPr>
        <w:tab/>
      </w:r>
      <w:r w:rsidRPr="005573AB">
        <w:rPr>
          <w:rFonts w:ascii="Times New Roman" w:hAnsi="Times New Roman" w:cs="Times New Roman"/>
          <w:sz w:val="28"/>
          <w:szCs w:val="28"/>
        </w:rPr>
        <w:t>Данная функция возвращает код символа</w:t>
      </w:r>
      <w:r w:rsidRPr="005573AB">
        <w:rPr>
          <w:rStyle w:val="apple-converted-space"/>
          <w:rFonts w:ascii="Times New Roman" w:hAnsi="Times New Roman" w:cs="Times New Roman"/>
          <w:color w:val="000000"/>
          <w:sz w:val="28"/>
          <w:szCs w:val="28"/>
        </w:rPr>
        <w:t> </w:t>
      </w:r>
      <w:r w:rsidRPr="005573AB">
        <w:rPr>
          <w:rStyle w:val="HTML3"/>
          <w:rFonts w:ascii="Times New Roman" w:eastAsiaTheme="minorHAnsi" w:hAnsi="Times New Roman" w:cs="Times New Roman"/>
          <w:color w:val="000000"/>
          <w:sz w:val="28"/>
          <w:szCs w:val="28"/>
        </w:rPr>
        <w:t>$char</w:t>
      </w:r>
      <w:r w:rsidRPr="005573AB">
        <w:rPr>
          <w:rFonts w:ascii="Times New Roman" w:hAnsi="Times New Roman" w:cs="Times New Roman"/>
          <w:sz w:val="28"/>
          <w:szCs w:val="28"/>
        </w:rPr>
        <w:t>. Вот пример:</w:t>
      </w:r>
    </w:p>
    <w:p w:rsidR="00961C76" w:rsidRPr="008530D9" w:rsidRDefault="00961C76" w:rsidP="00961C76">
      <w:pPr>
        <w:pBdr>
          <w:top w:val="single" w:sz="4" w:space="1" w:color="auto"/>
          <w:left w:val="single" w:sz="4" w:space="4" w:color="auto"/>
          <w:bottom w:val="single" w:sz="4" w:space="1" w:color="auto"/>
          <w:right w:val="single" w:sz="4" w:space="4" w:color="auto"/>
        </w:pBdr>
        <w:rPr>
          <w:i/>
          <w:color w:val="C45911" w:themeColor="accent2" w:themeShade="BF"/>
          <w:sz w:val="20"/>
        </w:rPr>
      </w:pP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Style w:val="HTML0"/>
          <w:rFonts w:ascii="Consolas" w:eastAsiaTheme="minorHAnsi" w:hAnsi="Consolas" w:cs="Consolas"/>
          <w:color w:val="000000"/>
          <w:sz w:val="24"/>
          <w:szCs w:val="28"/>
        </w:rPr>
        <w:t>ord('A');</w:t>
      </w:r>
      <w:r w:rsidRPr="008530D9">
        <w:rPr>
          <w:rStyle w:val="HTML0"/>
          <w:rFonts w:ascii="Times New Roman" w:eastAsiaTheme="minorHAnsi" w:hAnsi="Times New Roman" w:cs="Times New Roman"/>
          <w:color w:val="000000"/>
          <w:sz w:val="24"/>
          <w:szCs w:val="28"/>
        </w:rPr>
        <w:t xml:space="preserve"> </w:t>
      </w:r>
      <w:r w:rsidRPr="008530D9">
        <w:rPr>
          <w:rStyle w:val="HTML0"/>
          <w:rFonts w:ascii="Times New Roman" w:eastAsiaTheme="minorHAnsi" w:hAnsi="Times New Roman" w:cs="Times New Roman"/>
          <w:i/>
          <w:color w:val="C45911" w:themeColor="accent2" w:themeShade="BF"/>
          <w:sz w:val="24"/>
          <w:szCs w:val="28"/>
        </w:rPr>
        <w:t>// Выводит 65 - код буквы 'A'</w:t>
      </w:r>
    </w:p>
    <w:p w:rsidR="00961C76" w:rsidRDefault="00961C76" w:rsidP="00961C76"/>
    <w:p w:rsidR="00961C76" w:rsidRPr="00683DAF" w:rsidRDefault="00961C76" w:rsidP="00961C76">
      <w:pPr>
        <w:pStyle w:val="2"/>
        <w:ind w:firstLine="708"/>
        <w:jc w:val="both"/>
        <w:rPr>
          <w:rFonts w:ascii="Times New Roman" w:hAnsi="Times New Roman" w:cs="Times New Roman"/>
          <w:b/>
          <w:color w:val="000000" w:themeColor="text1"/>
          <w:sz w:val="28"/>
          <w:u w:val="single"/>
        </w:rPr>
      </w:pPr>
      <w:r w:rsidRPr="00683DAF">
        <w:rPr>
          <w:rFonts w:ascii="Times New Roman" w:hAnsi="Times New Roman" w:cs="Times New Roman"/>
          <w:b/>
          <w:color w:val="000000" w:themeColor="text1"/>
          <w:sz w:val="28"/>
          <w:u w:val="single"/>
        </w:rPr>
        <w:t>Функции удаления пробелов</w:t>
      </w:r>
    </w:p>
    <w:p w:rsidR="00961C76" w:rsidRDefault="00961C76" w:rsidP="00961C76">
      <w:pPr>
        <w:pStyle w:val="ae"/>
        <w:ind w:firstLine="708"/>
        <w:jc w:val="both"/>
        <w:rPr>
          <w:rFonts w:ascii="Times New Roman" w:hAnsi="Times New Roman" w:cs="Times New Roman"/>
          <w:color w:val="000000"/>
          <w:sz w:val="28"/>
          <w:szCs w:val="28"/>
        </w:rPr>
      </w:pPr>
      <w:r w:rsidRPr="008530D9">
        <w:rPr>
          <w:rFonts w:ascii="Times New Roman" w:hAnsi="Times New Roman" w:cs="Times New Roman"/>
          <w:color w:val="000000"/>
          <w:sz w:val="28"/>
          <w:szCs w:val="28"/>
        </w:rPr>
        <w:t xml:space="preserve">Иногда трудно даже представить, какими могут быть странными пользователи, если дать им в руки клавиатуру и попросить напечатать на ней какое-нибудь </w:t>
      </w:r>
      <w:r>
        <w:rPr>
          <w:rFonts w:ascii="Times New Roman" w:hAnsi="Times New Roman" w:cs="Times New Roman"/>
          <w:color w:val="000000"/>
          <w:sz w:val="28"/>
          <w:szCs w:val="28"/>
        </w:rPr>
        <w:t>слово. Так как клавиша пробела –</w:t>
      </w:r>
      <w:r w:rsidRPr="008530D9">
        <w:rPr>
          <w:rFonts w:ascii="Times New Roman" w:hAnsi="Times New Roman" w:cs="Times New Roman"/>
          <w:color w:val="000000"/>
          <w:sz w:val="28"/>
          <w:szCs w:val="28"/>
        </w:rPr>
        <w:t xml:space="preserve"> самая большая, то пользователи имеют обыкновение нажимать </w:t>
      </w:r>
      <w:r>
        <w:rPr>
          <w:rFonts w:ascii="Times New Roman" w:hAnsi="Times New Roman" w:cs="Times New Roman"/>
          <w:color w:val="000000"/>
          <w:sz w:val="28"/>
          <w:szCs w:val="28"/>
        </w:rPr>
        <w:t>ее в самые невероятные моменты.</w:t>
      </w:r>
    </w:p>
    <w:p w:rsidR="00961C76" w:rsidRPr="008530D9" w:rsidRDefault="00961C76" w:rsidP="00961C76">
      <w:pPr>
        <w:pStyle w:val="ae"/>
        <w:ind w:firstLine="708"/>
        <w:jc w:val="both"/>
        <w:rPr>
          <w:rFonts w:ascii="Times New Roman" w:hAnsi="Times New Roman" w:cs="Times New Roman"/>
          <w:color w:val="000000"/>
          <w:sz w:val="28"/>
          <w:szCs w:val="28"/>
        </w:rPr>
      </w:pPr>
      <w:r w:rsidRPr="008530D9">
        <w:rPr>
          <w:rFonts w:ascii="Times New Roman" w:hAnsi="Times New Roman" w:cs="Times New Roman"/>
          <w:color w:val="000000"/>
          <w:sz w:val="28"/>
          <w:szCs w:val="28"/>
        </w:rPr>
        <w:t xml:space="preserve">Этому способствует также и тот факт, что символ с кодом 32, обозначающий пробел, как вы знаете, на экране не виден. Если программа не способна обработать описанную ситуацию, то она, в лучшем случае после тягостного молчания отобразит в браузере что-нибудь типа </w:t>
      </w:r>
      <w:r>
        <w:rPr>
          <w:rFonts w:ascii="Times New Roman" w:hAnsi="Times New Roman" w:cs="Times New Roman"/>
          <w:color w:val="000000"/>
          <w:sz w:val="28"/>
          <w:szCs w:val="28"/>
        </w:rPr>
        <w:t>«</w:t>
      </w:r>
      <w:r w:rsidRPr="008530D9">
        <w:rPr>
          <w:rFonts w:ascii="Times New Roman" w:hAnsi="Times New Roman" w:cs="Times New Roman"/>
          <w:color w:val="000000"/>
          <w:sz w:val="28"/>
          <w:szCs w:val="28"/>
        </w:rPr>
        <w:t xml:space="preserve">неверные входные </w:t>
      </w:r>
      <w:r>
        <w:rPr>
          <w:rFonts w:ascii="Times New Roman" w:hAnsi="Times New Roman" w:cs="Times New Roman"/>
          <w:color w:val="000000"/>
          <w:sz w:val="28"/>
          <w:szCs w:val="28"/>
        </w:rPr>
        <w:t>данные», а в худшем –</w:t>
      </w:r>
      <w:r w:rsidRPr="008530D9">
        <w:rPr>
          <w:rFonts w:ascii="Times New Roman" w:hAnsi="Times New Roman" w:cs="Times New Roman"/>
          <w:color w:val="000000"/>
          <w:sz w:val="28"/>
          <w:szCs w:val="28"/>
        </w:rPr>
        <w:t xml:space="preserve"> сделает при этом что-нибудь необратимое.</w:t>
      </w:r>
    </w:p>
    <w:p w:rsidR="00961C76" w:rsidRPr="008530D9" w:rsidRDefault="00961C76" w:rsidP="00961C76">
      <w:pPr>
        <w:pStyle w:val="ae"/>
        <w:ind w:firstLine="708"/>
        <w:jc w:val="both"/>
        <w:rPr>
          <w:rFonts w:ascii="Times New Roman" w:hAnsi="Times New Roman" w:cs="Times New Roman"/>
          <w:color w:val="000000"/>
          <w:sz w:val="28"/>
          <w:szCs w:val="28"/>
        </w:rPr>
      </w:pPr>
      <w:r w:rsidRPr="008530D9">
        <w:rPr>
          <w:rFonts w:ascii="Times New Roman" w:hAnsi="Times New Roman" w:cs="Times New Roman"/>
          <w:color w:val="000000"/>
          <w:sz w:val="28"/>
          <w:szCs w:val="28"/>
        </w:rPr>
        <w:t>Между тем, обезопасить себя от паразитных пробелов чрезвычайно просто, и</w:t>
      </w:r>
      <w:r>
        <w:rPr>
          <w:rFonts w:ascii="Times New Roman" w:hAnsi="Times New Roman" w:cs="Times New Roman"/>
          <w:color w:val="000000"/>
          <w:sz w:val="28"/>
          <w:szCs w:val="28"/>
        </w:rPr>
        <w:t xml:space="preserve"> </w:t>
      </w:r>
      <w:r w:rsidRPr="008530D9">
        <w:rPr>
          <w:rFonts w:ascii="Times New Roman" w:hAnsi="Times New Roman" w:cs="Times New Roman"/>
          <w:color w:val="000000"/>
          <w:sz w:val="28"/>
          <w:szCs w:val="28"/>
        </w:rPr>
        <w:t>разработчики PHP предоставляют нам для этого ряд специализированных функций. Не волнуйтесь о том, что их применение замедляет программу. Эти функции работают с молниеносной скоростью, а главное, одинаково быстро, независимо от объема переданных им строк.</w:t>
      </w:r>
    </w:p>
    <w:p w:rsidR="00961C76" w:rsidRDefault="00961C76" w:rsidP="00961C76">
      <w:pPr>
        <w:pStyle w:val="ae"/>
        <w:jc w:val="both"/>
        <w:rPr>
          <w:rStyle w:val="a7"/>
          <w:rFonts w:ascii="Times New Roman" w:hAnsi="Times New Roman" w:cs="Times New Roman"/>
          <w:color w:val="000000"/>
          <w:sz w:val="28"/>
          <w:szCs w:val="28"/>
        </w:rPr>
      </w:pPr>
    </w:p>
    <w:p w:rsidR="00961C76" w:rsidRPr="00CC32FA" w:rsidRDefault="00961C76" w:rsidP="00961C76">
      <w:pPr>
        <w:pStyle w:val="ae"/>
        <w:ind w:firstLine="708"/>
        <w:jc w:val="both"/>
        <w:rPr>
          <w:rFonts w:ascii="Times New Roman" w:hAnsi="Times New Roman" w:cs="Times New Roman"/>
          <w:sz w:val="28"/>
          <w:szCs w:val="28"/>
        </w:rPr>
      </w:pPr>
      <w:r w:rsidRPr="00CC32FA">
        <w:rPr>
          <w:rStyle w:val="a7"/>
          <w:rFonts w:ascii="Times New Roman" w:hAnsi="Times New Roman" w:cs="Times New Roman"/>
          <w:color w:val="000000"/>
          <w:sz w:val="28"/>
          <w:szCs w:val="28"/>
        </w:rPr>
        <w:t xml:space="preserve">trim(string </w:t>
      </w:r>
      <w:r w:rsidRPr="00CC32FA">
        <w:rPr>
          <w:rStyle w:val="a7"/>
          <w:rFonts w:ascii="Times New Roman" w:hAnsi="Times New Roman" w:cs="Times New Roman"/>
          <w:i/>
          <w:color w:val="000000"/>
          <w:sz w:val="28"/>
          <w:szCs w:val="28"/>
        </w:rPr>
        <w:t>$str</w:t>
      </w:r>
      <w:r w:rsidRPr="00CC32FA">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CC32FA">
        <w:rPr>
          <w:rFonts w:ascii="Times New Roman" w:hAnsi="Times New Roman" w:cs="Times New Roman"/>
          <w:sz w:val="28"/>
          <w:szCs w:val="28"/>
        </w:rPr>
        <w:t xml:space="preserve">Возвращает копию </w:t>
      </w:r>
      <w:r w:rsidRPr="00CC32FA">
        <w:rPr>
          <w:rFonts w:ascii="Times New Roman" w:hAnsi="Times New Roman" w:cs="Times New Roman"/>
          <w:b/>
          <w:i/>
          <w:sz w:val="28"/>
          <w:szCs w:val="28"/>
        </w:rPr>
        <w:t>$str</w:t>
      </w:r>
      <w:r w:rsidRPr="00CC32FA">
        <w:rPr>
          <w:rFonts w:ascii="Times New Roman" w:hAnsi="Times New Roman" w:cs="Times New Roman"/>
          <w:sz w:val="28"/>
          <w:szCs w:val="28"/>
        </w:rPr>
        <w:t xml:space="preserve">, только с удаленными ведущими и концевыми пробельными символами. Под пробельными </w:t>
      </w:r>
      <w:r>
        <w:rPr>
          <w:rFonts w:ascii="Times New Roman" w:hAnsi="Times New Roman" w:cs="Times New Roman"/>
          <w:sz w:val="28"/>
          <w:szCs w:val="28"/>
        </w:rPr>
        <w:t>символами</w:t>
      </w:r>
      <w:r w:rsidRPr="00CC32FA">
        <w:rPr>
          <w:rFonts w:ascii="Times New Roman" w:hAnsi="Times New Roman" w:cs="Times New Roman"/>
          <w:sz w:val="28"/>
          <w:szCs w:val="28"/>
        </w:rPr>
        <w:t xml:space="preserve"> здесь и далее </w:t>
      </w:r>
      <w:r>
        <w:rPr>
          <w:rFonts w:ascii="Times New Roman" w:hAnsi="Times New Roman" w:cs="Times New Roman"/>
          <w:sz w:val="28"/>
          <w:szCs w:val="28"/>
        </w:rPr>
        <w:t>подразумевается</w:t>
      </w:r>
      <w:r w:rsidRPr="00CC32FA">
        <w:rPr>
          <w:rFonts w:ascii="Times New Roman" w:hAnsi="Times New Roman" w:cs="Times New Roman"/>
          <w:sz w:val="28"/>
          <w:szCs w:val="28"/>
        </w:rPr>
        <w:t xml:space="preserve">: пробел " ", символ перевода строки \n, символ возврата каретки \r и символ табуляции \t. </w:t>
      </w:r>
    </w:p>
    <w:p w:rsidR="00961C76" w:rsidRDefault="00961C76" w:rsidP="00961C76">
      <w:pPr>
        <w:pStyle w:val="ae"/>
        <w:ind w:firstLine="708"/>
        <w:jc w:val="both"/>
        <w:rPr>
          <w:rFonts w:ascii="Times New Roman" w:hAnsi="Times New Roman" w:cs="Times New Roman"/>
          <w:sz w:val="28"/>
          <w:szCs w:val="28"/>
        </w:rPr>
      </w:pPr>
      <w:r w:rsidRPr="00CC32FA">
        <w:rPr>
          <w:rFonts w:ascii="Times New Roman" w:hAnsi="Times New Roman" w:cs="Times New Roman"/>
          <w:sz w:val="28"/>
          <w:szCs w:val="28"/>
        </w:rPr>
        <w:t>Например, вызов</w:t>
      </w:r>
      <w:r w:rsidRPr="00CC32FA">
        <w:rPr>
          <w:rStyle w:val="apple-converted-space"/>
          <w:rFonts w:ascii="Times New Roman" w:hAnsi="Times New Roman" w:cs="Times New Roman"/>
          <w:color w:val="000000"/>
          <w:sz w:val="28"/>
          <w:szCs w:val="28"/>
        </w:rPr>
        <w:t> </w:t>
      </w:r>
      <w:r w:rsidRPr="00CC32FA">
        <w:rPr>
          <w:rStyle w:val="HTML3"/>
          <w:rFonts w:ascii="Times New Roman" w:eastAsiaTheme="minorHAnsi" w:hAnsi="Times New Roman" w:cs="Times New Roman"/>
          <w:b/>
          <w:color w:val="000000"/>
          <w:sz w:val="28"/>
          <w:szCs w:val="28"/>
        </w:rPr>
        <w:t>trim(" test\n ")</w:t>
      </w:r>
      <w:r w:rsidRPr="00CC32FA">
        <w:rPr>
          <w:rStyle w:val="apple-converted-space"/>
          <w:rFonts w:ascii="Times New Roman" w:hAnsi="Times New Roman" w:cs="Times New Roman"/>
          <w:color w:val="000000"/>
          <w:sz w:val="28"/>
          <w:szCs w:val="28"/>
        </w:rPr>
        <w:t> </w:t>
      </w:r>
      <w:r w:rsidRPr="00CC32FA">
        <w:rPr>
          <w:rFonts w:ascii="Times New Roman" w:hAnsi="Times New Roman" w:cs="Times New Roman"/>
          <w:sz w:val="28"/>
          <w:szCs w:val="28"/>
        </w:rPr>
        <w:t>вернет строку "</w:t>
      </w:r>
      <w:r w:rsidRPr="00CC32FA">
        <w:rPr>
          <w:rFonts w:ascii="Times New Roman" w:hAnsi="Times New Roman" w:cs="Times New Roman"/>
          <w:b/>
          <w:i/>
          <w:sz w:val="28"/>
          <w:szCs w:val="28"/>
        </w:rPr>
        <w:t>test</w:t>
      </w:r>
      <w:r w:rsidRPr="00CC32FA">
        <w:rPr>
          <w:rFonts w:ascii="Times New Roman" w:hAnsi="Times New Roman" w:cs="Times New Roman"/>
          <w:sz w:val="28"/>
          <w:szCs w:val="28"/>
        </w:rPr>
        <w:t>". Эта функция используется очень широко. Старайтесь применять ее везде, где есть хоть малейшее подозрение на наличие ошибочных пробелов. Поскольку работает она очень быстро.</w:t>
      </w:r>
    </w:p>
    <w:p w:rsidR="00961C76" w:rsidRDefault="00961C76" w:rsidP="00961C76">
      <w:pPr>
        <w:pStyle w:val="ae"/>
        <w:ind w:firstLine="708"/>
        <w:jc w:val="both"/>
        <w:rPr>
          <w:rFonts w:ascii="Times New Roman" w:eastAsia="Times New Roman" w:hAnsi="Times New Roman" w:cs="Times New Roman"/>
          <w:color w:val="000000"/>
          <w:sz w:val="28"/>
          <w:szCs w:val="21"/>
          <w:lang w:eastAsia="ru-RU"/>
        </w:rPr>
      </w:pPr>
      <w:r w:rsidRPr="007453EB">
        <w:rPr>
          <w:rFonts w:ascii="Times New Roman" w:eastAsia="Times New Roman" w:hAnsi="Times New Roman" w:cs="Times New Roman"/>
          <w:color w:val="000000"/>
          <w:sz w:val="28"/>
          <w:szCs w:val="21"/>
          <w:lang w:eastAsia="ru-RU"/>
        </w:rPr>
        <w:t xml:space="preserve">В этом примере будут удалены символы </w:t>
      </w:r>
      <w:r>
        <w:rPr>
          <w:rFonts w:ascii="Times New Roman" w:eastAsia="Times New Roman" w:hAnsi="Times New Roman" w:cs="Times New Roman"/>
          <w:color w:val="000000"/>
          <w:sz w:val="28"/>
          <w:szCs w:val="21"/>
          <w:lang w:eastAsia="ru-RU"/>
        </w:rPr>
        <w:t>«</w:t>
      </w:r>
      <w:r w:rsidRPr="007453EB">
        <w:rPr>
          <w:rFonts w:ascii="Times New Roman" w:eastAsia="Times New Roman" w:hAnsi="Times New Roman" w:cs="Times New Roman"/>
          <w:color w:val="000000"/>
          <w:sz w:val="28"/>
          <w:szCs w:val="21"/>
          <w:lang w:eastAsia="ru-RU"/>
        </w:rPr>
        <w:t>Д</w:t>
      </w:r>
      <w:r>
        <w:rPr>
          <w:rFonts w:ascii="Times New Roman" w:eastAsia="Times New Roman" w:hAnsi="Times New Roman" w:cs="Times New Roman"/>
          <w:color w:val="000000"/>
          <w:sz w:val="28"/>
          <w:szCs w:val="21"/>
          <w:lang w:eastAsia="ru-RU"/>
        </w:rPr>
        <w:t>»</w:t>
      </w:r>
      <w:r w:rsidRPr="007453EB">
        <w:rPr>
          <w:rFonts w:ascii="Times New Roman" w:eastAsia="Times New Roman" w:hAnsi="Times New Roman" w:cs="Times New Roman"/>
          <w:color w:val="000000"/>
          <w:sz w:val="28"/>
          <w:szCs w:val="21"/>
          <w:lang w:eastAsia="ru-RU"/>
        </w:rPr>
        <w:t xml:space="preserve"> и </w:t>
      </w:r>
      <w:r>
        <w:rPr>
          <w:rFonts w:ascii="Times New Roman" w:eastAsia="Times New Roman" w:hAnsi="Times New Roman" w:cs="Times New Roman"/>
          <w:color w:val="000000"/>
          <w:sz w:val="28"/>
          <w:szCs w:val="21"/>
          <w:lang w:eastAsia="ru-RU"/>
        </w:rPr>
        <w:t>«</w:t>
      </w:r>
      <w:r w:rsidRPr="007453EB">
        <w:rPr>
          <w:rFonts w:ascii="Times New Roman" w:eastAsia="Times New Roman" w:hAnsi="Times New Roman" w:cs="Times New Roman"/>
          <w:color w:val="000000"/>
          <w:sz w:val="28"/>
          <w:szCs w:val="21"/>
          <w:lang w:eastAsia="ru-RU"/>
        </w:rPr>
        <w:t>о</w:t>
      </w:r>
      <w:r>
        <w:rPr>
          <w:rFonts w:ascii="Times New Roman" w:eastAsia="Times New Roman" w:hAnsi="Times New Roman" w:cs="Times New Roman"/>
          <w:color w:val="000000"/>
          <w:sz w:val="28"/>
          <w:szCs w:val="21"/>
          <w:lang w:eastAsia="ru-RU"/>
        </w:rPr>
        <w:t>»</w:t>
      </w:r>
      <w:r w:rsidRPr="007453EB">
        <w:rPr>
          <w:rFonts w:ascii="Times New Roman" w:eastAsia="Times New Roman" w:hAnsi="Times New Roman" w:cs="Times New Roman"/>
          <w:color w:val="000000"/>
          <w:sz w:val="28"/>
          <w:szCs w:val="21"/>
          <w:lang w:eastAsia="ru-RU"/>
        </w:rPr>
        <w:t xml:space="preserve"> слева и справа. Будьте внимательны с регистром.</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rPr>
          <w:rFonts w:ascii="Consolas" w:hAnsi="Consolas" w:cs="Consolas"/>
          <w:sz w:val="24"/>
          <w:szCs w:val="24"/>
          <w:lang w:eastAsia="ru-RU"/>
        </w:rPr>
      </w:pPr>
      <w:r w:rsidRPr="001A4473">
        <w:rPr>
          <w:rFonts w:ascii="Consolas" w:hAnsi="Consolas" w:cs="Consolas"/>
          <w:color w:val="FF0000"/>
          <w:sz w:val="24"/>
          <w:szCs w:val="24"/>
          <w:lang w:eastAsia="ru-RU"/>
        </w:rPr>
        <w:t>&lt;?php</w:t>
      </w:r>
      <w:r w:rsidRPr="001A4473">
        <w:rPr>
          <w:rFonts w:ascii="Consolas" w:hAnsi="Consolas" w:cs="Consolas"/>
          <w:sz w:val="24"/>
          <w:szCs w:val="24"/>
          <w:lang w:eastAsia="ru-RU"/>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Fonts w:ascii="Consolas" w:hAnsi="Consolas" w:cs="Consolas"/>
          <w:sz w:val="24"/>
          <w:szCs w:val="24"/>
          <w:lang w:eastAsia="ru-RU"/>
        </w:rPr>
        <w:t>trim("Доброе утро", "До");</w:t>
      </w:r>
      <w:r w:rsidRPr="001A4473">
        <w:rPr>
          <w:rFonts w:ascii="Consolas" w:hAnsi="Consolas" w:cs="Consolas"/>
          <w:sz w:val="24"/>
          <w:szCs w:val="24"/>
          <w:lang w:eastAsia="ru-RU"/>
        </w:rPr>
        <w:br/>
      </w:r>
      <w:r w:rsidRPr="001A4473">
        <w:rPr>
          <w:rFonts w:ascii="Consolas" w:hAnsi="Consolas" w:cs="Consolas"/>
          <w:color w:val="FF0000"/>
          <w:sz w:val="24"/>
          <w:szCs w:val="24"/>
          <w:lang w:eastAsia="ru-RU"/>
        </w:rPr>
        <w:t>?&gt;</w:t>
      </w:r>
    </w:p>
    <w:p w:rsidR="00961C76" w:rsidRPr="003A6B54" w:rsidRDefault="00961C76" w:rsidP="00961C76">
      <w:pPr>
        <w:pStyle w:val="ae"/>
        <w:pBdr>
          <w:top w:val="single" w:sz="4" w:space="1" w:color="auto"/>
          <w:left w:val="single" w:sz="4" w:space="4" w:color="auto"/>
          <w:bottom w:val="single" w:sz="4" w:space="1" w:color="auto"/>
          <w:right w:val="single" w:sz="4" w:space="4" w:color="auto"/>
        </w:pBdr>
        <w:rPr>
          <w:rFonts w:ascii="Times New Roman" w:hAnsi="Times New Roman" w:cs="Times New Roman"/>
          <w:b/>
          <w:bCs/>
          <w:color w:val="006600"/>
          <w:sz w:val="24"/>
          <w:szCs w:val="24"/>
          <w:lang w:eastAsia="ru-RU"/>
        </w:rPr>
      </w:pPr>
      <w:r w:rsidRPr="007453EB">
        <w:rPr>
          <w:rFonts w:ascii="Times New Roman" w:hAnsi="Times New Roman" w:cs="Times New Roman"/>
          <w:b/>
          <w:bCs/>
          <w:color w:val="006600"/>
          <w:sz w:val="24"/>
          <w:szCs w:val="24"/>
          <w:lang w:eastAsia="ru-RU"/>
        </w:rPr>
        <w:t>Результат:</w:t>
      </w:r>
    </w:p>
    <w:p w:rsidR="00961C76" w:rsidRPr="00894B46"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7453EB">
        <w:rPr>
          <w:rFonts w:ascii="Times New Roman" w:hAnsi="Times New Roman" w:cs="Times New Roman"/>
          <w:sz w:val="24"/>
          <w:szCs w:val="24"/>
          <w:lang w:eastAsia="ru-RU"/>
        </w:rPr>
        <w:t>брое</w:t>
      </w:r>
      <w:r w:rsidRPr="00894B46">
        <w:rPr>
          <w:rFonts w:ascii="Times New Roman" w:hAnsi="Times New Roman" w:cs="Times New Roman"/>
          <w:sz w:val="24"/>
          <w:szCs w:val="24"/>
          <w:lang w:eastAsia="ru-RU"/>
        </w:rPr>
        <w:t xml:space="preserve"> </w:t>
      </w:r>
      <w:r w:rsidRPr="007453EB">
        <w:rPr>
          <w:rFonts w:ascii="Times New Roman" w:hAnsi="Times New Roman" w:cs="Times New Roman"/>
          <w:sz w:val="24"/>
          <w:szCs w:val="24"/>
          <w:lang w:eastAsia="ru-RU"/>
        </w:rPr>
        <w:t>утр</w:t>
      </w:r>
    </w:p>
    <w:p w:rsidR="00961C76" w:rsidRPr="00894B46" w:rsidRDefault="00961C76" w:rsidP="00961C76">
      <w:pPr>
        <w:pStyle w:val="ae"/>
        <w:jc w:val="both"/>
        <w:rPr>
          <w:rStyle w:val="a7"/>
          <w:rFonts w:ascii="Times New Roman" w:hAnsi="Times New Roman" w:cs="Times New Roman"/>
          <w:color w:val="000000"/>
          <w:sz w:val="28"/>
          <w:szCs w:val="28"/>
        </w:rPr>
      </w:pPr>
    </w:p>
    <w:p w:rsidR="00961C76" w:rsidRPr="00894B46" w:rsidRDefault="00961C76" w:rsidP="00961C76">
      <w:pPr>
        <w:pStyle w:val="ae"/>
        <w:ind w:firstLine="708"/>
        <w:jc w:val="both"/>
        <w:rPr>
          <w:rFonts w:ascii="Times New Roman" w:hAnsi="Times New Roman" w:cs="Times New Roman"/>
          <w:sz w:val="28"/>
          <w:szCs w:val="28"/>
        </w:rPr>
      </w:pPr>
      <w:r w:rsidRPr="0049163D">
        <w:rPr>
          <w:rStyle w:val="a7"/>
          <w:rFonts w:ascii="Times New Roman" w:hAnsi="Times New Roman" w:cs="Times New Roman"/>
          <w:color w:val="000000"/>
          <w:sz w:val="28"/>
          <w:szCs w:val="28"/>
          <w:lang w:val="en-US"/>
        </w:rPr>
        <w:t>ltrim</w:t>
      </w:r>
      <w:r w:rsidRPr="00894B46">
        <w:rPr>
          <w:rStyle w:val="a7"/>
          <w:rFonts w:ascii="Times New Roman" w:hAnsi="Times New Roman" w:cs="Times New Roman"/>
          <w:color w:val="000000"/>
          <w:sz w:val="28"/>
          <w:szCs w:val="28"/>
        </w:rPr>
        <w:t>(</w:t>
      </w:r>
      <w:r w:rsidRPr="0049163D">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49163D">
        <w:rPr>
          <w:rStyle w:val="a7"/>
          <w:rFonts w:ascii="Times New Roman" w:hAnsi="Times New Roman" w:cs="Times New Roman"/>
          <w:i/>
          <w:color w:val="000000"/>
          <w:sz w:val="28"/>
          <w:szCs w:val="28"/>
          <w:lang w:val="en-US"/>
        </w:rPr>
        <w:t>st</w:t>
      </w:r>
      <w:r w:rsidRPr="00894B46">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896209">
        <w:rPr>
          <w:rFonts w:ascii="Times New Roman" w:hAnsi="Times New Roman" w:cs="Times New Roman"/>
          <w:sz w:val="28"/>
          <w:szCs w:val="28"/>
        </w:rPr>
        <w:t>То же, что и</w:t>
      </w:r>
      <w:r w:rsidRPr="00896209">
        <w:rPr>
          <w:rStyle w:val="apple-converted-space"/>
          <w:rFonts w:ascii="Times New Roman" w:hAnsi="Times New Roman" w:cs="Times New Roman"/>
          <w:color w:val="000000"/>
          <w:sz w:val="28"/>
          <w:szCs w:val="28"/>
        </w:rPr>
        <w:t> </w:t>
      </w:r>
      <w:r w:rsidRPr="00896209">
        <w:rPr>
          <w:rStyle w:val="HTML3"/>
          <w:rFonts w:ascii="Times New Roman" w:eastAsiaTheme="minorHAnsi" w:hAnsi="Times New Roman" w:cs="Times New Roman"/>
          <w:b/>
          <w:i/>
          <w:color w:val="000000"/>
          <w:sz w:val="28"/>
          <w:szCs w:val="28"/>
        </w:rPr>
        <w:t>trim()</w:t>
      </w:r>
      <w:r w:rsidRPr="00896209">
        <w:rPr>
          <w:rFonts w:ascii="Times New Roman" w:hAnsi="Times New Roman" w:cs="Times New Roman"/>
          <w:sz w:val="28"/>
          <w:szCs w:val="28"/>
        </w:rPr>
        <w:t>, только удаляет исключительно ведущие пробелы, а концевые не трогает. Используется гораздо реже.</w:t>
      </w:r>
    </w:p>
    <w:p w:rsidR="00961C76" w:rsidRDefault="00961C76" w:rsidP="00961C76">
      <w:pPr>
        <w:pStyle w:val="ae"/>
        <w:ind w:firstLine="708"/>
        <w:jc w:val="both"/>
        <w:rPr>
          <w:rFonts w:ascii="Times New Roman" w:eastAsia="Times New Roman" w:hAnsi="Times New Roman" w:cs="Times New Roman"/>
          <w:color w:val="000000"/>
          <w:sz w:val="28"/>
          <w:szCs w:val="21"/>
          <w:lang w:eastAsia="ru-RU"/>
        </w:rPr>
      </w:pPr>
      <w:r w:rsidRPr="00896209">
        <w:rPr>
          <w:rFonts w:ascii="Times New Roman" w:eastAsia="Times New Roman" w:hAnsi="Times New Roman" w:cs="Times New Roman"/>
          <w:color w:val="000000"/>
          <w:sz w:val="28"/>
          <w:szCs w:val="21"/>
          <w:lang w:eastAsia="ru-RU"/>
        </w:rPr>
        <w:t>В этом</w:t>
      </w:r>
      <w:r>
        <w:rPr>
          <w:rFonts w:ascii="Times New Roman" w:eastAsia="Times New Roman" w:hAnsi="Times New Roman" w:cs="Times New Roman"/>
          <w:color w:val="000000"/>
          <w:sz w:val="28"/>
          <w:szCs w:val="21"/>
          <w:lang w:eastAsia="ru-RU"/>
        </w:rPr>
        <w:t xml:space="preserve"> примере будут удалены символы «</w:t>
      </w:r>
      <w:r w:rsidRPr="00896209">
        <w:rPr>
          <w:rFonts w:ascii="Times New Roman" w:eastAsia="Times New Roman" w:hAnsi="Times New Roman" w:cs="Times New Roman"/>
          <w:color w:val="000000"/>
          <w:sz w:val="28"/>
          <w:szCs w:val="21"/>
          <w:lang w:eastAsia="ru-RU"/>
        </w:rPr>
        <w:t>Д</w:t>
      </w:r>
      <w:r>
        <w:rPr>
          <w:rFonts w:ascii="Times New Roman" w:eastAsia="Times New Roman" w:hAnsi="Times New Roman" w:cs="Times New Roman"/>
          <w:color w:val="000000"/>
          <w:sz w:val="28"/>
          <w:szCs w:val="21"/>
          <w:lang w:eastAsia="ru-RU"/>
        </w:rPr>
        <w:t>»</w:t>
      </w:r>
      <w:r w:rsidRPr="00896209">
        <w:rPr>
          <w:rFonts w:ascii="Times New Roman" w:eastAsia="Times New Roman" w:hAnsi="Times New Roman" w:cs="Times New Roman"/>
          <w:color w:val="000000"/>
          <w:sz w:val="28"/>
          <w:szCs w:val="21"/>
          <w:lang w:eastAsia="ru-RU"/>
        </w:rPr>
        <w:t xml:space="preserve"> и </w:t>
      </w:r>
      <w:r>
        <w:rPr>
          <w:rFonts w:ascii="Times New Roman" w:eastAsia="Times New Roman" w:hAnsi="Times New Roman" w:cs="Times New Roman"/>
          <w:color w:val="000000"/>
          <w:sz w:val="28"/>
          <w:szCs w:val="21"/>
          <w:lang w:eastAsia="ru-RU"/>
        </w:rPr>
        <w:t>«</w:t>
      </w:r>
      <w:r w:rsidRPr="00896209">
        <w:rPr>
          <w:rFonts w:ascii="Times New Roman" w:eastAsia="Times New Roman" w:hAnsi="Times New Roman" w:cs="Times New Roman"/>
          <w:color w:val="000000"/>
          <w:sz w:val="28"/>
          <w:szCs w:val="21"/>
          <w:lang w:eastAsia="ru-RU"/>
        </w:rPr>
        <w:t>о</w:t>
      </w:r>
      <w:r>
        <w:rPr>
          <w:rFonts w:ascii="Times New Roman" w:eastAsia="Times New Roman" w:hAnsi="Times New Roman" w:cs="Times New Roman"/>
          <w:color w:val="000000"/>
          <w:sz w:val="28"/>
          <w:szCs w:val="21"/>
          <w:lang w:eastAsia="ru-RU"/>
        </w:rPr>
        <w:t>»</w:t>
      </w:r>
      <w:r w:rsidRPr="00896209">
        <w:rPr>
          <w:rFonts w:ascii="Times New Roman" w:eastAsia="Times New Roman" w:hAnsi="Times New Roman" w:cs="Times New Roman"/>
          <w:color w:val="000000"/>
          <w:sz w:val="28"/>
          <w:szCs w:val="21"/>
          <w:lang w:eastAsia="ru-RU"/>
        </w:rPr>
        <w:t xml:space="preserve"> слева. Будьте внимательны с регистром.</w:t>
      </w: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sz w:val="28"/>
          <w:szCs w:val="27"/>
          <w:lang w:eastAsia="ru-RU"/>
        </w:rPr>
      </w:pPr>
      <w:r w:rsidRPr="001A4473">
        <w:rPr>
          <w:rFonts w:ascii="Consolas" w:hAnsi="Consolas" w:cs="Consolas"/>
          <w:color w:val="FF0000"/>
          <w:sz w:val="24"/>
          <w:lang w:eastAsia="ru-RU"/>
        </w:rPr>
        <w:lastRenderedPageBreak/>
        <w:t>&lt;?php</w:t>
      </w:r>
      <w:r w:rsidRPr="001A4473">
        <w:rPr>
          <w:rFonts w:ascii="Consolas" w:hAnsi="Consolas" w:cs="Consolas"/>
          <w:sz w:val="28"/>
          <w:szCs w:val="27"/>
          <w:lang w:eastAsia="ru-RU"/>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Fonts w:ascii="Consolas" w:hAnsi="Consolas" w:cs="Consolas"/>
          <w:sz w:val="24"/>
          <w:lang w:eastAsia="ru-RU"/>
        </w:rPr>
        <w:t>ltrim("Доброе утро!", "До");</w:t>
      </w:r>
      <w:r w:rsidRPr="001A4473">
        <w:rPr>
          <w:rFonts w:ascii="Consolas" w:hAnsi="Consolas" w:cs="Consolas"/>
          <w:sz w:val="28"/>
          <w:szCs w:val="27"/>
          <w:lang w:eastAsia="ru-RU"/>
        </w:rPr>
        <w:br/>
      </w:r>
      <w:r w:rsidRPr="001A4473">
        <w:rPr>
          <w:rFonts w:ascii="Consolas" w:hAnsi="Consolas" w:cs="Consolas"/>
          <w:color w:val="FF0000"/>
          <w:sz w:val="24"/>
          <w:lang w:eastAsia="ru-RU"/>
        </w:rPr>
        <w:t>?&gt;</w:t>
      </w:r>
    </w:p>
    <w:p w:rsidR="00961C76" w:rsidRPr="00896209"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bCs/>
          <w:color w:val="006600"/>
          <w:sz w:val="24"/>
          <w:lang w:eastAsia="ru-RU"/>
        </w:rPr>
      </w:pPr>
      <w:r w:rsidRPr="00896209">
        <w:rPr>
          <w:rFonts w:ascii="Times New Roman" w:hAnsi="Times New Roman" w:cs="Times New Roman"/>
          <w:b/>
          <w:bCs/>
          <w:color w:val="006600"/>
          <w:sz w:val="24"/>
          <w:lang w:eastAsia="ru-RU"/>
        </w:rPr>
        <w:t>Результат:</w:t>
      </w:r>
    </w:p>
    <w:p w:rsidR="00961C76" w:rsidRPr="00894B4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sz w:val="44"/>
          <w:szCs w:val="28"/>
        </w:rPr>
      </w:pPr>
      <w:r w:rsidRPr="00896209">
        <w:rPr>
          <w:rFonts w:ascii="Times New Roman" w:hAnsi="Times New Roman" w:cs="Times New Roman"/>
          <w:sz w:val="24"/>
          <w:lang w:eastAsia="ru-RU"/>
        </w:rPr>
        <w:t>брое</w:t>
      </w:r>
      <w:r w:rsidRPr="00894B46">
        <w:rPr>
          <w:rFonts w:ascii="Times New Roman" w:hAnsi="Times New Roman" w:cs="Times New Roman"/>
          <w:sz w:val="24"/>
          <w:lang w:eastAsia="ru-RU"/>
        </w:rPr>
        <w:t xml:space="preserve"> </w:t>
      </w:r>
      <w:r w:rsidRPr="00896209">
        <w:rPr>
          <w:rFonts w:ascii="Times New Roman" w:hAnsi="Times New Roman" w:cs="Times New Roman"/>
          <w:sz w:val="24"/>
          <w:lang w:eastAsia="ru-RU"/>
        </w:rPr>
        <w:t>утро</w:t>
      </w:r>
      <w:r w:rsidRPr="00894B46">
        <w:rPr>
          <w:rFonts w:ascii="Times New Roman" w:hAnsi="Times New Roman" w:cs="Times New Roman"/>
          <w:sz w:val="24"/>
          <w:lang w:eastAsia="ru-RU"/>
        </w:rPr>
        <w:t>!</w:t>
      </w:r>
    </w:p>
    <w:p w:rsidR="00961C76" w:rsidRPr="00894B46" w:rsidRDefault="00961C76" w:rsidP="00961C76">
      <w:pPr>
        <w:pStyle w:val="ae"/>
        <w:ind w:firstLine="708"/>
        <w:jc w:val="both"/>
        <w:rPr>
          <w:rFonts w:ascii="Times New Roman" w:hAnsi="Times New Roman" w:cs="Times New Roman"/>
          <w:sz w:val="28"/>
          <w:szCs w:val="28"/>
        </w:rPr>
      </w:pPr>
    </w:p>
    <w:p w:rsidR="00961C76" w:rsidRPr="00894B46" w:rsidRDefault="00961C76" w:rsidP="00961C76">
      <w:pPr>
        <w:pStyle w:val="ae"/>
        <w:ind w:firstLine="708"/>
        <w:jc w:val="both"/>
        <w:rPr>
          <w:rFonts w:ascii="Times New Roman" w:hAnsi="Times New Roman" w:cs="Times New Roman"/>
          <w:sz w:val="28"/>
          <w:szCs w:val="28"/>
        </w:rPr>
      </w:pPr>
      <w:r w:rsidRPr="0049163D">
        <w:rPr>
          <w:rStyle w:val="a7"/>
          <w:rFonts w:ascii="Times New Roman" w:hAnsi="Times New Roman" w:cs="Times New Roman"/>
          <w:color w:val="000000"/>
          <w:sz w:val="28"/>
          <w:szCs w:val="28"/>
          <w:lang w:val="en-US"/>
        </w:rPr>
        <w:t>chop</w:t>
      </w:r>
      <w:r w:rsidRPr="00894B46">
        <w:rPr>
          <w:rStyle w:val="a7"/>
          <w:rFonts w:ascii="Times New Roman" w:hAnsi="Times New Roman" w:cs="Times New Roman"/>
          <w:color w:val="000000"/>
          <w:sz w:val="28"/>
          <w:szCs w:val="28"/>
        </w:rPr>
        <w:t>(</w:t>
      </w:r>
      <w:r w:rsidRPr="0049163D">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49163D">
        <w:rPr>
          <w:rStyle w:val="a7"/>
          <w:rFonts w:ascii="Times New Roman" w:hAnsi="Times New Roman" w:cs="Times New Roman"/>
          <w:i/>
          <w:color w:val="000000"/>
          <w:sz w:val="28"/>
          <w:szCs w:val="28"/>
          <w:lang w:val="en-US"/>
        </w:rPr>
        <w:t>st</w:t>
      </w:r>
      <w:r w:rsidRPr="00894B46">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607F2A">
        <w:rPr>
          <w:rFonts w:ascii="Times New Roman" w:hAnsi="Times New Roman" w:cs="Times New Roman"/>
          <w:sz w:val="28"/>
          <w:szCs w:val="28"/>
        </w:rPr>
        <w:t>Удаляет только конце</w:t>
      </w:r>
      <w:r>
        <w:rPr>
          <w:rFonts w:ascii="Times New Roman" w:hAnsi="Times New Roman" w:cs="Times New Roman"/>
          <w:sz w:val="28"/>
          <w:szCs w:val="28"/>
        </w:rPr>
        <w:t>вые пробелы, ведущие не трогает.</w:t>
      </w:r>
    </w:p>
    <w:p w:rsidR="00961C76" w:rsidRDefault="00961C76" w:rsidP="00961C76">
      <w:pPr>
        <w:pStyle w:val="ae"/>
        <w:ind w:firstLine="708"/>
        <w:jc w:val="both"/>
        <w:rPr>
          <w:rFonts w:ascii="Times New Roman" w:eastAsia="Times New Roman" w:hAnsi="Times New Roman" w:cs="Times New Roman"/>
          <w:color w:val="000000"/>
          <w:sz w:val="28"/>
          <w:szCs w:val="21"/>
          <w:lang w:eastAsia="ru-RU"/>
        </w:rPr>
      </w:pPr>
      <w:r w:rsidRPr="009A79E9">
        <w:rPr>
          <w:rFonts w:ascii="Times New Roman" w:eastAsia="Times New Roman" w:hAnsi="Times New Roman" w:cs="Times New Roman"/>
          <w:color w:val="000000"/>
          <w:sz w:val="28"/>
          <w:szCs w:val="21"/>
          <w:lang w:eastAsia="ru-RU"/>
        </w:rPr>
        <w:t xml:space="preserve">В этом примере будет удален только символ </w:t>
      </w:r>
      <w:r>
        <w:rPr>
          <w:rFonts w:ascii="Times New Roman" w:eastAsia="Times New Roman" w:hAnsi="Times New Roman" w:cs="Times New Roman"/>
          <w:color w:val="000000"/>
          <w:sz w:val="28"/>
          <w:szCs w:val="21"/>
          <w:lang w:eastAsia="ru-RU"/>
        </w:rPr>
        <w:t>«</w:t>
      </w:r>
      <w:r w:rsidRPr="009A79E9">
        <w:rPr>
          <w:rFonts w:ascii="Times New Roman" w:eastAsia="Times New Roman" w:hAnsi="Times New Roman" w:cs="Times New Roman"/>
          <w:color w:val="000000"/>
          <w:sz w:val="28"/>
          <w:szCs w:val="21"/>
          <w:lang w:eastAsia="ru-RU"/>
        </w:rPr>
        <w:t>о</w:t>
      </w:r>
      <w:r>
        <w:rPr>
          <w:rFonts w:ascii="Times New Roman" w:eastAsia="Times New Roman" w:hAnsi="Times New Roman" w:cs="Times New Roman"/>
          <w:color w:val="000000"/>
          <w:sz w:val="28"/>
          <w:szCs w:val="21"/>
          <w:lang w:eastAsia="ru-RU"/>
        </w:rPr>
        <w:t>»</w:t>
      </w:r>
      <w:r w:rsidRPr="009A79E9">
        <w:rPr>
          <w:rFonts w:ascii="Times New Roman" w:eastAsia="Times New Roman" w:hAnsi="Times New Roman" w:cs="Times New Roman"/>
          <w:color w:val="000000"/>
          <w:sz w:val="28"/>
          <w:szCs w:val="21"/>
          <w:lang w:eastAsia="ru-RU"/>
        </w:rPr>
        <w:t xml:space="preserve"> справа. Будьте внимательны с регистром.</w:t>
      </w:r>
    </w:p>
    <w:p w:rsidR="00961C76" w:rsidRDefault="00961C76" w:rsidP="00961C76">
      <w:pPr>
        <w:pStyle w:val="ae"/>
        <w:ind w:firstLine="708"/>
        <w:jc w:val="both"/>
        <w:rPr>
          <w:rFonts w:ascii="Times New Roman" w:eastAsia="Times New Roman" w:hAnsi="Times New Roman" w:cs="Times New Roman"/>
          <w:color w:val="000000"/>
          <w:sz w:val="28"/>
          <w:szCs w:val="21"/>
          <w:lang w:eastAsia="ru-RU"/>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32"/>
          <w:szCs w:val="27"/>
          <w:lang w:eastAsia="ru-RU"/>
        </w:rPr>
      </w:pPr>
      <w:r w:rsidRPr="001A4473">
        <w:rPr>
          <w:rFonts w:ascii="Consolas" w:eastAsia="Times New Roman" w:hAnsi="Consolas" w:cs="Consolas"/>
          <w:color w:val="FF0000"/>
          <w:sz w:val="24"/>
          <w:szCs w:val="21"/>
          <w:lang w:eastAsia="ru-RU"/>
        </w:rPr>
        <w:t>&lt;?php</w:t>
      </w:r>
      <w:r w:rsidRPr="001A4473">
        <w:rPr>
          <w:rFonts w:ascii="Consolas" w:eastAsia="Times New Roman" w:hAnsi="Consolas" w:cs="Consolas"/>
          <w:color w:val="000000"/>
          <w:sz w:val="32"/>
          <w:szCs w:val="27"/>
          <w:lang w:eastAsia="ru-RU"/>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Fonts w:ascii="Consolas" w:eastAsia="Times New Roman" w:hAnsi="Consolas" w:cs="Consolas"/>
          <w:color w:val="000000"/>
          <w:sz w:val="24"/>
          <w:szCs w:val="21"/>
          <w:lang w:eastAsia="ru-RU"/>
        </w:rPr>
        <w:t>chop("Доброе утро", "Ро");</w:t>
      </w:r>
      <w:r w:rsidRPr="001A4473">
        <w:rPr>
          <w:rFonts w:ascii="Consolas" w:eastAsia="Times New Roman" w:hAnsi="Consolas" w:cs="Consolas"/>
          <w:color w:val="000000"/>
          <w:sz w:val="32"/>
          <w:szCs w:val="27"/>
          <w:lang w:eastAsia="ru-RU"/>
        </w:rPr>
        <w:br/>
      </w:r>
      <w:r w:rsidRPr="001A4473">
        <w:rPr>
          <w:rFonts w:ascii="Consolas" w:eastAsia="Times New Roman" w:hAnsi="Consolas" w:cs="Consolas"/>
          <w:color w:val="FF0000"/>
          <w:sz w:val="24"/>
          <w:szCs w:val="21"/>
          <w:lang w:eastAsia="ru-RU"/>
        </w:rPr>
        <w:t>?&gt;</w:t>
      </w:r>
    </w:p>
    <w:p w:rsidR="00961C76" w:rsidRPr="005116E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color w:val="006600"/>
          <w:sz w:val="24"/>
          <w:szCs w:val="21"/>
          <w:lang w:eastAsia="ru-RU"/>
        </w:rPr>
      </w:pPr>
      <w:r w:rsidRPr="005116E6">
        <w:rPr>
          <w:rFonts w:ascii="Times New Roman" w:eastAsia="Times New Roman" w:hAnsi="Times New Roman" w:cs="Times New Roman"/>
          <w:b/>
          <w:bCs/>
          <w:color w:val="006600"/>
          <w:sz w:val="24"/>
          <w:szCs w:val="21"/>
          <w:lang w:eastAsia="ru-RU"/>
        </w:rPr>
        <w:t>Результат:</w:t>
      </w:r>
    </w:p>
    <w:p w:rsidR="00961C76" w:rsidRPr="005116E6"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hAnsi="Times New Roman" w:cs="Times New Roman"/>
          <w:sz w:val="48"/>
          <w:szCs w:val="28"/>
        </w:rPr>
      </w:pPr>
      <w:r w:rsidRPr="005116E6">
        <w:rPr>
          <w:rFonts w:ascii="Times New Roman" w:eastAsia="Times New Roman" w:hAnsi="Times New Roman" w:cs="Times New Roman"/>
          <w:color w:val="000000"/>
          <w:sz w:val="24"/>
          <w:szCs w:val="21"/>
          <w:lang w:eastAsia="ru-RU"/>
        </w:rPr>
        <w:t>Доброе утр</w:t>
      </w:r>
    </w:p>
    <w:p w:rsidR="00961C76" w:rsidRPr="00607F2A" w:rsidRDefault="00961C76" w:rsidP="00961C76">
      <w:pPr>
        <w:pStyle w:val="ae"/>
        <w:ind w:firstLine="708"/>
        <w:jc w:val="both"/>
        <w:rPr>
          <w:rFonts w:ascii="Times New Roman" w:hAnsi="Times New Roman" w:cs="Times New Roman"/>
          <w:sz w:val="28"/>
          <w:szCs w:val="28"/>
        </w:rPr>
      </w:pPr>
    </w:p>
    <w:p w:rsidR="00961C76" w:rsidRPr="00D32F97" w:rsidRDefault="00961C76" w:rsidP="00961C76">
      <w:pPr>
        <w:pStyle w:val="2"/>
        <w:ind w:firstLine="708"/>
        <w:jc w:val="both"/>
        <w:rPr>
          <w:rFonts w:ascii="Times New Roman" w:hAnsi="Times New Roman" w:cs="Times New Roman"/>
          <w:b/>
          <w:color w:val="000000" w:themeColor="text1"/>
          <w:sz w:val="28"/>
          <w:u w:val="single"/>
        </w:rPr>
      </w:pPr>
      <w:r w:rsidRPr="00D32F97">
        <w:rPr>
          <w:rFonts w:ascii="Times New Roman" w:hAnsi="Times New Roman" w:cs="Times New Roman"/>
          <w:b/>
          <w:color w:val="000000" w:themeColor="text1"/>
          <w:sz w:val="28"/>
          <w:u w:val="single"/>
        </w:rPr>
        <w:t>Функции преобразования символов</w:t>
      </w:r>
    </w:p>
    <w:p w:rsidR="00961C76" w:rsidRPr="00D32F97" w:rsidRDefault="00961C76" w:rsidP="00961C76">
      <w:pPr>
        <w:pStyle w:val="ae"/>
        <w:ind w:firstLine="708"/>
        <w:jc w:val="both"/>
        <w:rPr>
          <w:rFonts w:ascii="Times New Roman" w:hAnsi="Times New Roman" w:cs="Times New Roman"/>
          <w:sz w:val="28"/>
        </w:rPr>
      </w:pPr>
      <w:r>
        <w:rPr>
          <w:rFonts w:ascii="Times New Roman" w:hAnsi="Times New Roman" w:cs="Times New Roman"/>
          <w:sz w:val="28"/>
        </w:rPr>
        <w:t>Web-программирование –</w:t>
      </w:r>
      <w:r w:rsidRPr="00D32F97">
        <w:rPr>
          <w:rFonts w:ascii="Times New Roman" w:hAnsi="Times New Roman" w:cs="Times New Roman"/>
          <w:sz w:val="28"/>
        </w:rPr>
        <w:t xml:space="preserve"> одна из тех областей, в которых постоянно приходится манипулировать строками: разрывать их, добавлять и удалять пробелы, перекодировать в разные кодировки, наконец, URL- кодировать и декодировать. В PHP реализовать все эти действия вручную, используя только уже описанные примитивы, просто невозможно из соображений быстродействия. Поэтому-то и существуют подобные встроенные функции.</w:t>
      </w:r>
    </w:p>
    <w:p w:rsidR="00961C76" w:rsidRPr="00C63F4E" w:rsidRDefault="00961C76" w:rsidP="00961C76">
      <w:pPr>
        <w:ind w:firstLine="708"/>
        <w:rPr>
          <w:rStyle w:val="a7"/>
          <w:rFonts w:ascii="Times New Roman" w:hAnsi="Times New Roman" w:cs="Times New Roman"/>
          <w:color w:val="000000"/>
          <w:sz w:val="28"/>
          <w:szCs w:val="28"/>
        </w:rPr>
      </w:pPr>
    </w:p>
    <w:p w:rsidR="00961C76" w:rsidRPr="00894B46" w:rsidRDefault="00961C76" w:rsidP="00961C76">
      <w:pPr>
        <w:pStyle w:val="ae"/>
        <w:ind w:firstLine="708"/>
        <w:jc w:val="both"/>
        <w:rPr>
          <w:rFonts w:ascii="Times New Roman" w:hAnsi="Times New Roman" w:cs="Times New Roman"/>
          <w:sz w:val="28"/>
          <w:szCs w:val="28"/>
        </w:rPr>
      </w:pPr>
      <w:r w:rsidRPr="005116E6">
        <w:rPr>
          <w:rStyle w:val="a7"/>
          <w:rFonts w:ascii="Times New Roman" w:hAnsi="Times New Roman" w:cs="Times New Roman"/>
          <w:color w:val="000000"/>
          <w:sz w:val="28"/>
          <w:szCs w:val="28"/>
          <w:lang w:val="en-US"/>
        </w:rPr>
        <w:t>strtr</w:t>
      </w:r>
      <w:r w:rsidRPr="00894B46">
        <w:rPr>
          <w:rStyle w:val="a7"/>
          <w:rFonts w:ascii="Times New Roman" w:hAnsi="Times New Roman" w:cs="Times New Roman"/>
          <w:color w:val="000000"/>
          <w:sz w:val="28"/>
          <w:szCs w:val="28"/>
        </w:rPr>
        <w:t>(</w:t>
      </w:r>
      <w:r w:rsidRPr="005116E6">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5116E6">
        <w:rPr>
          <w:rStyle w:val="a7"/>
          <w:rFonts w:ascii="Times New Roman" w:hAnsi="Times New Roman" w:cs="Times New Roman"/>
          <w:i/>
          <w:color w:val="000000"/>
          <w:sz w:val="28"/>
          <w:szCs w:val="28"/>
          <w:lang w:val="en-US"/>
        </w:rPr>
        <w:t>str</w:t>
      </w:r>
      <w:r w:rsidRPr="00894B46">
        <w:rPr>
          <w:rStyle w:val="a7"/>
          <w:rFonts w:ascii="Times New Roman" w:hAnsi="Times New Roman" w:cs="Times New Roman"/>
          <w:color w:val="000000"/>
          <w:sz w:val="28"/>
          <w:szCs w:val="28"/>
        </w:rPr>
        <w:t xml:space="preserve">, </w:t>
      </w:r>
      <w:r w:rsidRPr="005116E6">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5116E6">
        <w:rPr>
          <w:rStyle w:val="a7"/>
          <w:rFonts w:ascii="Times New Roman" w:hAnsi="Times New Roman" w:cs="Times New Roman"/>
          <w:i/>
          <w:color w:val="000000"/>
          <w:sz w:val="28"/>
          <w:szCs w:val="28"/>
          <w:lang w:val="en-US"/>
        </w:rPr>
        <w:t>from</w:t>
      </w:r>
      <w:r w:rsidRPr="00894B46">
        <w:rPr>
          <w:rStyle w:val="a7"/>
          <w:rFonts w:ascii="Times New Roman" w:hAnsi="Times New Roman" w:cs="Times New Roman"/>
          <w:color w:val="000000"/>
          <w:sz w:val="28"/>
          <w:szCs w:val="28"/>
        </w:rPr>
        <w:t xml:space="preserve">, </w:t>
      </w:r>
      <w:r w:rsidRPr="005116E6">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5116E6">
        <w:rPr>
          <w:rStyle w:val="a7"/>
          <w:rFonts w:ascii="Times New Roman" w:hAnsi="Times New Roman" w:cs="Times New Roman"/>
          <w:i/>
          <w:color w:val="000000"/>
          <w:sz w:val="28"/>
          <w:szCs w:val="28"/>
          <w:lang w:val="en-US"/>
        </w:rPr>
        <w:t>to</w:t>
      </w:r>
      <w:r w:rsidRPr="00894B46">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5116E6">
        <w:rPr>
          <w:rFonts w:ascii="Times New Roman" w:hAnsi="Times New Roman" w:cs="Times New Roman"/>
          <w:sz w:val="28"/>
          <w:szCs w:val="28"/>
        </w:rPr>
        <w:t>Эта функция применяется не столь широко, но все-таки иногда она бывает довольно полезной. Она заменяет в строке</w:t>
      </w:r>
      <w:r w:rsidRPr="005116E6">
        <w:rPr>
          <w:rStyle w:val="apple-converted-space"/>
          <w:rFonts w:ascii="Times New Roman" w:hAnsi="Times New Roman" w:cs="Times New Roman"/>
          <w:color w:val="000000"/>
          <w:sz w:val="28"/>
          <w:szCs w:val="28"/>
        </w:rPr>
        <w:t> </w:t>
      </w:r>
      <w:r w:rsidRPr="005116E6">
        <w:rPr>
          <w:rStyle w:val="HTML3"/>
          <w:rFonts w:ascii="Times New Roman" w:eastAsiaTheme="minorHAnsi" w:hAnsi="Times New Roman" w:cs="Times New Roman"/>
          <w:b/>
          <w:i/>
          <w:color w:val="000000"/>
          <w:sz w:val="28"/>
          <w:szCs w:val="28"/>
        </w:rPr>
        <w:t>$str</w:t>
      </w:r>
      <w:r w:rsidRPr="005116E6">
        <w:rPr>
          <w:rStyle w:val="HTML3"/>
          <w:rFonts w:ascii="Times New Roman" w:eastAsiaTheme="minorHAnsi" w:hAnsi="Times New Roman" w:cs="Times New Roman"/>
          <w:color w:val="000000"/>
          <w:sz w:val="28"/>
          <w:szCs w:val="28"/>
        </w:rPr>
        <w:t xml:space="preserve"> </w:t>
      </w:r>
      <w:r w:rsidRPr="005116E6">
        <w:rPr>
          <w:rFonts w:ascii="Times New Roman" w:hAnsi="Times New Roman" w:cs="Times New Roman"/>
          <w:sz w:val="28"/>
          <w:szCs w:val="28"/>
        </w:rPr>
        <w:t>все символы, встречающиеся в</w:t>
      </w:r>
      <w:r w:rsidRPr="005116E6">
        <w:rPr>
          <w:rStyle w:val="apple-converted-space"/>
          <w:rFonts w:ascii="Times New Roman" w:hAnsi="Times New Roman" w:cs="Times New Roman"/>
          <w:color w:val="000000"/>
          <w:sz w:val="28"/>
          <w:szCs w:val="28"/>
        </w:rPr>
        <w:t> </w:t>
      </w:r>
      <w:r w:rsidRPr="005116E6">
        <w:rPr>
          <w:rStyle w:val="HTML3"/>
          <w:rFonts w:ascii="Times New Roman" w:eastAsiaTheme="minorHAnsi" w:hAnsi="Times New Roman" w:cs="Times New Roman"/>
          <w:b/>
          <w:i/>
          <w:color w:val="000000"/>
          <w:sz w:val="28"/>
          <w:szCs w:val="28"/>
        </w:rPr>
        <w:t>$from</w:t>
      </w:r>
      <w:r>
        <w:rPr>
          <w:rFonts w:ascii="Times New Roman" w:hAnsi="Times New Roman" w:cs="Times New Roman"/>
          <w:sz w:val="28"/>
          <w:szCs w:val="28"/>
        </w:rPr>
        <w:t>, на их «</w:t>
      </w:r>
      <w:r w:rsidRPr="005116E6">
        <w:rPr>
          <w:rFonts w:ascii="Times New Roman" w:hAnsi="Times New Roman" w:cs="Times New Roman"/>
          <w:sz w:val="28"/>
          <w:szCs w:val="28"/>
        </w:rPr>
        <w:t>парные</w:t>
      </w:r>
      <w:r>
        <w:rPr>
          <w:rFonts w:ascii="Times New Roman" w:hAnsi="Times New Roman" w:cs="Times New Roman"/>
          <w:sz w:val="28"/>
          <w:szCs w:val="28"/>
        </w:rPr>
        <w:t xml:space="preserve">» </w:t>
      </w:r>
      <w:r w:rsidRPr="005116E6">
        <w:rPr>
          <w:rFonts w:ascii="Times New Roman" w:hAnsi="Times New Roman" w:cs="Times New Roman"/>
          <w:sz w:val="28"/>
          <w:szCs w:val="28"/>
        </w:rPr>
        <w:t>(то есть расположенные в тех же позициях, что и во</w:t>
      </w:r>
      <w:r w:rsidRPr="005116E6">
        <w:rPr>
          <w:rStyle w:val="apple-converted-space"/>
          <w:rFonts w:ascii="Times New Roman" w:hAnsi="Times New Roman" w:cs="Times New Roman"/>
          <w:color w:val="000000"/>
          <w:sz w:val="28"/>
          <w:szCs w:val="28"/>
        </w:rPr>
        <w:t> </w:t>
      </w:r>
      <w:r w:rsidRPr="005116E6">
        <w:rPr>
          <w:rStyle w:val="HTML3"/>
          <w:rFonts w:ascii="Times New Roman" w:eastAsiaTheme="minorHAnsi" w:hAnsi="Times New Roman" w:cs="Times New Roman"/>
          <w:b/>
          <w:i/>
          <w:color w:val="000000"/>
          <w:sz w:val="28"/>
          <w:szCs w:val="28"/>
        </w:rPr>
        <w:t>$from</w:t>
      </w:r>
      <w:r w:rsidRPr="005116E6">
        <w:rPr>
          <w:rFonts w:ascii="Times New Roman" w:hAnsi="Times New Roman" w:cs="Times New Roman"/>
          <w:sz w:val="28"/>
          <w:szCs w:val="28"/>
        </w:rPr>
        <w:t>) из</w:t>
      </w:r>
      <w:r w:rsidRPr="005116E6">
        <w:rPr>
          <w:rStyle w:val="apple-converted-space"/>
          <w:rFonts w:ascii="Times New Roman" w:hAnsi="Times New Roman" w:cs="Times New Roman"/>
          <w:color w:val="000000"/>
          <w:sz w:val="28"/>
          <w:szCs w:val="28"/>
        </w:rPr>
        <w:t> </w:t>
      </w:r>
      <w:r w:rsidRPr="005116E6">
        <w:rPr>
          <w:rStyle w:val="HTML3"/>
          <w:rFonts w:ascii="Times New Roman" w:eastAsiaTheme="minorHAnsi" w:hAnsi="Times New Roman" w:cs="Times New Roman"/>
          <w:b/>
          <w:i/>
          <w:color w:val="000000"/>
          <w:sz w:val="28"/>
          <w:szCs w:val="28"/>
        </w:rPr>
        <w:t>$to</w:t>
      </w:r>
      <w:r w:rsidRPr="005116E6">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32"/>
          <w:szCs w:val="27"/>
          <w:lang w:eastAsia="ru-RU"/>
        </w:rPr>
      </w:pPr>
      <w:r w:rsidRPr="001A4473">
        <w:rPr>
          <w:rFonts w:ascii="Consolas" w:eastAsia="Times New Roman" w:hAnsi="Consolas" w:cs="Consolas"/>
          <w:color w:val="FF0000"/>
          <w:sz w:val="24"/>
          <w:szCs w:val="21"/>
          <w:lang w:eastAsia="ru-RU"/>
        </w:rPr>
        <w:t>&lt;?php</w:t>
      </w:r>
      <w:r w:rsidRPr="001A4473">
        <w:rPr>
          <w:rFonts w:ascii="Consolas" w:eastAsia="Times New Roman" w:hAnsi="Consolas" w:cs="Consolas"/>
          <w:color w:val="000000"/>
          <w:sz w:val="32"/>
          <w:szCs w:val="27"/>
          <w:lang w:eastAsia="ru-RU"/>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rPr>
        <w:t xml:space="preserve"> </w:t>
      </w:r>
      <w:r w:rsidRPr="001A4473">
        <w:rPr>
          <w:rFonts w:ascii="Consolas" w:hAnsi="Consolas" w:cs="Consolas"/>
          <w:sz w:val="24"/>
          <w:szCs w:val="28"/>
          <w:lang w:val="en-US"/>
        </w:rPr>
        <w:t>strtr</w:t>
      </w:r>
      <w:r w:rsidRPr="001A4473">
        <w:rPr>
          <w:rFonts w:ascii="Consolas" w:eastAsia="Times New Roman" w:hAnsi="Consolas" w:cs="Consolas"/>
          <w:color w:val="000000"/>
          <w:szCs w:val="21"/>
          <w:lang w:eastAsia="ru-RU"/>
        </w:rPr>
        <w:t xml:space="preserve"> </w:t>
      </w:r>
      <w:r w:rsidRPr="001A4473">
        <w:rPr>
          <w:rFonts w:ascii="Consolas" w:eastAsia="Times New Roman" w:hAnsi="Consolas" w:cs="Consolas"/>
          <w:color w:val="000000"/>
          <w:sz w:val="24"/>
          <w:szCs w:val="21"/>
          <w:lang w:eastAsia="ru-RU"/>
        </w:rPr>
        <w:t>("Привет, мои друзья", "иуяПрвтдзь", "</w:t>
      </w:r>
      <w:r w:rsidRPr="001A4473">
        <w:rPr>
          <w:rFonts w:ascii="Consolas" w:eastAsia="Times New Roman" w:hAnsi="Consolas" w:cs="Consolas"/>
          <w:color w:val="000000"/>
          <w:sz w:val="24"/>
          <w:szCs w:val="21"/>
          <w:lang w:val="en-US" w:eastAsia="ru-RU"/>
        </w:rPr>
        <w:t>iuaPrvtdzj</w:t>
      </w:r>
      <w:r w:rsidRPr="001A4473">
        <w:rPr>
          <w:rFonts w:ascii="Consolas" w:eastAsia="Times New Roman" w:hAnsi="Consolas" w:cs="Consolas"/>
          <w:color w:val="000000"/>
          <w:sz w:val="24"/>
          <w:szCs w:val="21"/>
          <w:lang w:eastAsia="ru-RU"/>
        </w:rPr>
        <w:t>");</w:t>
      </w:r>
      <w:r w:rsidRPr="001A4473">
        <w:rPr>
          <w:rFonts w:ascii="Consolas" w:eastAsia="Times New Roman" w:hAnsi="Consolas" w:cs="Consolas"/>
          <w:color w:val="000000"/>
          <w:sz w:val="32"/>
          <w:szCs w:val="27"/>
          <w:lang w:eastAsia="ru-RU"/>
        </w:rPr>
        <w:br/>
      </w:r>
      <w:r w:rsidRPr="001A4473">
        <w:rPr>
          <w:rFonts w:ascii="Consolas" w:eastAsia="Times New Roman" w:hAnsi="Consolas" w:cs="Consolas"/>
          <w:color w:val="FF0000"/>
          <w:sz w:val="24"/>
          <w:szCs w:val="21"/>
          <w:lang w:eastAsia="ru-RU"/>
        </w:rPr>
        <w:t>?&gt;</w:t>
      </w:r>
    </w:p>
    <w:p w:rsidR="00961C76" w:rsidRPr="005116E6"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color w:val="006600"/>
          <w:sz w:val="24"/>
          <w:szCs w:val="21"/>
          <w:lang w:eastAsia="ru-RU"/>
        </w:rPr>
      </w:pPr>
      <w:r w:rsidRPr="005116E6">
        <w:rPr>
          <w:rFonts w:ascii="Times New Roman" w:eastAsia="Times New Roman" w:hAnsi="Times New Roman" w:cs="Times New Roman"/>
          <w:b/>
          <w:bCs/>
          <w:color w:val="006600"/>
          <w:sz w:val="24"/>
          <w:szCs w:val="21"/>
          <w:lang w:eastAsia="ru-RU"/>
        </w:rPr>
        <w:t>Результат:</w:t>
      </w:r>
    </w:p>
    <w:p w:rsidR="00961C76" w:rsidRPr="00C63F4E"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hAnsi="Times New Roman" w:cs="Times New Roman"/>
          <w:sz w:val="48"/>
          <w:szCs w:val="28"/>
        </w:rPr>
      </w:pPr>
      <w:r>
        <w:rPr>
          <w:rFonts w:ascii="Times New Roman" w:eastAsia="Times New Roman" w:hAnsi="Times New Roman" w:cs="Times New Roman"/>
          <w:color w:val="000000"/>
          <w:sz w:val="24"/>
          <w:szCs w:val="21"/>
          <w:lang w:val="en-US" w:eastAsia="ru-RU"/>
        </w:rPr>
        <w:t>Privet</w:t>
      </w:r>
      <w:r>
        <w:rPr>
          <w:rFonts w:ascii="Times New Roman" w:eastAsia="Times New Roman" w:hAnsi="Times New Roman" w:cs="Times New Roman"/>
          <w:color w:val="000000"/>
          <w:sz w:val="24"/>
          <w:szCs w:val="21"/>
          <w:lang w:eastAsia="ru-RU"/>
        </w:rPr>
        <w:t>, мо</w:t>
      </w:r>
      <w:r>
        <w:rPr>
          <w:rFonts w:ascii="Times New Roman" w:eastAsia="Times New Roman" w:hAnsi="Times New Roman" w:cs="Times New Roman"/>
          <w:color w:val="000000"/>
          <w:sz w:val="24"/>
          <w:szCs w:val="21"/>
          <w:lang w:val="en-US" w:eastAsia="ru-RU"/>
        </w:rPr>
        <w:t>i</w:t>
      </w:r>
      <w:r w:rsidRPr="00C63F4E">
        <w:rPr>
          <w:rFonts w:ascii="Times New Roman" w:eastAsia="Times New Roman" w:hAnsi="Times New Roman" w:cs="Times New Roman"/>
          <w:color w:val="000000"/>
          <w:sz w:val="24"/>
          <w:szCs w:val="21"/>
          <w:lang w:eastAsia="ru-RU"/>
        </w:rPr>
        <w:t xml:space="preserve"> </w:t>
      </w:r>
      <w:r>
        <w:rPr>
          <w:rFonts w:ascii="Times New Roman" w:eastAsia="Times New Roman" w:hAnsi="Times New Roman" w:cs="Times New Roman"/>
          <w:color w:val="000000"/>
          <w:sz w:val="24"/>
          <w:szCs w:val="21"/>
          <w:lang w:val="en-US" w:eastAsia="ru-RU"/>
        </w:rPr>
        <w:t>druzja</w:t>
      </w:r>
    </w:p>
    <w:p w:rsidR="00961C76" w:rsidRPr="00EF6FB1" w:rsidRDefault="00961C76" w:rsidP="00961C76">
      <w:pPr>
        <w:pStyle w:val="ae"/>
        <w:jc w:val="both"/>
        <w:rPr>
          <w:rFonts w:ascii="Times New Roman" w:hAnsi="Times New Roman" w:cs="Times New Roman"/>
          <w:sz w:val="28"/>
          <w:szCs w:val="28"/>
        </w:rPr>
      </w:pPr>
    </w:p>
    <w:p w:rsidR="00961C76" w:rsidRDefault="00961C76" w:rsidP="00961C76">
      <w:pPr>
        <w:pStyle w:val="ae"/>
        <w:ind w:firstLine="708"/>
        <w:jc w:val="both"/>
        <w:rPr>
          <w:rFonts w:ascii="Times New Roman" w:hAnsi="Times New Roman" w:cs="Times New Roman"/>
          <w:sz w:val="28"/>
          <w:szCs w:val="28"/>
        </w:rPr>
      </w:pPr>
      <w:r w:rsidRPr="005116E6">
        <w:rPr>
          <w:rFonts w:ascii="Times New Roman" w:hAnsi="Times New Roman" w:cs="Times New Roman"/>
          <w:sz w:val="28"/>
          <w:szCs w:val="28"/>
        </w:rPr>
        <w:t>Следующие несколько функций предназначены для быстрого URL-кодирования и декодирования.</w:t>
      </w:r>
    </w:p>
    <w:p w:rsidR="00961C76" w:rsidRPr="005116E6" w:rsidRDefault="00961C76" w:rsidP="00961C76">
      <w:pPr>
        <w:pStyle w:val="ae"/>
        <w:ind w:firstLine="708"/>
        <w:jc w:val="both"/>
        <w:rPr>
          <w:rFonts w:ascii="Times New Roman" w:hAnsi="Times New Roman" w:cs="Times New Roman"/>
          <w:sz w:val="28"/>
          <w:szCs w:val="28"/>
        </w:rPr>
      </w:pPr>
      <w:r w:rsidRPr="005116E6">
        <w:rPr>
          <w:rFonts w:ascii="Times New Roman" w:hAnsi="Times New Roman" w:cs="Times New Roman"/>
          <w:sz w:val="28"/>
          <w:szCs w:val="28"/>
        </w:rPr>
        <w:t>URL-кодирование необходимо для передачи данных через интернет. Например, такое кодирование целесообразно, если вы передаете русскоязычную информацию в качестве параметра скрипта. Также подобное кодирование можно выполнить и для файла, чтобы не возникало коллизий из-за отсутствия поддержки 8-битных кодировок некоторыми серверами. Вот эти функции:</w:t>
      </w:r>
    </w:p>
    <w:p w:rsidR="00961C76" w:rsidRPr="005116E6" w:rsidRDefault="00961C76" w:rsidP="00961C76">
      <w:pPr>
        <w:pStyle w:val="ae"/>
        <w:ind w:firstLine="708"/>
        <w:jc w:val="both"/>
        <w:rPr>
          <w:rFonts w:ascii="Times New Roman" w:hAnsi="Times New Roman" w:cs="Times New Roman"/>
          <w:sz w:val="28"/>
          <w:szCs w:val="28"/>
        </w:rPr>
      </w:pPr>
      <w:r w:rsidRPr="005116E6">
        <w:rPr>
          <w:rStyle w:val="a7"/>
          <w:rFonts w:ascii="Times New Roman" w:hAnsi="Times New Roman" w:cs="Times New Roman"/>
          <w:color w:val="000000"/>
          <w:sz w:val="28"/>
          <w:szCs w:val="28"/>
        </w:rPr>
        <w:t xml:space="preserve">UrlEncode(string </w:t>
      </w:r>
      <w:r w:rsidRPr="00354922">
        <w:rPr>
          <w:rStyle w:val="a7"/>
          <w:rFonts w:ascii="Times New Roman" w:hAnsi="Times New Roman" w:cs="Times New Roman"/>
          <w:i/>
          <w:color w:val="000000"/>
          <w:sz w:val="28"/>
          <w:szCs w:val="28"/>
        </w:rPr>
        <w:t>$str</w:t>
      </w:r>
      <w:r w:rsidRPr="005116E6">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5116E6">
        <w:rPr>
          <w:rFonts w:ascii="Times New Roman" w:hAnsi="Times New Roman" w:cs="Times New Roman"/>
          <w:sz w:val="28"/>
          <w:szCs w:val="28"/>
        </w:rPr>
        <w:lastRenderedPageBreak/>
        <w:t>Функция URL-кодирует строку</w:t>
      </w:r>
      <w:r w:rsidRPr="005116E6">
        <w:rPr>
          <w:rStyle w:val="apple-converted-space"/>
          <w:rFonts w:ascii="Times New Roman" w:hAnsi="Times New Roman" w:cs="Times New Roman"/>
          <w:color w:val="000000"/>
          <w:sz w:val="28"/>
          <w:szCs w:val="28"/>
        </w:rPr>
        <w:t> </w:t>
      </w:r>
      <w:r w:rsidRPr="00354922">
        <w:rPr>
          <w:rStyle w:val="HTML3"/>
          <w:rFonts w:ascii="Times New Roman" w:eastAsiaTheme="minorHAnsi" w:hAnsi="Times New Roman" w:cs="Times New Roman"/>
          <w:b/>
          <w:i/>
          <w:color w:val="000000"/>
          <w:sz w:val="28"/>
          <w:szCs w:val="28"/>
        </w:rPr>
        <w:t>$str</w:t>
      </w:r>
      <w:r w:rsidRPr="005116E6">
        <w:rPr>
          <w:rStyle w:val="apple-converted-space"/>
          <w:rFonts w:ascii="Times New Roman" w:hAnsi="Times New Roman" w:cs="Times New Roman"/>
          <w:color w:val="000000"/>
          <w:sz w:val="28"/>
          <w:szCs w:val="28"/>
        </w:rPr>
        <w:t> </w:t>
      </w:r>
      <w:r w:rsidRPr="005116E6">
        <w:rPr>
          <w:rFonts w:ascii="Times New Roman" w:hAnsi="Times New Roman" w:cs="Times New Roman"/>
          <w:sz w:val="28"/>
          <w:szCs w:val="28"/>
        </w:rPr>
        <w:t>и возвращает результат. Эту функцию удобно применять, если вы, например, хотите динамически сформировать ссылку</w:t>
      </w:r>
      <w:r w:rsidRPr="005116E6">
        <w:rPr>
          <w:rStyle w:val="apple-converted-space"/>
          <w:rFonts w:ascii="Times New Roman" w:hAnsi="Times New Roman" w:cs="Times New Roman"/>
          <w:color w:val="000000"/>
          <w:sz w:val="28"/>
          <w:szCs w:val="28"/>
        </w:rPr>
        <w:t> </w:t>
      </w:r>
      <w:r w:rsidRPr="00354922">
        <w:rPr>
          <w:rStyle w:val="HTML3"/>
          <w:rFonts w:ascii="Times New Roman" w:eastAsiaTheme="minorHAnsi" w:hAnsi="Times New Roman" w:cs="Times New Roman"/>
          <w:b/>
          <w:color w:val="000000"/>
          <w:sz w:val="28"/>
          <w:szCs w:val="28"/>
        </w:rPr>
        <w:t>&lt;a href=...&gt;</w:t>
      </w:r>
      <w:r w:rsidRPr="005116E6">
        <w:rPr>
          <w:rStyle w:val="apple-converted-space"/>
          <w:rFonts w:ascii="Times New Roman" w:hAnsi="Times New Roman" w:cs="Times New Roman"/>
          <w:color w:val="000000"/>
          <w:sz w:val="28"/>
          <w:szCs w:val="28"/>
        </w:rPr>
        <w:t> </w:t>
      </w:r>
      <w:r w:rsidRPr="005116E6">
        <w:rPr>
          <w:rFonts w:ascii="Times New Roman" w:hAnsi="Times New Roman" w:cs="Times New Roman"/>
          <w:sz w:val="28"/>
          <w:szCs w:val="28"/>
        </w:rPr>
        <w:t>на какой-то сценарий, но не уверены, что его параметры содержат только алфавитно-цифровые символы. В этом случае воспользуйтесь функцией так:</w:t>
      </w:r>
    </w:p>
    <w:p w:rsidR="00961C76" w:rsidRPr="005116E6" w:rsidRDefault="00961C76" w:rsidP="00961C76">
      <w:pPr>
        <w:pStyle w:val="ae"/>
        <w:ind w:firstLine="708"/>
        <w:jc w:val="both"/>
        <w:rPr>
          <w:rFonts w:ascii="Times New Roman" w:hAnsi="Times New Roman" w:cs="Times New Roman"/>
          <w:sz w:val="28"/>
          <w:szCs w:val="28"/>
        </w:rPr>
      </w:pPr>
    </w:p>
    <w:p w:rsidR="00961C76" w:rsidRPr="00894B46"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rPr>
      </w:pPr>
      <w:r w:rsidRPr="001A4473">
        <w:rPr>
          <w:rStyle w:val="HTML0"/>
          <w:rFonts w:ascii="Consolas" w:eastAsiaTheme="minorHAnsi" w:hAnsi="Consolas" w:cs="Consolas"/>
          <w:color w:val="0000BB"/>
          <w:sz w:val="24"/>
          <w:szCs w:val="24"/>
          <w:lang w:val="en-US"/>
        </w:rPr>
        <w:t>echo</w:t>
      </w:r>
      <w:r w:rsidRPr="00894B46">
        <w:rPr>
          <w:rStyle w:val="HTML0"/>
          <w:rFonts w:ascii="Consolas" w:eastAsiaTheme="minorHAnsi" w:hAnsi="Consolas" w:cs="Consolas"/>
          <w:color w:val="000000"/>
          <w:sz w:val="24"/>
          <w:szCs w:val="24"/>
        </w:rPr>
        <w:t xml:space="preserve"> </w:t>
      </w:r>
      <w:r w:rsidRPr="00894B46">
        <w:rPr>
          <w:rStyle w:val="HTML0"/>
          <w:rFonts w:ascii="Consolas" w:eastAsiaTheme="minorHAnsi" w:hAnsi="Consolas" w:cs="Consolas"/>
          <w:color w:val="000000"/>
          <w:sz w:val="24"/>
          <w:szCs w:val="28"/>
        </w:rPr>
        <w:t>"&lt;</w:t>
      </w:r>
      <w:r w:rsidRPr="001A4473">
        <w:rPr>
          <w:rStyle w:val="HTML0"/>
          <w:rFonts w:ascii="Consolas" w:eastAsiaTheme="minorHAnsi" w:hAnsi="Consolas" w:cs="Consolas"/>
          <w:color w:val="000000"/>
          <w:sz w:val="24"/>
          <w:szCs w:val="28"/>
          <w:lang w:val="en-US"/>
        </w:rPr>
        <w:t>a</w:t>
      </w:r>
      <w:r w:rsidRPr="00894B46">
        <w:rPr>
          <w:rStyle w:val="HTML0"/>
          <w:rFonts w:ascii="Consolas" w:eastAsiaTheme="minorHAnsi" w:hAnsi="Consolas" w:cs="Consolas"/>
          <w:color w:val="000000"/>
          <w:sz w:val="24"/>
          <w:szCs w:val="28"/>
        </w:rPr>
        <w:t xml:space="preserve"> </w:t>
      </w:r>
      <w:r w:rsidRPr="001A4473">
        <w:rPr>
          <w:rStyle w:val="HTML0"/>
          <w:rFonts w:ascii="Consolas" w:eastAsiaTheme="minorHAnsi" w:hAnsi="Consolas" w:cs="Consolas"/>
          <w:color w:val="000000"/>
          <w:sz w:val="24"/>
          <w:szCs w:val="28"/>
          <w:lang w:val="en-US"/>
        </w:rPr>
        <w:t>href</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script</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php</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param</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UrlEncode</w:t>
      </w:r>
      <w:r w:rsidRPr="00894B46">
        <w:rPr>
          <w:rStyle w:val="HTML0"/>
          <w:rFonts w:ascii="Consolas" w:eastAsiaTheme="minorHAnsi" w:hAnsi="Consolas" w:cs="Consolas"/>
          <w:color w:val="000000"/>
          <w:sz w:val="24"/>
          <w:szCs w:val="28"/>
        </w:rPr>
        <w:t>($</w:t>
      </w:r>
      <w:r w:rsidRPr="001A4473">
        <w:rPr>
          <w:rStyle w:val="HTML0"/>
          <w:rFonts w:ascii="Consolas" w:eastAsiaTheme="minorHAnsi" w:hAnsi="Consolas" w:cs="Consolas"/>
          <w:color w:val="000000"/>
          <w:sz w:val="24"/>
          <w:szCs w:val="28"/>
          <w:lang w:val="en-US"/>
        </w:rPr>
        <w:t>UserData</w:t>
      </w:r>
      <w:r w:rsidRPr="00894B46">
        <w:rPr>
          <w:rStyle w:val="HTML0"/>
          <w:rFonts w:ascii="Consolas" w:eastAsiaTheme="minorHAnsi" w:hAnsi="Consolas" w:cs="Consolas"/>
          <w:color w:val="000000"/>
          <w:sz w:val="24"/>
          <w:szCs w:val="28"/>
        </w:rPr>
        <w:t>);</w:t>
      </w:r>
    </w:p>
    <w:p w:rsidR="00961C76" w:rsidRPr="00C63F4E" w:rsidRDefault="00961C76" w:rsidP="00961C76">
      <w:pPr>
        <w:pStyle w:val="ae"/>
        <w:ind w:firstLine="708"/>
        <w:jc w:val="both"/>
        <w:rPr>
          <w:rFonts w:ascii="Times New Roman" w:hAnsi="Times New Roman" w:cs="Times New Roman"/>
          <w:sz w:val="28"/>
          <w:szCs w:val="28"/>
        </w:rPr>
      </w:pPr>
      <w:r w:rsidRPr="00C63F4E">
        <w:rPr>
          <w:rFonts w:ascii="Times New Roman" w:hAnsi="Times New Roman" w:cs="Times New Roman"/>
          <w:sz w:val="28"/>
          <w:szCs w:val="28"/>
        </w:rPr>
        <w:t>Теперь, даже если переменная</w:t>
      </w:r>
      <w:r w:rsidRPr="00C63F4E">
        <w:rPr>
          <w:rStyle w:val="apple-converted-space"/>
          <w:rFonts w:ascii="Times New Roman" w:hAnsi="Times New Roman" w:cs="Times New Roman"/>
          <w:color w:val="000000"/>
          <w:sz w:val="28"/>
          <w:szCs w:val="28"/>
        </w:rPr>
        <w:t> </w:t>
      </w:r>
      <w:r w:rsidRPr="00C63F4E">
        <w:rPr>
          <w:rStyle w:val="HTML3"/>
          <w:rFonts w:ascii="Times New Roman" w:eastAsiaTheme="minorHAnsi" w:hAnsi="Times New Roman" w:cs="Times New Roman"/>
          <w:b/>
          <w:i/>
          <w:color w:val="000000"/>
          <w:sz w:val="28"/>
          <w:szCs w:val="28"/>
        </w:rPr>
        <w:t>$UserData</w:t>
      </w:r>
      <w:r w:rsidRPr="00C63F4E">
        <w:rPr>
          <w:rStyle w:val="apple-converted-space"/>
          <w:rFonts w:ascii="Times New Roman" w:hAnsi="Times New Roman" w:cs="Times New Roman"/>
          <w:color w:val="000000"/>
          <w:sz w:val="28"/>
          <w:szCs w:val="28"/>
        </w:rPr>
        <w:t> </w:t>
      </w:r>
      <w:r w:rsidRPr="00C63F4E">
        <w:rPr>
          <w:rFonts w:ascii="Times New Roman" w:hAnsi="Times New Roman" w:cs="Times New Roman"/>
          <w:sz w:val="28"/>
          <w:szCs w:val="28"/>
        </w:rPr>
        <w:t>включает символы</w:t>
      </w:r>
      <w:r w:rsidRPr="00C63F4E">
        <w:rPr>
          <w:rStyle w:val="apple-converted-space"/>
          <w:rFonts w:ascii="Times New Roman" w:hAnsi="Times New Roman" w:cs="Times New Roman"/>
          <w:color w:val="000000"/>
          <w:sz w:val="28"/>
          <w:szCs w:val="28"/>
        </w:rPr>
        <w:t> </w:t>
      </w:r>
      <w:r w:rsidRPr="00C63F4E">
        <w:rPr>
          <w:rStyle w:val="HTML3"/>
          <w:rFonts w:ascii="Times New Roman" w:eastAsiaTheme="minorHAnsi" w:hAnsi="Times New Roman" w:cs="Times New Roman"/>
          <w:color w:val="000000"/>
          <w:sz w:val="28"/>
          <w:szCs w:val="28"/>
        </w:rPr>
        <w:t>=</w:t>
      </w:r>
      <w:r w:rsidRPr="00C63F4E">
        <w:rPr>
          <w:rFonts w:ascii="Times New Roman" w:hAnsi="Times New Roman" w:cs="Times New Roman"/>
          <w:sz w:val="28"/>
          <w:szCs w:val="28"/>
        </w:rPr>
        <w:t>,</w:t>
      </w:r>
      <w:r w:rsidRPr="00C63F4E">
        <w:rPr>
          <w:rStyle w:val="apple-converted-space"/>
          <w:rFonts w:ascii="Times New Roman" w:hAnsi="Times New Roman" w:cs="Times New Roman"/>
          <w:color w:val="000000"/>
          <w:sz w:val="28"/>
          <w:szCs w:val="28"/>
        </w:rPr>
        <w:t> </w:t>
      </w:r>
      <w:r w:rsidRPr="00C63F4E">
        <w:rPr>
          <w:rStyle w:val="HTML3"/>
          <w:rFonts w:ascii="Times New Roman" w:eastAsiaTheme="minorHAnsi" w:hAnsi="Times New Roman" w:cs="Times New Roman"/>
          <w:color w:val="000000"/>
          <w:sz w:val="28"/>
          <w:szCs w:val="28"/>
        </w:rPr>
        <w:t>&amp;</w:t>
      </w:r>
      <w:r w:rsidRPr="00C63F4E">
        <w:rPr>
          <w:rStyle w:val="apple-converted-space"/>
          <w:rFonts w:ascii="Times New Roman" w:hAnsi="Times New Roman" w:cs="Times New Roman"/>
          <w:color w:val="000000"/>
          <w:sz w:val="28"/>
          <w:szCs w:val="28"/>
        </w:rPr>
        <w:t> </w:t>
      </w:r>
      <w:r w:rsidRPr="00C63F4E">
        <w:rPr>
          <w:rFonts w:ascii="Times New Roman" w:hAnsi="Times New Roman" w:cs="Times New Roman"/>
          <w:sz w:val="28"/>
          <w:szCs w:val="28"/>
        </w:rPr>
        <w:t>или даже</w:t>
      </w:r>
      <w:r w:rsidRPr="00C63F4E">
        <w:rPr>
          <w:rStyle w:val="apple-converted-space"/>
          <w:rFonts w:ascii="Times New Roman" w:hAnsi="Times New Roman" w:cs="Times New Roman"/>
          <w:color w:val="000000"/>
          <w:sz w:val="28"/>
          <w:szCs w:val="28"/>
        </w:rPr>
        <w:t> </w:t>
      </w:r>
      <w:r w:rsidRPr="00C63F4E">
        <w:rPr>
          <w:rFonts w:ascii="Times New Roman" w:hAnsi="Times New Roman" w:cs="Times New Roman"/>
          <w:sz w:val="28"/>
          <w:szCs w:val="28"/>
        </w:rPr>
        <w:t>пробелы, все равно сценарию будут переданы корректные данные.</w:t>
      </w:r>
    </w:p>
    <w:p w:rsidR="00961C76" w:rsidRDefault="00961C76" w:rsidP="00961C76">
      <w:pPr>
        <w:pStyle w:val="ae"/>
        <w:jc w:val="both"/>
        <w:rPr>
          <w:rStyle w:val="a7"/>
          <w:rFonts w:ascii="Times New Roman" w:hAnsi="Times New Roman" w:cs="Times New Roman"/>
          <w:color w:val="000000"/>
          <w:sz w:val="28"/>
          <w:szCs w:val="28"/>
        </w:rPr>
      </w:pPr>
    </w:p>
    <w:p w:rsidR="00961C76" w:rsidRPr="00294996" w:rsidRDefault="00961C76" w:rsidP="00961C76">
      <w:pPr>
        <w:pStyle w:val="ae"/>
        <w:ind w:firstLine="708"/>
        <w:jc w:val="both"/>
        <w:rPr>
          <w:rFonts w:ascii="Times New Roman" w:hAnsi="Times New Roman" w:cs="Times New Roman"/>
          <w:sz w:val="28"/>
          <w:szCs w:val="28"/>
        </w:rPr>
      </w:pPr>
      <w:r w:rsidRPr="00294996">
        <w:rPr>
          <w:rStyle w:val="a7"/>
          <w:rFonts w:ascii="Times New Roman" w:hAnsi="Times New Roman" w:cs="Times New Roman"/>
          <w:color w:val="000000"/>
          <w:sz w:val="28"/>
          <w:szCs w:val="28"/>
        </w:rPr>
        <w:t xml:space="preserve">UrlDecode(string </w:t>
      </w:r>
      <w:r w:rsidRPr="00553D9D">
        <w:rPr>
          <w:rStyle w:val="a7"/>
          <w:rFonts w:ascii="Times New Roman" w:hAnsi="Times New Roman" w:cs="Times New Roman"/>
          <w:i/>
          <w:color w:val="000000"/>
          <w:sz w:val="28"/>
          <w:szCs w:val="28"/>
        </w:rPr>
        <w:t>$st</w:t>
      </w:r>
      <w:r w:rsidRPr="00294996">
        <w:rPr>
          <w:rStyle w:val="a7"/>
          <w:rFonts w:ascii="Times New Roman" w:hAnsi="Times New Roman" w:cs="Times New Roman"/>
          <w:color w:val="000000"/>
          <w:sz w:val="28"/>
          <w:szCs w:val="28"/>
        </w:rPr>
        <w:t>)</w:t>
      </w:r>
    </w:p>
    <w:p w:rsidR="00961C76" w:rsidRPr="00294996" w:rsidRDefault="00961C76" w:rsidP="00961C76">
      <w:pPr>
        <w:pStyle w:val="ae"/>
        <w:jc w:val="both"/>
        <w:rPr>
          <w:rFonts w:ascii="Times New Roman" w:hAnsi="Times New Roman" w:cs="Times New Roman"/>
          <w:sz w:val="28"/>
          <w:szCs w:val="28"/>
        </w:rPr>
      </w:pPr>
      <w:r w:rsidRPr="00294996">
        <w:rPr>
          <w:rFonts w:ascii="Times New Roman" w:hAnsi="Times New Roman" w:cs="Times New Roman"/>
          <w:sz w:val="28"/>
          <w:szCs w:val="28"/>
        </w:rPr>
        <w:t>Производит URL-декодирование строки. В принципе, используется значительно реже, чем</w:t>
      </w:r>
      <w:r w:rsidRPr="00294996">
        <w:rPr>
          <w:rStyle w:val="apple-converted-space"/>
          <w:rFonts w:ascii="Times New Roman" w:hAnsi="Times New Roman" w:cs="Times New Roman"/>
          <w:color w:val="000000"/>
          <w:sz w:val="28"/>
          <w:szCs w:val="28"/>
        </w:rPr>
        <w:t> </w:t>
      </w:r>
      <w:r w:rsidRPr="00553D9D">
        <w:rPr>
          <w:rStyle w:val="HTML3"/>
          <w:rFonts w:ascii="Times New Roman" w:eastAsiaTheme="minorHAnsi" w:hAnsi="Times New Roman" w:cs="Times New Roman"/>
          <w:b/>
          <w:color w:val="000000"/>
          <w:sz w:val="28"/>
          <w:szCs w:val="28"/>
        </w:rPr>
        <w:t>UrlEncode()</w:t>
      </w:r>
      <w:r w:rsidRPr="00294996">
        <w:rPr>
          <w:rFonts w:ascii="Times New Roman" w:hAnsi="Times New Roman" w:cs="Times New Roman"/>
          <w:sz w:val="28"/>
          <w:szCs w:val="28"/>
        </w:rPr>
        <w:t>, потому что PHP и так умеет перекодировать входные данные автоматически.</w:t>
      </w:r>
    </w:p>
    <w:p w:rsidR="00961C76" w:rsidRDefault="00961C76" w:rsidP="00961C76">
      <w:pPr>
        <w:pStyle w:val="ae"/>
        <w:rPr>
          <w:rStyle w:val="a7"/>
          <w:rFonts w:ascii="Times New Roman" w:hAnsi="Times New Roman" w:cs="Times New Roman"/>
          <w:color w:val="000000"/>
          <w:sz w:val="28"/>
          <w:szCs w:val="28"/>
        </w:rPr>
      </w:pPr>
    </w:p>
    <w:p w:rsidR="00961C76" w:rsidRPr="00553D9D" w:rsidRDefault="00961C76" w:rsidP="00961C76">
      <w:pPr>
        <w:pStyle w:val="ae"/>
        <w:ind w:firstLine="708"/>
        <w:rPr>
          <w:rFonts w:ascii="Times New Roman" w:hAnsi="Times New Roman" w:cs="Times New Roman"/>
          <w:sz w:val="28"/>
          <w:szCs w:val="28"/>
        </w:rPr>
      </w:pPr>
      <w:r w:rsidRPr="00553D9D">
        <w:rPr>
          <w:rStyle w:val="a7"/>
          <w:rFonts w:ascii="Times New Roman" w:hAnsi="Times New Roman" w:cs="Times New Roman"/>
          <w:color w:val="000000"/>
          <w:sz w:val="28"/>
          <w:szCs w:val="28"/>
        </w:rPr>
        <w:t xml:space="preserve">RawUrlEncode(string </w:t>
      </w:r>
      <w:r w:rsidRPr="00553D9D">
        <w:rPr>
          <w:rStyle w:val="a7"/>
          <w:rFonts w:ascii="Times New Roman" w:hAnsi="Times New Roman" w:cs="Times New Roman"/>
          <w:i/>
          <w:color w:val="000000"/>
          <w:sz w:val="28"/>
          <w:szCs w:val="28"/>
        </w:rPr>
        <w:t>$st</w:t>
      </w:r>
      <w:r w:rsidRPr="00553D9D">
        <w:rPr>
          <w:rStyle w:val="a7"/>
          <w:rFonts w:ascii="Times New Roman" w:hAnsi="Times New Roman" w:cs="Times New Roman"/>
          <w:color w:val="000000"/>
          <w:sz w:val="28"/>
          <w:szCs w:val="28"/>
        </w:rPr>
        <w:t>)</w:t>
      </w:r>
    </w:p>
    <w:p w:rsidR="00961C76" w:rsidRPr="00553D9D" w:rsidRDefault="00961C76" w:rsidP="00961C76">
      <w:pPr>
        <w:pStyle w:val="ae"/>
        <w:ind w:firstLine="708"/>
        <w:jc w:val="both"/>
        <w:rPr>
          <w:rFonts w:ascii="Times New Roman" w:hAnsi="Times New Roman" w:cs="Times New Roman"/>
          <w:sz w:val="28"/>
          <w:szCs w:val="28"/>
        </w:rPr>
      </w:pPr>
      <w:r w:rsidRPr="00553D9D">
        <w:rPr>
          <w:rFonts w:ascii="Times New Roman" w:hAnsi="Times New Roman" w:cs="Times New Roman"/>
          <w:sz w:val="28"/>
          <w:szCs w:val="28"/>
        </w:rPr>
        <w:t>Почти полностью аналогична</w:t>
      </w:r>
      <w:r w:rsidRPr="00553D9D">
        <w:rPr>
          <w:rStyle w:val="apple-converted-space"/>
          <w:rFonts w:ascii="Times New Roman" w:hAnsi="Times New Roman" w:cs="Times New Roman"/>
          <w:color w:val="000000"/>
          <w:sz w:val="28"/>
          <w:szCs w:val="28"/>
        </w:rPr>
        <w:t> </w:t>
      </w:r>
      <w:r w:rsidRPr="00553D9D">
        <w:rPr>
          <w:rStyle w:val="HTML3"/>
          <w:rFonts w:ascii="Times New Roman" w:eastAsiaTheme="minorHAnsi" w:hAnsi="Times New Roman" w:cs="Times New Roman"/>
          <w:b/>
          <w:color w:val="000000"/>
          <w:sz w:val="28"/>
          <w:szCs w:val="28"/>
        </w:rPr>
        <w:t>UrlEncode()</w:t>
      </w:r>
      <w:r w:rsidRPr="00553D9D">
        <w:rPr>
          <w:rFonts w:ascii="Times New Roman" w:hAnsi="Times New Roman" w:cs="Times New Roman"/>
          <w:sz w:val="28"/>
          <w:szCs w:val="28"/>
        </w:rPr>
        <w:t>, но только пробелы не преобразуются в</w:t>
      </w:r>
      <w:r w:rsidRPr="00553D9D">
        <w:rPr>
          <w:rStyle w:val="apple-converted-space"/>
          <w:rFonts w:ascii="Times New Roman" w:hAnsi="Times New Roman" w:cs="Times New Roman"/>
          <w:color w:val="000000"/>
          <w:sz w:val="28"/>
          <w:szCs w:val="28"/>
        </w:rPr>
        <w:t> </w:t>
      </w:r>
      <w:r w:rsidRPr="00553D9D">
        <w:rPr>
          <w:rStyle w:val="a7"/>
          <w:rFonts w:ascii="Times New Roman" w:hAnsi="Times New Roman" w:cs="Times New Roman"/>
          <w:color w:val="000000"/>
          <w:sz w:val="28"/>
          <w:szCs w:val="28"/>
        </w:rPr>
        <w:t>+</w:t>
      </w:r>
      <w:r w:rsidRPr="00553D9D">
        <w:rPr>
          <w:rFonts w:ascii="Times New Roman" w:hAnsi="Times New Roman" w:cs="Times New Roman"/>
          <w:sz w:val="28"/>
          <w:szCs w:val="28"/>
        </w:rPr>
        <w:t>, как это делается при передаче данных из формы, а воспринимаются как обычные неалфавитно-цифровые символы. Впрочем, этот метод не порождает никаких дополнительных несовместимостей в коде.</w:t>
      </w:r>
    </w:p>
    <w:p w:rsidR="00961C76" w:rsidRDefault="00961C76" w:rsidP="00961C76">
      <w:pPr>
        <w:pStyle w:val="ae"/>
        <w:jc w:val="both"/>
        <w:rPr>
          <w:rStyle w:val="a7"/>
          <w:rFonts w:ascii="Times New Roman" w:hAnsi="Times New Roman" w:cs="Times New Roman"/>
          <w:color w:val="000000"/>
          <w:sz w:val="28"/>
          <w:szCs w:val="28"/>
        </w:rPr>
      </w:pPr>
    </w:p>
    <w:p w:rsidR="00961C76" w:rsidRPr="00553D9D" w:rsidRDefault="00961C76" w:rsidP="00961C76">
      <w:pPr>
        <w:pStyle w:val="ae"/>
        <w:ind w:firstLine="708"/>
        <w:jc w:val="both"/>
        <w:rPr>
          <w:rFonts w:ascii="Times New Roman" w:hAnsi="Times New Roman" w:cs="Times New Roman"/>
          <w:sz w:val="28"/>
          <w:szCs w:val="28"/>
        </w:rPr>
      </w:pPr>
      <w:r w:rsidRPr="00553D9D">
        <w:rPr>
          <w:rStyle w:val="a7"/>
          <w:rFonts w:ascii="Times New Roman" w:hAnsi="Times New Roman" w:cs="Times New Roman"/>
          <w:color w:val="000000"/>
          <w:sz w:val="28"/>
          <w:szCs w:val="28"/>
        </w:rPr>
        <w:t xml:space="preserve">RawUrlDecode(string </w:t>
      </w:r>
      <w:r w:rsidRPr="00553D9D">
        <w:rPr>
          <w:rStyle w:val="a7"/>
          <w:rFonts w:ascii="Times New Roman" w:hAnsi="Times New Roman" w:cs="Times New Roman"/>
          <w:i/>
          <w:color w:val="000000"/>
          <w:sz w:val="28"/>
          <w:szCs w:val="28"/>
        </w:rPr>
        <w:t>$st</w:t>
      </w:r>
      <w:r w:rsidRPr="00553D9D">
        <w:rPr>
          <w:rStyle w:val="a7"/>
          <w:rFonts w:ascii="Times New Roman" w:hAnsi="Times New Roman" w:cs="Times New Roman"/>
          <w:color w:val="000000"/>
          <w:sz w:val="28"/>
          <w:szCs w:val="28"/>
        </w:rPr>
        <w:t>)</w:t>
      </w:r>
    </w:p>
    <w:p w:rsidR="00961C76" w:rsidRPr="00553D9D" w:rsidRDefault="00961C76" w:rsidP="00961C76">
      <w:pPr>
        <w:pStyle w:val="ae"/>
        <w:ind w:firstLine="708"/>
        <w:jc w:val="both"/>
        <w:rPr>
          <w:rFonts w:ascii="Times New Roman" w:hAnsi="Times New Roman" w:cs="Times New Roman"/>
          <w:sz w:val="28"/>
          <w:szCs w:val="28"/>
        </w:rPr>
      </w:pPr>
      <w:r w:rsidRPr="00553D9D">
        <w:rPr>
          <w:rFonts w:ascii="Times New Roman" w:hAnsi="Times New Roman" w:cs="Times New Roman"/>
          <w:sz w:val="28"/>
          <w:szCs w:val="28"/>
        </w:rPr>
        <w:t>Аналогична</w:t>
      </w:r>
      <w:r w:rsidRPr="00553D9D">
        <w:rPr>
          <w:rStyle w:val="apple-converted-space"/>
          <w:rFonts w:ascii="Times New Roman" w:hAnsi="Times New Roman" w:cs="Times New Roman"/>
          <w:color w:val="000000"/>
          <w:sz w:val="28"/>
          <w:szCs w:val="28"/>
        </w:rPr>
        <w:t> </w:t>
      </w:r>
      <w:r w:rsidRPr="00553D9D">
        <w:rPr>
          <w:rStyle w:val="HTML3"/>
          <w:rFonts w:ascii="Times New Roman" w:eastAsiaTheme="minorHAnsi" w:hAnsi="Times New Roman" w:cs="Times New Roman"/>
          <w:b/>
          <w:color w:val="000000"/>
          <w:sz w:val="28"/>
          <w:szCs w:val="28"/>
        </w:rPr>
        <w:t>UrlDecode()</w:t>
      </w:r>
      <w:r w:rsidRPr="00553D9D">
        <w:rPr>
          <w:rFonts w:ascii="Times New Roman" w:hAnsi="Times New Roman" w:cs="Times New Roman"/>
          <w:sz w:val="28"/>
          <w:szCs w:val="28"/>
        </w:rPr>
        <w:t>, но не воспринимает</w:t>
      </w:r>
      <w:r w:rsidRPr="00553D9D">
        <w:rPr>
          <w:rStyle w:val="apple-converted-space"/>
          <w:rFonts w:ascii="Times New Roman" w:hAnsi="Times New Roman" w:cs="Times New Roman"/>
          <w:color w:val="000000"/>
          <w:sz w:val="28"/>
          <w:szCs w:val="28"/>
        </w:rPr>
        <w:t> </w:t>
      </w:r>
      <w:r w:rsidRPr="00553D9D">
        <w:rPr>
          <w:rStyle w:val="a7"/>
          <w:rFonts w:ascii="Times New Roman" w:hAnsi="Times New Roman" w:cs="Times New Roman"/>
          <w:color w:val="000000"/>
          <w:sz w:val="28"/>
          <w:szCs w:val="28"/>
        </w:rPr>
        <w:t>+</w:t>
      </w:r>
      <w:r w:rsidRPr="00553D9D">
        <w:rPr>
          <w:rStyle w:val="apple-converted-space"/>
          <w:rFonts w:ascii="Times New Roman" w:hAnsi="Times New Roman" w:cs="Times New Roman"/>
          <w:color w:val="000000"/>
          <w:sz w:val="28"/>
          <w:szCs w:val="28"/>
        </w:rPr>
        <w:t> </w:t>
      </w:r>
      <w:r w:rsidRPr="00553D9D">
        <w:rPr>
          <w:rFonts w:ascii="Times New Roman" w:hAnsi="Times New Roman" w:cs="Times New Roman"/>
          <w:sz w:val="28"/>
          <w:szCs w:val="28"/>
        </w:rPr>
        <w:t>как пробел.</w:t>
      </w:r>
    </w:p>
    <w:p w:rsidR="00961C76" w:rsidRDefault="00961C76" w:rsidP="00961C76">
      <w:pPr>
        <w:pStyle w:val="ae"/>
        <w:jc w:val="both"/>
        <w:rPr>
          <w:rStyle w:val="a7"/>
          <w:rFonts w:ascii="Times New Roman" w:hAnsi="Times New Roman" w:cs="Times New Roman"/>
          <w:color w:val="000000"/>
          <w:sz w:val="28"/>
          <w:szCs w:val="28"/>
        </w:rPr>
      </w:pPr>
    </w:p>
    <w:p w:rsidR="00961C76" w:rsidRPr="00611A22" w:rsidRDefault="00961C76" w:rsidP="00961C76">
      <w:pPr>
        <w:pStyle w:val="ae"/>
        <w:ind w:firstLine="708"/>
        <w:jc w:val="both"/>
        <w:rPr>
          <w:rFonts w:ascii="Times New Roman" w:hAnsi="Times New Roman" w:cs="Times New Roman"/>
          <w:sz w:val="28"/>
          <w:lang w:val="en-US"/>
        </w:rPr>
      </w:pPr>
      <w:r w:rsidRPr="00D11AF4">
        <w:rPr>
          <w:rStyle w:val="a7"/>
          <w:rFonts w:ascii="Times New Roman" w:hAnsi="Times New Roman" w:cs="Times New Roman"/>
          <w:bCs w:val="0"/>
          <w:sz w:val="28"/>
          <w:lang w:val="en-US"/>
        </w:rPr>
        <w:t>HtmlSpecialChars</w:t>
      </w:r>
      <w:r w:rsidRPr="00611A22">
        <w:rPr>
          <w:rFonts w:ascii="Times New Roman" w:hAnsi="Times New Roman" w:cs="Times New Roman"/>
          <w:sz w:val="28"/>
          <w:lang w:val="en-US"/>
        </w:rPr>
        <w:t>(</w:t>
      </w:r>
      <w:r w:rsidRPr="00D11AF4">
        <w:rPr>
          <w:rStyle w:val="a7"/>
          <w:rFonts w:ascii="Times New Roman" w:hAnsi="Times New Roman" w:cs="Times New Roman"/>
          <w:bCs w:val="0"/>
          <w:sz w:val="28"/>
          <w:lang w:val="en-US"/>
        </w:rPr>
        <w:t>string</w:t>
      </w:r>
      <w:r w:rsidRPr="00611A22">
        <w:rPr>
          <w:rStyle w:val="a7"/>
          <w:rFonts w:ascii="Times New Roman" w:hAnsi="Times New Roman" w:cs="Times New Roman"/>
          <w:bCs w:val="0"/>
          <w:sz w:val="28"/>
          <w:lang w:val="en-US"/>
        </w:rPr>
        <w:t xml:space="preserve"> $</w:t>
      </w:r>
      <w:r w:rsidRPr="00D11AF4">
        <w:rPr>
          <w:rStyle w:val="a7"/>
          <w:rFonts w:ascii="Times New Roman" w:hAnsi="Times New Roman" w:cs="Times New Roman"/>
          <w:bCs w:val="0"/>
          <w:sz w:val="28"/>
          <w:lang w:val="en-US"/>
        </w:rPr>
        <w:t>str</w:t>
      </w:r>
      <w:r w:rsidRPr="00611A22">
        <w:rPr>
          <w:rFonts w:ascii="Times New Roman" w:hAnsi="Times New Roman" w:cs="Times New Roman"/>
          <w:sz w:val="28"/>
          <w:lang w:val="en-US"/>
        </w:rPr>
        <w:t>, [</w:t>
      </w:r>
      <w:r w:rsidRPr="00D11AF4">
        <w:rPr>
          <w:rFonts w:ascii="Times New Roman" w:hAnsi="Times New Roman" w:cs="Times New Roman"/>
          <w:sz w:val="28"/>
          <w:lang w:val="en-US"/>
        </w:rPr>
        <w:t>flags</w:t>
      </w:r>
      <w:r w:rsidRPr="00611A22">
        <w:rPr>
          <w:rFonts w:ascii="Times New Roman" w:hAnsi="Times New Roman" w:cs="Times New Roman"/>
          <w:sz w:val="28"/>
          <w:lang w:val="en-US"/>
        </w:rPr>
        <w:t xml:space="preserve"> – </w:t>
      </w:r>
      <w:r w:rsidRPr="00D11AF4">
        <w:rPr>
          <w:rFonts w:ascii="Times New Roman" w:hAnsi="Times New Roman" w:cs="Times New Roman"/>
          <w:sz w:val="28"/>
        </w:rPr>
        <w:t>название</w:t>
      </w:r>
      <w:r w:rsidRPr="00611A22">
        <w:rPr>
          <w:rFonts w:ascii="Times New Roman" w:hAnsi="Times New Roman" w:cs="Times New Roman"/>
          <w:sz w:val="28"/>
          <w:lang w:val="en-US"/>
        </w:rPr>
        <w:t xml:space="preserve"> </w:t>
      </w:r>
      <w:r w:rsidRPr="00D11AF4">
        <w:rPr>
          <w:rFonts w:ascii="Times New Roman" w:hAnsi="Times New Roman" w:cs="Times New Roman"/>
          <w:sz w:val="28"/>
        </w:rPr>
        <w:t>константы</w:t>
      </w:r>
      <w:r w:rsidRPr="00611A22">
        <w:rPr>
          <w:rFonts w:ascii="Times New Roman" w:hAnsi="Times New Roman" w:cs="Times New Roman"/>
          <w:sz w:val="28"/>
          <w:lang w:val="en-US"/>
        </w:rPr>
        <w:t xml:space="preserve"> ] </w:t>
      </w:r>
      <w:r w:rsidRPr="00D11AF4">
        <w:rPr>
          <w:rFonts w:ascii="Times New Roman" w:hAnsi="Times New Roman" w:cs="Times New Roman"/>
          <w:sz w:val="28"/>
          <w:lang w:val="en-US"/>
        </w:rPr>
        <w:t> </w:t>
      </w:r>
      <w:r w:rsidRPr="00611A22">
        <w:rPr>
          <w:rFonts w:ascii="Times New Roman" w:hAnsi="Times New Roman" w:cs="Times New Roman"/>
          <w:sz w:val="28"/>
          <w:lang w:val="en-US"/>
        </w:rPr>
        <w:t>)</w:t>
      </w:r>
      <w:r w:rsidRPr="00611A22">
        <w:rPr>
          <w:rStyle w:val="a7"/>
          <w:rFonts w:ascii="Times New Roman" w:hAnsi="Times New Roman" w:cs="Times New Roman"/>
          <w:bCs w:val="0"/>
          <w:sz w:val="28"/>
          <w:lang w:val="en-US"/>
        </w:rPr>
        <w:t xml:space="preserve"> </w:t>
      </w:r>
    </w:p>
    <w:p w:rsidR="00961C76" w:rsidRPr="00553D9D" w:rsidRDefault="00961C76" w:rsidP="00961C76">
      <w:pPr>
        <w:pStyle w:val="ae"/>
        <w:ind w:firstLine="708"/>
        <w:jc w:val="both"/>
        <w:rPr>
          <w:rFonts w:ascii="Times New Roman" w:hAnsi="Times New Roman" w:cs="Times New Roman"/>
          <w:sz w:val="28"/>
          <w:szCs w:val="28"/>
        </w:rPr>
      </w:pPr>
      <w:r w:rsidRPr="00553D9D">
        <w:rPr>
          <w:rFonts w:ascii="Times New Roman" w:hAnsi="Times New Roman" w:cs="Times New Roman"/>
          <w:sz w:val="28"/>
          <w:szCs w:val="28"/>
        </w:rPr>
        <w:t>Это функция, которая обычно используется в комбинации с</w:t>
      </w:r>
      <w:r w:rsidRPr="00553D9D">
        <w:rPr>
          <w:rStyle w:val="apple-converted-space"/>
          <w:rFonts w:ascii="Times New Roman" w:hAnsi="Times New Roman" w:cs="Times New Roman"/>
          <w:color w:val="000000"/>
          <w:sz w:val="28"/>
          <w:szCs w:val="28"/>
        </w:rPr>
        <w:t> </w:t>
      </w:r>
      <w:r w:rsidRPr="00553D9D">
        <w:rPr>
          <w:rStyle w:val="HTML3"/>
          <w:rFonts w:ascii="Times New Roman" w:eastAsiaTheme="minorHAnsi" w:hAnsi="Times New Roman" w:cs="Times New Roman"/>
          <w:b/>
          <w:color w:val="000000"/>
          <w:sz w:val="28"/>
          <w:szCs w:val="28"/>
        </w:rPr>
        <w:t>echo</w:t>
      </w:r>
      <w:r>
        <w:rPr>
          <w:rFonts w:ascii="Times New Roman" w:hAnsi="Times New Roman" w:cs="Times New Roman"/>
          <w:sz w:val="28"/>
          <w:szCs w:val="28"/>
        </w:rPr>
        <w:t>. Основное ее назначение –</w:t>
      </w:r>
      <w:r w:rsidRPr="00553D9D">
        <w:rPr>
          <w:rFonts w:ascii="Times New Roman" w:hAnsi="Times New Roman" w:cs="Times New Roman"/>
          <w:sz w:val="28"/>
          <w:szCs w:val="28"/>
        </w:rPr>
        <w:t xml:space="preserve"> гарантировать, что в выводимой строке ни один участок не будет воспринят как тэг.</w:t>
      </w:r>
    </w:p>
    <w:p w:rsidR="00961C76" w:rsidRDefault="00961C76" w:rsidP="00961C76">
      <w:pPr>
        <w:pStyle w:val="ae"/>
        <w:ind w:firstLine="708"/>
        <w:jc w:val="both"/>
        <w:rPr>
          <w:rFonts w:ascii="Times New Roman" w:hAnsi="Times New Roman" w:cs="Times New Roman"/>
          <w:sz w:val="28"/>
          <w:szCs w:val="28"/>
        </w:rPr>
      </w:pPr>
      <w:r w:rsidRPr="00553D9D">
        <w:rPr>
          <w:rFonts w:ascii="Times New Roman" w:hAnsi="Times New Roman" w:cs="Times New Roman"/>
          <w:sz w:val="28"/>
          <w:szCs w:val="28"/>
        </w:rPr>
        <w:t xml:space="preserve">Заменяет в строке некоторые символы (такие как амперсант, кавычки и знаки </w:t>
      </w:r>
      <w:r>
        <w:rPr>
          <w:rFonts w:ascii="Times New Roman" w:hAnsi="Times New Roman" w:cs="Times New Roman"/>
          <w:sz w:val="28"/>
          <w:szCs w:val="28"/>
        </w:rPr>
        <w:t>«</w:t>
      </w:r>
      <w:r w:rsidRPr="00553D9D">
        <w:rPr>
          <w:rFonts w:ascii="Times New Roman" w:hAnsi="Times New Roman" w:cs="Times New Roman"/>
          <w:sz w:val="28"/>
          <w:szCs w:val="28"/>
        </w:rPr>
        <w:t>больше</w:t>
      </w:r>
      <w:r>
        <w:rPr>
          <w:rFonts w:ascii="Times New Roman" w:hAnsi="Times New Roman" w:cs="Times New Roman"/>
          <w:sz w:val="28"/>
          <w:szCs w:val="28"/>
        </w:rPr>
        <w:t>»</w:t>
      </w:r>
      <w:r w:rsidRPr="00553D9D">
        <w:rPr>
          <w:rFonts w:ascii="Times New Roman" w:hAnsi="Times New Roman" w:cs="Times New Roman"/>
          <w:sz w:val="28"/>
          <w:szCs w:val="28"/>
        </w:rPr>
        <w:t xml:space="preserve"> и </w:t>
      </w:r>
      <w:r>
        <w:rPr>
          <w:rFonts w:ascii="Times New Roman" w:hAnsi="Times New Roman" w:cs="Times New Roman"/>
          <w:sz w:val="28"/>
          <w:szCs w:val="28"/>
        </w:rPr>
        <w:t>«</w:t>
      </w:r>
      <w:r w:rsidRPr="00553D9D">
        <w:rPr>
          <w:rFonts w:ascii="Times New Roman" w:hAnsi="Times New Roman" w:cs="Times New Roman"/>
          <w:sz w:val="28"/>
          <w:szCs w:val="28"/>
        </w:rPr>
        <w:t>меньше</w:t>
      </w:r>
      <w:r>
        <w:rPr>
          <w:rFonts w:ascii="Times New Roman" w:hAnsi="Times New Roman" w:cs="Times New Roman"/>
          <w:sz w:val="28"/>
          <w:szCs w:val="28"/>
        </w:rPr>
        <w:t>»</w:t>
      </w:r>
      <w:r w:rsidRPr="00553D9D">
        <w:rPr>
          <w:rFonts w:ascii="Times New Roman" w:hAnsi="Times New Roman" w:cs="Times New Roman"/>
          <w:sz w:val="28"/>
          <w:szCs w:val="28"/>
        </w:rPr>
        <w:t xml:space="preserve">) на их HTML-эквиваленты, так, чтобы они выглядели на странице </w:t>
      </w:r>
      <w:r>
        <w:rPr>
          <w:rFonts w:ascii="Times New Roman" w:hAnsi="Times New Roman" w:cs="Times New Roman"/>
          <w:sz w:val="28"/>
          <w:szCs w:val="28"/>
        </w:rPr>
        <w:t>«</w:t>
      </w:r>
      <w:r w:rsidRPr="00553D9D">
        <w:rPr>
          <w:rFonts w:ascii="Times New Roman" w:hAnsi="Times New Roman" w:cs="Times New Roman"/>
          <w:sz w:val="28"/>
          <w:szCs w:val="28"/>
        </w:rPr>
        <w:t>самими собой</w:t>
      </w:r>
      <w:r>
        <w:rPr>
          <w:rFonts w:ascii="Times New Roman" w:hAnsi="Times New Roman" w:cs="Times New Roman"/>
          <w:sz w:val="28"/>
          <w:szCs w:val="28"/>
        </w:rPr>
        <w:t>»</w:t>
      </w:r>
      <w:r w:rsidRPr="00553D9D">
        <w:rPr>
          <w:rFonts w:ascii="Times New Roman" w:hAnsi="Times New Roman" w:cs="Times New Roman"/>
          <w:sz w:val="28"/>
          <w:szCs w:val="28"/>
        </w:rPr>
        <w:t>. Самое ти</w:t>
      </w:r>
      <w:r>
        <w:rPr>
          <w:rFonts w:ascii="Times New Roman" w:hAnsi="Times New Roman" w:cs="Times New Roman"/>
          <w:sz w:val="28"/>
          <w:szCs w:val="28"/>
        </w:rPr>
        <w:t>пичное применение этой функции –</w:t>
      </w:r>
      <w:r w:rsidRPr="00553D9D">
        <w:rPr>
          <w:rFonts w:ascii="Times New Roman" w:hAnsi="Times New Roman" w:cs="Times New Roman"/>
          <w:sz w:val="28"/>
          <w:szCs w:val="28"/>
        </w:rPr>
        <w:t xml:space="preserve"> формирование параметра </w:t>
      </w:r>
      <w:r w:rsidRPr="00553D9D">
        <w:rPr>
          <w:rFonts w:ascii="Times New Roman" w:hAnsi="Times New Roman" w:cs="Times New Roman"/>
          <w:b/>
          <w:sz w:val="28"/>
          <w:szCs w:val="28"/>
        </w:rPr>
        <w:t>value</w:t>
      </w:r>
      <w:r w:rsidRPr="00553D9D">
        <w:rPr>
          <w:rFonts w:ascii="Times New Roman" w:hAnsi="Times New Roman" w:cs="Times New Roman"/>
          <w:sz w:val="28"/>
          <w:szCs w:val="28"/>
        </w:rPr>
        <w:t xml:space="preserve"> в различных элементах формы, чтобы не было никаких проблем с кавычками, или же вывод сообщения в гостевой книге, если вставлять тэги пользователю запрещено.</w:t>
      </w:r>
    </w:p>
    <w:p w:rsidR="00961C76" w:rsidRPr="003947F0" w:rsidRDefault="00961C76" w:rsidP="00961C76">
      <w:pPr>
        <w:pStyle w:val="a6"/>
        <w:shd w:val="clear" w:color="auto" w:fill="FFFFFF"/>
        <w:spacing w:before="0" w:beforeAutospacing="0" w:after="0" w:afterAutospacing="0"/>
        <w:ind w:firstLine="708"/>
        <w:jc w:val="both"/>
        <w:rPr>
          <w:i/>
          <w:color w:val="000000"/>
          <w:sz w:val="28"/>
          <w:szCs w:val="18"/>
        </w:rPr>
      </w:pPr>
      <w:r w:rsidRPr="003947F0">
        <w:rPr>
          <w:rStyle w:val="ad"/>
          <w:rFonts w:eastAsiaTheme="majorEastAsia"/>
          <w:i w:val="0"/>
          <w:color w:val="000000"/>
          <w:sz w:val="28"/>
          <w:szCs w:val="18"/>
          <w:bdr w:val="none" w:sz="0" w:space="0" w:color="auto" w:frame="1"/>
        </w:rPr>
        <w:t>Константы бывают:</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ENT_COMPAT</w:t>
      </w:r>
      <w:r w:rsidRPr="003947F0">
        <w:rPr>
          <w:color w:val="000000"/>
          <w:sz w:val="28"/>
          <w:szCs w:val="18"/>
        </w:rPr>
        <w:t> </w:t>
      </w:r>
      <w:r>
        <w:rPr>
          <w:color w:val="000000"/>
          <w:sz w:val="28"/>
          <w:szCs w:val="18"/>
        </w:rPr>
        <w:t>–</w:t>
      </w:r>
      <w:r w:rsidRPr="003947F0">
        <w:rPr>
          <w:color w:val="000000"/>
          <w:sz w:val="28"/>
          <w:szCs w:val="18"/>
        </w:rPr>
        <w:t xml:space="preserve"> </w:t>
      </w:r>
      <w:r>
        <w:rPr>
          <w:color w:val="000000"/>
          <w:sz w:val="28"/>
          <w:szCs w:val="18"/>
        </w:rPr>
        <w:t>п</w:t>
      </w:r>
      <w:r w:rsidRPr="003947F0">
        <w:rPr>
          <w:color w:val="000000"/>
          <w:sz w:val="28"/>
          <w:szCs w:val="18"/>
        </w:rPr>
        <w:t>реобразует двойные кавычки, одинарные кавычки не изменяются.</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ENT_QUOTES</w:t>
      </w:r>
      <w:r w:rsidRPr="003947F0">
        <w:rPr>
          <w:color w:val="000000"/>
          <w:sz w:val="28"/>
          <w:szCs w:val="18"/>
        </w:rPr>
        <w:t> </w:t>
      </w:r>
      <w:r>
        <w:rPr>
          <w:color w:val="000000"/>
          <w:sz w:val="28"/>
          <w:szCs w:val="18"/>
        </w:rPr>
        <w:t>–</w:t>
      </w:r>
      <w:r w:rsidRPr="003947F0">
        <w:rPr>
          <w:color w:val="000000"/>
          <w:sz w:val="28"/>
          <w:szCs w:val="18"/>
        </w:rPr>
        <w:t> </w:t>
      </w:r>
      <w:r>
        <w:rPr>
          <w:color w:val="000000"/>
          <w:sz w:val="28"/>
          <w:szCs w:val="18"/>
        </w:rPr>
        <w:t>п</w:t>
      </w:r>
      <w:r w:rsidRPr="003947F0">
        <w:rPr>
          <w:color w:val="000000"/>
          <w:sz w:val="28"/>
          <w:szCs w:val="18"/>
        </w:rPr>
        <w:t>реобразует как двойные, так и одинарные кавычки.</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ENT_NOQUOTES</w:t>
      </w:r>
      <w:r w:rsidRPr="003947F0">
        <w:rPr>
          <w:color w:val="000000"/>
          <w:sz w:val="28"/>
          <w:szCs w:val="18"/>
        </w:rPr>
        <w:t> </w:t>
      </w:r>
      <w:r>
        <w:rPr>
          <w:color w:val="000000"/>
          <w:sz w:val="28"/>
          <w:szCs w:val="18"/>
        </w:rPr>
        <w:t>–</w:t>
      </w:r>
      <w:r w:rsidRPr="003947F0">
        <w:rPr>
          <w:color w:val="000000"/>
          <w:sz w:val="28"/>
          <w:szCs w:val="18"/>
        </w:rPr>
        <w:t xml:space="preserve"> </w:t>
      </w:r>
      <w:r>
        <w:rPr>
          <w:color w:val="000000"/>
          <w:sz w:val="28"/>
          <w:szCs w:val="18"/>
        </w:rPr>
        <w:t>о</w:t>
      </w:r>
      <w:r w:rsidRPr="003947F0">
        <w:rPr>
          <w:color w:val="000000"/>
          <w:sz w:val="28"/>
          <w:szCs w:val="18"/>
        </w:rPr>
        <w:t>ставляет без изменения как двойные, так и одинарные кавычки.</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ENT_IGNORE</w:t>
      </w:r>
      <w:r>
        <w:rPr>
          <w:color w:val="000000"/>
          <w:sz w:val="28"/>
          <w:szCs w:val="18"/>
        </w:rPr>
        <w:t> –</w:t>
      </w:r>
      <w:r w:rsidRPr="003947F0">
        <w:rPr>
          <w:color w:val="000000"/>
          <w:sz w:val="28"/>
          <w:szCs w:val="18"/>
        </w:rPr>
        <w:t xml:space="preserve"> </w:t>
      </w:r>
      <w:r>
        <w:rPr>
          <w:color w:val="000000"/>
          <w:sz w:val="28"/>
          <w:szCs w:val="18"/>
        </w:rPr>
        <w:t>м</w:t>
      </w:r>
      <w:r w:rsidRPr="003947F0">
        <w:rPr>
          <w:color w:val="000000"/>
          <w:sz w:val="28"/>
          <w:szCs w:val="18"/>
        </w:rPr>
        <w:t>олча отбрасывает некорректные кодовые последовательности вместо возврата пустой строки. Данная возможность предоставляется в целях обратной совместимости, избегайте ее использования, т.к. она может внести уязвимости в ваш код.</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lastRenderedPageBreak/>
        <w:t>ENT_SUBSTITUTE</w:t>
      </w:r>
      <w:r>
        <w:rPr>
          <w:color w:val="000000"/>
          <w:sz w:val="28"/>
          <w:szCs w:val="18"/>
        </w:rPr>
        <w:t> –</w:t>
      </w:r>
      <w:r w:rsidRPr="003947F0">
        <w:rPr>
          <w:color w:val="000000"/>
          <w:sz w:val="28"/>
          <w:szCs w:val="18"/>
        </w:rPr>
        <w:t xml:space="preserve"> </w:t>
      </w:r>
      <w:r>
        <w:rPr>
          <w:color w:val="000000"/>
          <w:sz w:val="28"/>
          <w:szCs w:val="18"/>
        </w:rPr>
        <w:t>з</w:t>
      </w:r>
      <w:r w:rsidRPr="003947F0">
        <w:rPr>
          <w:color w:val="000000"/>
          <w:sz w:val="28"/>
          <w:szCs w:val="18"/>
        </w:rPr>
        <w:t>аменяет некорреткные кодовые последовательности символом замены Юникода U+FFFD в случае использования UTF-8 и &amp;#FFFD; при использовании другой кодировки, вместо возврата пустой строки.</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ENT_DISALLOWED</w:t>
      </w:r>
      <w:r>
        <w:rPr>
          <w:color w:val="000000"/>
          <w:sz w:val="28"/>
          <w:szCs w:val="18"/>
        </w:rPr>
        <w:t> –</w:t>
      </w:r>
      <w:r w:rsidRPr="003947F0">
        <w:rPr>
          <w:color w:val="000000"/>
          <w:sz w:val="28"/>
          <w:szCs w:val="18"/>
        </w:rPr>
        <w:t xml:space="preserve"> </w:t>
      </w:r>
      <w:r>
        <w:rPr>
          <w:color w:val="000000"/>
          <w:sz w:val="28"/>
          <w:szCs w:val="18"/>
        </w:rPr>
        <w:t>з</w:t>
      </w:r>
      <w:r w:rsidRPr="003947F0">
        <w:rPr>
          <w:color w:val="000000"/>
          <w:sz w:val="28"/>
          <w:szCs w:val="18"/>
        </w:rPr>
        <w:t>аменяет кодовые последовательности, несоответствующие указанному типу документа символом замены Юникода U+FFFD в случае использования UTF-8 и &amp;#FFFD; при использовании другой кодировки.</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ENT_HTML401</w:t>
      </w:r>
      <w:r>
        <w:rPr>
          <w:color w:val="000000"/>
          <w:sz w:val="28"/>
          <w:szCs w:val="18"/>
        </w:rPr>
        <w:t> – о</w:t>
      </w:r>
      <w:r w:rsidRPr="003947F0">
        <w:rPr>
          <w:color w:val="000000"/>
          <w:sz w:val="28"/>
          <w:szCs w:val="18"/>
        </w:rPr>
        <w:t>бработка кода в соответствии с HTML 4.01.</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ENT_XML1</w:t>
      </w:r>
      <w:r>
        <w:rPr>
          <w:color w:val="000000"/>
          <w:sz w:val="28"/>
          <w:szCs w:val="18"/>
        </w:rPr>
        <w:t> – о</w:t>
      </w:r>
      <w:r w:rsidRPr="003947F0">
        <w:rPr>
          <w:color w:val="000000"/>
          <w:sz w:val="28"/>
          <w:szCs w:val="18"/>
        </w:rPr>
        <w:t>бработка кода в соответствии с XML 1.</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ENT_XHTML</w:t>
      </w:r>
      <w:r>
        <w:rPr>
          <w:color w:val="000000"/>
          <w:sz w:val="28"/>
          <w:szCs w:val="18"/>
        </w:rPr>
        <w:t> – о</w:t>
      </w:r>
      <w:r w:rsidRPr="003947F0">
        <w:rPr>
          <w:color w:val="000000"/>
          <w:sz w:val="28"/>
          <w:szCs w:val="18"/>
        </w:rPr>
        <w:t>бработка кода в соответствии с XHTML.</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ENT_HTML5</w:t>
      </w:r>
      <w:r>
        <w:rPr>
          <w:color w:val="000000"/>
          <w:sz w:val="28"/>
          <w:szCs w:val="18"/>
        </w:rPr>
        <w:t> – о</w:t>
      </w:r>
      <w:r w:rsidRPr="003947F0">
        <w:rPr>
          <w:color w:val="000000"/>
          <w:sz w:val="28"/>
          <w:szCs w:val="18"/>
        </w:rPr>
        <w:t>бработка кода в соответствии с HTML 5.</w:t>
      </w:r>
    </w:p>
    <w:p w:rsidR="00961C76" w:rsidRPr="003947F0" w:rsidRDefault="00961C76" w:rsidP="00961C76">
      <w:pPr>
        <w:pStyle w:val="a6"/>
        <w:shd w:val="clear" w:color="auto" w:fill="FFFFFF"/>
        <w:spacing w:before="0" w:beforeAutospacing="0" w:after="0" w:afterAutospacing="0"/>
        <w:jc w:val="both"/>
        <w:rPr>
          <w:color w:val="000000"/>
          <w:sz w:val="28"/>
          <w:szCs w:val="18"/>
        </w:rPr>
      </w:pPr>
      <w:r w:rsidRPr="003947F0">
        <w:rPr>
          <w:rStyle w:val="a7"/>
          <w:rFonts w:eastAsiaTheme="majorEastAsia"/>
          <w:color w:val="000000"/>
          <w:sz w:val="28"/>
          <w:szCs w:val="18"/>
          <w:bdr w:val="none" w:sz="0" w:space="0" w:color="auto" w:frame="1"/>
        </w:rPr>
        <w:t> </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Важный момент</w:t>
      </w:r>
      <w:r w:rsidRPr="003947F0">
        <w:rPr>
          <w:color w:val="000000"/>
          <w:sz w:val="28"/>
          <w:szCs w:val="18"/>
        </w:rPr>
        <w:t>, если параметр не указать, то по-умолчанию будет </w:t>
      </w:r>
      <w:r w:rsidRPr="003947F0">
        <w:rPr>
          <w:rStyle w:val="a7"/>
          <w:rFonts w:eastAsiaTheme="majorEastAsia"/>
          <w:color w:val="000000"/>
          <w:sz w:val="28"/>
          <w:szCs w:val="18"/>
          <w:bdr w:val="none" w:sz="0" w:space="0" w:color="auto" w:frame="1"/>
        </w:rPr>
        <w:t>ENT_COMPAT</w:t>
      </w:r>
      <w:r w:rsidRPr="003947F0">
        <w:rPr>
          <w:rStyle w:val="a7"/>
          <w:rFonts w:eastAsiaTheme="majorEastAsia"/>
          <w:b w:val="0"/>
          <w:color w:val="000000"/>
          <w:sz w:val="28"/>
          <w:szCs w:val="18"/>
          <w:bdr w:val="none" w:sz="0" w:space="0" w:color="auto" w:frame="1"/>
        </w:rPr>
        <w:t>.</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rPr>
      </w:pPr>
      <w:r w:rsidRPr="003947F0">
        <w:rPr>
          <w:rStyle w:val="a7"/>
          <w:rFonts w:eastAsiaTheme="majorEastAsia"/>
          <w:color w:val="000000"/>
          <w:sz w:val="28"/>
          <w:szCs w:val="18"/>
          <w:bdr w:val="none" w:sz="0" w:space="0" w:color="auto" w:frame="1"/>
        </w:rPr>
        <w:t>ENT_IGNORE</w:t>
      </w:r>
      <w:r>
        <w:rPr>
          <w:color w:val="000000"/>
          <w:sz w:val="28"/>
          <w:szCs w:val="18"/>
        </w:rPr>
        <w:t> –</w:t>
      </w:r>
      <w:r w:rsidRPr="003947F0">
        <w:rPr>
          <w:color w:val="000000"/>
          <w:sz w:val="28"/>
          <w:szCs w:val="18"/>
        </w:rPr>
        <w:t xml:space="preserve"> работает начиная с php 5.3</w:t>
      </w:r>
    </w:p>
    <w:p w:rsidR="00961C76" w:rsidRPr="003947F0" w:rsidRDefault="00961C76" w:rsidP="00961C76">
      <w:pPr>
        <w:pStyle w:val="a6"/>
        <w:shd w:val="clear" w:color="auto" w:fill="FFFFFF"/>
        <w:spacing w:before="0" w:beforeAutospacing="0" w:after="0" w:afterAutospacing="0"/>
        <w:ind w:firstLine="708"/>
        <w:jc w:val="both"/>
        <w:rPr>
          <w:color w:val="000000"/>
          <w:sz w:val="28"/>
          <w:szCs w:val="18"/>
          <w:lang w:val="en-US"/>
        </w:rPr>
      </w:pPr>
      <w:r w:rsidRPr="003947F0">
        <w:rPr>
          <w:rStyle w:val="a7"/>
          <w:rFonts w:eastAsiaTheme="majorEastAsia"/>
          <w:color w:val="000000"/>
          <w:sz w:val="28"/>
          <w:szCs w:val="18"/>
          <w:bdr w:val="none" w:sz="0" w:space="0" w:color="auto" w:frame="1"/>
          <w:lang w:val="en-US"/>
        </w:rPr>
        <w:t>ENT_SUBSTITUTE, ENT_DISALLOWED, ENT_HTML401, ENT_XML1, ENT_XHTML </w:t>
      </w:r>
      <w:r w:rsidRPr="003947F0">
        <w:rPr>
          <w:color w:val="000000"/>
          <w:sz w:val="28"/>
          <w:szCs w:val="18"/>
        </w:rPr>
        <w:t>и</w:t>
      </w:r>
      <w:r w:rsidRPr="003947F0">
        <w:rPr>
          <w:rStyle w:val="a7"/>
          <w:rFonts w:eastAsiaTheme="majorEastAsia"/>
          <w:color w:val="000000"/>
          <w:sz w:val="28"/>
          <w:szCs w:val="18"/>
          <w:bdr w:val="none" w:sz="0" w:space="0" w:color="auto" w:frame="1"/>
          <w:lang w:val="en-US"/>
        </w:rPr>
        <w:t> ENT_HTML5</w:t>
      </w:r>
      <w:r w:rsidRPr="003947F0">
        <w:rPr>
          <w:color w:val="000000"/>
          <w:sz w:val="28"/>
          <w:szCs w:val="18"/>
          <w:lang w:val="en-US"/>
        </w:rPr>
        <w:t xml:space="preserve"> — </w:t>
      </w:r>
      <w:r w:rsidRPr="003947F0">
        <w:rPr>
          <w:color w:val="000000"/>
          <w:sz w:val="28"/>
          <w:szCs w:val="18"/>
        </w:rPr>
        <w:t>работают</w:t>
      </w:r>
      <w:r w:rsidRPr="003947F0">
        <w:rPr>
          <w:color w:val="000000"/>
          <w:sz w:val="28"/>
          <w:szCs w:val="18"/>
          <w:lang w:val="en-US"/>
        </w:rPr>
        <w:t xml:space="preserve"> </w:t>
      </w:r>
      <w:r w:rsidRPr="003947F0">
        <w:rPr>
          <w:color w:val="000000"/>
          <w:sz w:val="28"/>
          <w:szCs w:val="18"/>
        </w:rPr>
        <w:t>начиная</w:t>
      </w:r>
      <w:r w:rsidRPr="003947F0">
        <w:rPr>
          <w:color w:val="000000"/>
          <w:sz w:val="28"/>
          <w:szCs w:val="18"/>
          <w:lang w:val="en-US"/>
        </w:rPr>
        <w:t xml:space="preserve"> </w:t>
      </w:r>
      <w:r w:rsidRPr="003947F0">
        <w:rPr>
          <w:color w:val="000000"/>
          <w:sz w:val="28"/>
          <w:szCs w:val="18"/>
        </w:rPr>
        <w:t>с</w:t>
      </w:r>
      <w:r w:rsidRPr="003947F0">
        <w:rPr>
          <w:color w:val="000000"/>
          <w:sz w:val="28"/>
          <w:szCs w:val="18"/>
          <w:lang w:val="en-US"/>
        </w:rPr>
        <w:t xml:space="preserve"> php 5.4.</w:t>
      </w:r>
    </w:p>
    <w:p w:rsidR="00961C76" w:rsidRPr="003947F0" w:rsidRDefault="00961C76" w:rsidP="00961C76">
      <w:pPr>
        <w:pStyle w:val="ae"/>
        <w:ind w:firstLine="708"/>
        <w:rPr>
          <w:rFonts w:ascii="Times New Roman" w:hAnsi="Times New Roman" w:cs="Times New Roman"/>
          <w:b/>
          <w:sz w:val="28"/>
          <w:szCs w:val="28"/>
          <w:lang w:val="en-US"/>
        </w:rPr>
      </w:pPr>
    </w:p>
    <w:p w:rsidR="00961C76" w:rsidRPr="001A4473" w:rsidRDefault="00961C76" w:rsidP="00961C76">
      <w:pPr>
        <w:pStyle w:val="a6"/>
        <w:pBdr>
          <w:top w:val="single" w:sz="4" w:space="1" w:color="auto"/>
          <w:left w:val="single" w:sz="4" w:space="4" w:color="auto"/>
          <w:bottom w:val="single" w:sz="4" w:space="1" w:color="auto"/>
          <w:right w:val="single" w:sz="4" w:space="4" w:color="auto"/>
        </w:pBdr>
        <w:spacing w:before="0" w:beforeAutospacing="0" w:after="0" w:afterAutospacing="0"/>
        <w:rPr>
          <w:rFonts w:ascii="Consolas" w:hAnsi="Consolas" w:cs="Consolas"/>
          <w:color w:val="000000"/>
          <w:lang w:val="en-US"/>
        </w:rPr>
      </w:pPr>
      <w:r w:rsidRPr="001A4473">
        <w:rPr>
          <w:rStyle w:val="exmpred"/>
          <w:rFonts w:ascii="Consolas" w:eastAsiaTheme="majorEastAsia" w:hAnsi="Consolas" w:cs="Consolas"/>
          <w:color w:val="FF0000"/>
          <w:lang w:val="en-US"/>
        </w:rPr>
        <w:t>&lt;?php</w:t>
      </w:r>
      <w:r w:rsidRPr="001A4473">
        <w:rPr>
          <w:rFonts w:ascii="Consolas" w:hAnsi="Consolas" w:cs="Consolas"/>
          <w:color w:val="000000"/>
          <w:lang w:val="en-US"/>
        </w:rPr>
        <w:br/>
      </w:r>
      <w:r w:rsidRPr="001A4473">
        <w:rPr>
          <w:rFonts w:ascii="Consolas" w:eastAsiaTheme="majorEastAsia" w:hAnsi="Consolas" w:cs="Consolas"/>
          <w:color w:val="000000"/>
          <w:lang w:val="en-US"/>
        </w:rPr>
        <w:t>$a = "&lt;a href='http://www.phptown.ru'&gt;</w:t>
      </w:r>
      <w:r w:rsidRPr="001A4473">
        <w:rPr>
          <w:rFonts w:ascii="Consolas" w:eastAsiaTheme="majorEastAsia" w:hAnsi="Consolas" w:cs="Consolas"/>
          <w:color w:val="000000"/>
        </w:rPr>
        <w:t>Руководство</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по</w:t>
      </w:r>
      <w:r w:rsidRPr="001A4473">
        <w:rPr>
          <w:rFonts w:ascii="Consolas" w:eastAsiaTheme="majorEastAsia" w:hAnsi="Consolas" w:cs="Consolas"/>
          <w:color w:val="000000"/>
          <w:lang w:val="en-US"/>
        </w:rPr>
        <w:t xml:space="preserve"> PHP&lt;/a&gt;";</w:t>
      </w:r>
      <w:r w:rsidRPr="001A4473">
        <w:rPr>
          <w:rFonts w:ascii="Consolas" w:hAnsi="Consolas" w:cs="Consolas"/>
          <w:color w:val="000000"/>
          <w:lang w:val="en-US"/>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lang w:val="en-US"/>
        </w:rPr>
        <w:t xml:space="preserve"> </w:t>
      </w:r>
      <w:r w:rsidRPr="001A4473">
        <w:rPr>
          <w:rFonts w:ascii="Consolas" w:eastAsiaTheme="majorEastAsia" w:hAnsi="Consolas" w:cs="Consolas"/>
          <w:color w:val="000000"/>
          <w:lang w:val="en-US"/>
        </w:rPr>
        <w:t>"</w:t>
      </w:r>
      <w:r w:rsidRPr="001A4473">
        <w:rPr>
          <w:rFonts w:ascii="Consolas" w:eastAsiaTheme="majorEastAsia" w:hAnsi="Consolas" w:cs="Consolas"/>
          <w:color w:val="000000"/>
        </w:rPr>
        <w:t>Строка</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без</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обработки</w:t>
      </w:r>
      <w:r w:rsidRPr="001A4473">
        <w:rPr>
          <w:rFonts w:ascii="Consolas" w:eastAsiaTheme="majorEastAsia" w:hAnsi="Consolas" w:cs="Consolas"/>
          <w:color w:val="000000"/>
          <w:lang w:val="en-US"/>
        </w:rPr>
        <w:t xml:space="preserve"> : ".$a;</w:t>
      </w:r>
      <w:r w:rsidRPr="001A4473">
        <w:rPr>
          <w:rFonts w:ascii="Consolas" w:hAnsi="Consolas" w:cs="Consolas"/>
          <w:color w:val="000000"/>
          <w:lang w:val="en-US"/>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lang w:val="en-US"/>
        </w:rPr>
        <w:t xml:space="preserve"> </w:t>
      </w:r>
      <w:r w:rsidRPr="001A4473">
        <w:rPr>
          <w:rFonts w:ascii="Consolas" w:eastAsiaTheme="majorEastAsia" w:hAnsi="Consolas" w:cs="Consolas"/>
          <w:color w:val="000000"/>
          <w:lang w:val="en-US"/>
        </w:rPr>
        <w:t>"&lt;br&gt;";</w:t>
      </w:r>
      <w:r w:rsidRPr="001A4473">
        <w:rPr>
          <w:rFonts w:ascii="Consolas" w:hAnsi="Consolas" w:cs="Consolas"/>
          <w:color w:val="000000"/>
          <w:lang w:val="en-US"/>
        </w:rPr>
        <w:br/>
      </w:r>
      <w:r w:rsidRPr="001A4473">
        <w:rPr>
          <w:rFonts w:ascii="Consolas" w:eastAsiaTheme="majorEastAsia" w:hAnsi="Consolas" w:cs="Consolas"/>
          <w:color w:val="000000"/>
          <w:lang w:val="en-US"/>
        </w:rPr>
        <w:t>htmlspecialchars("&lt;a href='phptown.php'&gt;</w:t>
      </w:r>
      <w:r w:rsidRPr="001A4473">
        <w:rPr>
          <w:rFonts w:ascii="Consolas" w:eastAsiaTheme="majorEastAsia" w:hAnsi="Consolas" w:cs="Consolas"/>
          <w:color w:val="000000"/>
        </w:rPr>
        <w:t>Руководство</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по</w:t>
      </w:r>
      <w:r w:rsidRPr="001A4473">
        <w:rPr>
          <w:rFonts w:ascii="Consolas" w:eastAsiaTheme="majorEastAsia" w:hAnsi="Consolas" w:cs="Consolas"/>
          <w:color w:val="000000"/>
          <w:lang w:val="en-US"/>
        </w:rPr>
        <w:t xml:space="preserve"> PHP&lt;/a&gt;", ENT_QUOTES); </w:t>
      </w:r>
      <w:r w:rsidRPr="001A4473">
        <w:rPr>
          <w:rFonts w:ascii="Consolas" w:hAnsi="Consolas" w:cs="Consolas"/>
          <w:color w:val="000000"/>
          <w:lang w:val="en-US"/>
        </w:rPr>
        <w:br/>
      </w: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lang w:val="en-US"/>
        </w:rPr>
        <w:t xml:space="preserve"> </w:t>
      </w:r>
      <w:r w:rsidRPr="001A4473">
        <w:rPr>
          <w:rFonts w:ascii="Consolas" w:eastAsiaTheme="majorEastAsia" w:hAnsi="Consolas" w:cs="Consolas"/>
          <w:color w:val="000000"/>
          <w:lang w:val="en-US"/>
        </w:rPr>
        <w:t>"</w:t>
      </w:r>
      <w:r w:rsidRPr="001A4473">
        <w:rPr>
          <w:rFonts w:ascii="Consolas" w:eastAsiaTheme="majorEastAsia" w:hAnsi="Consolas" w:cs="Consolas"/>
          <w:color w:val="000000"/>
        </w:rPr>
        <w:t>Строка</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с</w:t>
      </w:r>
      <w:r w:rsidRPr="001A4473">
        <w:rPr>
          <w:rFonts w:ascii="Consolas" w:eastAsiaTheme="majorEastAsia" w:hAnsi="Consolas" w:cs="Consolas"/>
          <w:color w:val="000000"/>
          <w:lang w:val="en-US"/>
        </w:rPr>
        <w:t xml:space="preserve"> </w:t>
      </w:r>
      <w:r w:rsidRPr="001A4473">
        <w:rPr>
          <w:rFonts w:ascii="Consolas" w:eastAsiaTheme="majorEastAsia" w:hAnsi="Consolas" w:cs="Consolas"/>
          <w:color w:val="000000"/>
        </w:rPr>
        <w:t>обработкой</w:t>
      </w:r>
      <w:r w:rsidRPr="001A4473">
        <w:rPr>
          <w:rFonts w:ascii="Consolas" w:eastAsiaTheme="majorEastAsia" w:hAnsi="Consolas" w:cs="Consolas"/>
          <w:color w:val="000000"/>
          <w:lang w:val="en-US"/>
        </w:rPr>
        <w:t>: ".htmlspecialchars($a);</w:t>
      </w:r>
      <w:r w:rsidRPr="001A4473">
        <w:rPr>
          <w:rFonts w:ascii="Consolas" w:hAnsi="Consolas" w:cs="Consolas"/>
          <w:color w:val="000000"/>
          <w:lang w:val="en-US"/>
        </w:rPr>
        <w:br/>
      </w:r>
      <w:r w:rsidRPr="001A4473">
        <w:rPr>
          <w:rStyle w:val="exmpred"/>
          <w:rFonts w:ascii="Consolas" w:eastAsiaTheme="majorEastAsia" w:hAnsi="Consolas" w:cs="Consolas"/>
          <w:color w:val="FF0000"/>
          <w:lang w:val="en-US"/>
        </w:rPr>
        <w:t>?&gt;</w:t>
      </w:r>
    </w:p>
    <w:p w:rsidR="00961C76" w:rsidRPr="003D1440" w:rsidRDefault="00961C76" w:rsidP="00961C76">
      <w:pPr>
        <w:pStyle w:val="style14green"/>
        <w:pBdr>
          <w:top w:val="single" w:sz="4" w:space="1" w:color="auto"/>
          <w:left w:val="single" w:sz="4" w:space="4" w:color="auto"/>
          <w:bottom w:val="single" w:sz="4" w:space="1" w:color="auto"/>
          <w:right w:val="single" w:sz="4" w:space="4" w:color="auto"/>
        </w:pBdr>
        <w:spacing w:before="0" w:beforeAutospacing="0" w:after="0" w:afterAutospacing="0"/>
        <w:rPr>
          <w:b/>
          <w:bCs/>
          <w:color w:val="006600"/>
        </w:rPr>
      </w:pPr>
      <w:r w:rsidRPr="003D1440">
        <w:rPr>
          <w:b/>
          <w:bCs/>
          <w:color w:val="006600"/>
        </w:rPr>
        <w:t>Результат:</w:t>
      </w:r>
    </w:p>
    <w:p w:rsidR="00961C76" w:rsidRPr="003D14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3D1440">
        <w:rPr>
          <w:rFonts w:ascii="Times New Roman" w:hAnsi="Times New Roman" w:cs="Times New Roman"/>
          <w:color w:val="000000"/>
          <w:sz w:val="24"/>
          <w:szCs w:val="24"/>
        </w:rPr>
        <w:t>Строка без обработки : </w:t>
      </w:r>
      <w:hyperlink r:id="rId14" w:history="1">
        <w:r w:rsidRPr="003D1440">
          <w:rPr>
            <w:rStyle w:val="a5"/>
            <w:rFonts w:ascii="Times New Roman" w:hAnsi="Times New Roman" w:cs="Times New Roman"/>
            <w:b/>
            <w:bCs/>
            <w:color w:val="000066"/>
            <w:sz w:val="24"/>
            <w:szCs w:val="24"/>
          </w:rPr>
          <w:t>Руководство по PHP</w:t>
        </w:r>
      </w:hyperlink>
      <w:r w:rsidRPr="003D1440">
        <w:rPr>
          <w:rFonts w:ascii="Times New Roman" w:hAnsi="Times New Roman" w:cs="Times New Roman"/>
          <w:color w:val="000000"/>
          <w:sz w:val="24"/>
          <w:szCs w:val="24"/>
        </w:rPr>
        <w:br/>
        <w:t>Строка с обработкой: &lt;a href='http://www.phptown.ru'&gt;Руководство по PHP&lt;/a&gt;</w:t>
      </w:r>
    </w:p>
    <w:p w:rsidR="00961C76" w:rsidRPr="003D1440" w:rsidRDefault="00961C76" w:rsidP="00961C76">
      <w:pPr>
        <w:pStyle w:val="style14green"/>
        <w:pBdr>
          <w:top w:val="single" w:sz="4" w:space="1" w:color="auto"/>
          <w:left w:val="single" w:sz="4" w:space="4" w:color="auto"/>
          <w:bottom w:val="single" w:sz="4" w:space="1" w:color="auto"/>
          <w:right w:val="single" w:sz="4" w:space="4" w:color="auto"/>
        </w:pBdr>
        <w:spacing w:before="0" w:beforeAutospacing="0" w:after="0" w:afterAutospacing="0"/>
        <w:rPr>
          <w:b/>
          <w:bCs/>
          <w:color w:val="006600"/>
        </w:rPr>
      </w:pPr>
      <w:r w:rsidRPr="003D1440">
        <w:rPr>
          <w:b/>
          <w:bCs/>
          <w:color w:val="006600"/>
        </w:rPr>
        <w:t>Код HTML страницы будет выглядеть следующим образом:</w:t>
      </w:r>
    </w:p>
    <w:p w:rsidR="00961C76" w:rsidRPr="003D1440" w:rsidRDefault="00961C76" w:rsidP="00961C76">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color w:val="000000"/>
          <w:sz w:val="24"/>
          <w:szCs w:val="24"/>
        </w:rPr>
      </w:pPr>
      <w:r w:rsidRPr="003D1440">
        <w:rPr>
          <w:rFonts w:ascii="Times New Roman" w:hAnsi="Times New Roman" w:cs="Times New Roman"/>
          <w:color w:val="000000"/>
          <w:sz w:val="24"/>
          <w:szCs w:val="24"/>
        </w:rPr>
        <w:t>Строка без обработки : &lt;a href='http://www.phptown.ru'&gt;Руководство по PHP&lt;/a&gt;&lt;br&gt;Строка с обработкой: &amp;lt;a href='http://www.phptown.ru'&amp;gt;Руководство по PHP&amp;lt;/a&amp;gt;</w:t>
      </w:r>
    </w:p>
    <w:p w:rsidR="00961C76" w:rsidRPr="00553D9D" w:rsidRDefault="00961C76" w:rsidP="00961C76">
      <w:pPr>
        <w:pStyle w:val="ae"/>
        <w:ind w:firstLine="708"/>
        <w:jc w:val="both"/>
        <w:rPr>
          <w:rFonts w:ascii="Times New Roman" w:hAnsi="Times New Roman" w:cs="Times New Roman"/>
          <w:sz w:val="28"/>
          <w:szCs w:val="28"/>
        </w:rPr>
      </w:pPr>
    </w:p>
    <w:p w:rsidR="00961C76" w:rsidRPr="00FE2C81" w:rsidRDefault="00961C76" w:rsidP="00961C76">
      <w:pPr>
        <w:pStyle w:val="ae"/>
        <w:ind w:firstLine="708"/>
        <w:jc w:val="both"/>
        <w:rPr>
          <w:rFonts w:ascii="Times New Roman" w:hAnsi="Times New Roman" w:cs="Times New Roman"/>
          <w:sz w:val="28"/>
          <w:lang w:eastAsia="ru-RU"/>
        </w:rPr>
      </w:pPr>
      <w:r w:rsidRPr="00FE2C81">
        <w:rPr>
          <w:rFonts w:ascii="Times New Roman" w:hAnsi="Times New Roman" w:cs="Times New Roman"/>
          <w:sz w:val="28"/>
          <w:lang w:eastAsia="ru-RU"/>
        </w:rPr>
        <w:t>Еще один </w:t>
      </w:r>
      <w:r w:rsidRPr="00FE2C81">
        <w:rPr>
          <w:rFonts w:ascii="Times New Roman" w:hAnsi="Times New Roman" w:cs="Times New Roman"/>
          <w:b/>
          <w:bCs/>
          <w:sz w:val="28"/>
          <w:bdr w:val="none" w:sz="0" w:space="0" w:color="auto" w:frame="1"/>
          <w:lang w:eastAsia="ru-RU"/>
        </w:rPr>
        <w:t>важный момент</w:t>
      </w:r>
      <w:r w:rsidRPr="00FE2C81">
        <w:rPr>
          <w:rFonts w:ascii="Times New Roman" w:hAnsi="Times New Roman" w:cs="Times New Roman"/>
          <w:sz w:val="28"/>
          <w:lang w:eastAsia="ru-RU"/>
        </w:rPr>
        <w:t> функция работает с:</w:t>
      </w:r>
    </w:p>
    <w:p w:rsidR="00961C76" w:rsidRPr="00FE2C81" w:rsidRDefault="00961C76" w:rsidP="00961C76">
      <w:pPr>
        <w:pStyle w:val="ae"/>
        <w:ind w:firstLine="708"/>
        <w:jc w:val="both"/>
        <w:rPr>
          <w:rFonts w:ascii="Times New Roman" w:hAnsi="Times New Roman" w:cs="Times New Roman"/>
          <w:sz w:val="28"/>
          <w:lang w:eastAsia="ru-RU"/>
        </w:rPr>
      </w:pPr>
      <w:r w:rsidRPr="00FE2C81">
        <w:rPr>
          <w:rFonts w:ascii="Times New Roman" w:hAnsi="Times New Roman" w:cs="Times New Roman"/>
          <w:sz w:val="28"/>
          <w:lang w:eastAsia="ru-RU"/>
        </w:rPr>
        <w:t>1</w:t>
      </w:r>
      <w:r>
        <w:rPr>
          <w:rFonts w:ascii="Times New Roman" w:hAnsi="Times New Roman" w:cs="Times New Roman"/>
          <w:sz w:val="28"/>
          <w:lang w:eastAsia="ru-RU"/>
        </w:rPr>
        <w:t xml:space="preserve">) </w:t>
      </w:r>
      <w:r w:rsidRPr="00FE2C81">
        <w:rPr>
          <w:rFonts w:ascii="Times New Roman" w:hAnsi="Times New Roman" w:cs="Times New Roman"/>
          <w:sz w:val="28"/>
          <w:lang w:eastAsia="ru-RU"/>
        </w:rPr>
        <w:t>&amp; (амперсанд) преобразуется в '&amp;amp;'</w:t>
      </w:r>
    </w:p>
    <w:p w:rsidR="00961C76" w:rsidRPr="00FE2C81" w:rsidRDefault="00961C76" w:rsidP="00961C76">
      <w:pPr>
        <w:pStyle w:val="ae"/>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2) « </w:t>
      </w:r>
      <w:r w:rsidRPr="00FE2C81">
        <w:rPr>
          <w:rFonts w:ascii="Times New Roman" w:hAnsi="Times New Roman" w:cs="Times New Roman"/>
          <w:sz w:val="28"/>
          <w:lang w:eastAsia="ru-RU"/>
        </w:rPr>
        <w:t>(двойная кавычка) преобразуется в '&amp;quot;' в режиме ENT_NOQUOTES is not set.</w:t>
      </w:r>
    </w:p>
    <w:p w:rsidR="00961C76" w:rsidRPr="00FE2C81" w:rsidRDefault="00961C76" w:rsidP="00961C76">
      <w:pPr>
        <w:pStyle w:val="ae"/>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3) </w:t>
      </w:r>
      <w:r w:rsidRPr="00FE2C81">
        <w:rPr>
          <w:rFonts w:ascii="Times New Roman" w:hAnsi="Times New Roman" w:cs="Times New Roman"/>
          <w:sz w:val="28"/>
          <w:lang w:eastAsia="ru-RU"/>
        </w:rPr>
        <w:t>' (одиночная кавычка) преобразуется в '&amp;#039;' только в режиме ENT_QUOTES.</w:t>
      </w:r>
    </w:p>
    <w:p w:rsidR="00961C76" w:rsidRPr="00FE2C81" w:rsidRDefault="00961C76" w:rsidP="00961C76">
      <w:pPr>
        <w:pStyle w:val="ae"/>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4) </w:t>
      </w:r>
      <w:r w:rsidRPr="00FE2C81">
        <w:rPr>
          <w:rFonts w:ascii="Times New Roman" w:hAnsi="Times New Roman" w:cs="Times New Roman"/>
          <w:sz w:val="28"/>
          <w:lang w:eastAsia="ru-RU"/>
        </w:rPr>
        <w:t xml:space="preserve">&lt; (знак </w:t>
      </w:r>
      <w:r>
        <w:rPr>
          <w:rFonts w:ascii="Times New Roman" w:hAnsi="Times New Roman" w:cs="Times New Roman"/>
          <w:sz w:val="28"/>
          <w:lang w:eastAsia="ru-RU"/>
        </w:rPr>
        <w:t>«</w:t>
      </w:r>
      <w:r w:rsidRPr="00FE2C81">
        <w:rPr>
          <w:rFonts w:ascii="Times New Roman" w:hAnsi="Times New Roman" w:cs="Times New Roman"/>
          <w:sz w:val="28"/>
          <w:lang w:eastAsia="ru-RU"/>
        </w:rPr>
        <w:t>меньше чем</w:t>
      </w:r>
      <w:r>
        <w:rPr>
          <w:rFonts w:ascii="Times New Roman" w:hAnsi="Times New Roman" w:cs="Times New Roman"/>
          <w:sz w:val="28"/>
          <w:lang w:eastAsia="ru-RU"/>
        </w:rPr>
        <w:t>»</w:t>
      </w:r>
      <w:r w:rsidRPr="00FE2C81">
        <w:rPr>
          <w:rFonts w:ascii="Times New Roman" w:hAnsi="Times New Roman" w:cs="Times New Roman"/>
          <w:sz w:val="28"/>
          <w:lang w:eastAsia="ru-RU"/>
        </w:rPr>
        <w:t>) преобразуется в '&amp;lt;'</w:t>
      </w:r>
    </w:p>
    <w:p w:rsidR="00961C76" w:rsidRPr="00FE2C81" w:rsidRDefault="00961C76" w:rsidP="00961C76">
      <w:pPr>
        <w:pStyle w:val="ae"/>
        <w:ind w:firstLine="708"/>
        <w:jc w:val="both"/>
        <w:rPr>
          <w:rFonts w:ascii="Times New Roman" w:hAnsi="Times New Roman" w:cs="Times New Roman"/>
          <w:sz w:val="28"/>
          <w:lang w:eastAsia="ru-RU"/>
        </w:rPr>
      </w:pPr>
      <w:r>
        <w:rPr>
          <w:rFonts w:ascii="Times New Roman" w:hAnsi="Times New Roman" w:cs="Times New Roman"/>
          <w:sz w:val="28"/>
          <w:lang w:eastAsia="ru-RU"/>
        </w:rPr>
        <w:t xml:space="preserve">5) </w:t>
      </w:r>
      <w:r w:rsidRPr="00FE2C81">
        <w:rPr>
          <w:rFonts w:ascii="Times New Roman" w:hAnsi="Times New Roman" w:cs="Times New Roman"/>
          <w:sz w:val="28"/>
          <w:lang w:eastAsia="ru-RU"/>
        </w:rPr>
        <w:t xml:space="preserve">&gt; (знак </w:t>
      </w:r>
      <w:r>
        <w:rPr>
          <w:rFonts w:ascii="Times New Roman" w:hAnsi="Times New Roman" w:cs="Times New Roman"/>
          <w:sz w:val="28"/>
          <w:lang w:eastAsia="ru-RU"/>
        </w:rPr>
        <w:t>«</w:t>
      </w:r>
      <w:r w:rsidRPr="00FE2C81">
        <w:rPr>
          <w:rFonts w:ascii="Times New Roman" w:hAnsi="Times New Roman" w:cs="Times New Roman"/>
          <w:sz w:val="28"/>
          <w:lang w:eastAsia="ru-RU"/>
        </w:rPr>
        <w:t>больше чем</w:t>
      </w:r>
      <w:r>
        <w:rPr>
          <w:rFonts w:ascii="Times New Roman" w:hAnsi="Times New Roman" w:cs="Times New Roman"/>
          <w:sz w:val="28"/>
          <w:lang w:eastAsia="ru-RU"/>
        </w:rPr>
        <w:t>»</w:t>
      </w:r>
      <w:r w:rsidRPr="00FE2C81">
        <w:rPr>
          <w:rFonts w:ascii="Times New Roman" w:hAnsi="Times New Roman" w:cs="Times New Roman"/>
          <w:sz w:val="28"/>
          <w:lang w:eastAsia="ru-RU"/>
        </w:rPr>
        <w:t>) преобразуется в '&amp;gt;'</w:t>
      </w:r>
    </w:p>
    <w:p w:rsidR="00961C76" w:rsidRDefault="00961C76" w:rsidP="00961C76">
      <w:pPr>
        <w:pStyle w:val="ae"/>
        <w:ind w:firstLine="708"/>
        <w:jc w:val="both"/>
        <w:rPr>
          <w:rStyle w:val="a7"/>
          <w:rFonts w:ascii="Times New Roman" w:hAnsi="Times New Roman" w:cs="Times New Roman"/>
          <w:color w:val="000000"/>
          <w:sz w:val="28"/>
          <w:szCs w:val="28"/>
        </w:rPr>
      </w:pPr>
    </w:p>
    <w:p w:rsidR="00961C76" w:rsidRPr="00FE2C81" w:rsidRDefault="00961C76" w:rsidP="00961C76">
      <w:pPr>
        <w:pStyle w:val="ae"/>
        <w:ind w:firstLine="708"/>
        <w:jc w:val="both"/>
        <w:rPr>
          <w:rFonts w:ascii="Times New Roman" w:hAnsi="Times New Roman" w:cs="Times New Roman"/>
          <w:sz w:val="28"/>
          <w:szCs w:val="28"/>
        </w:rPr>
      </w:pPr>
      <w:r w:rsidRPr="00FE2C81">
        <w:rPr>
          <w:rStyle w:val="a7"/>
          <w:rFonts w:ascii="Times New Roman" w:hAnsi="Times New Roman" w:cs="Times New Roman"/>
          <w:color w:val="000000"/>
          <w:sz w:val="28"/>
          <w:szCs w:val="28"/>
        </w:rPr>
        <w:t xml:space="preserve">StripSlashes(string </w:t>
      </w:r>
      <w:r w:rsidRPr="00FE2C81">
        <w:rPr>
          <w:rStyle w:val="a7"/>
          <w:rFonts w:ascii="Times New Roman" w:hAnsi="Times New Roman" w:cs="Times New Roman"/>
          <w:i/>
          <w:color w:val="000000"/>
          <w:sz w:val="28"/>
          <w:szCs w:val="28"/>
        </w:rPr>
        <w:t>$str</w:t>
      </w:r>
      <w:r w:rsidRPr="00FE2C81">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FE2C81">
        <w:rPr>
          <w:rFonts w:ascii="Times New Roman" w:hAnsi="Times New Roman" w:cs="Times New Roman"/>
          <w:sz w:val="28"/>
          <w:szCs w:val="28"/>
        </w:rPr>
        <w:lastRenderedPageBreak/>
        <w:t>Заменяет в строке</w:t>
      </w:r>
      <w:r w:rsidRPr="00FE2C81">
        <w:rPr>
          <w:rStyle w:val="apple-converted-space"/>
          <w:rFonts w:ascii="Times New Roman" w:hAnsi="Times New Roman" w:cs="Times New Roman"/>
          <w:color w:val="000000"/>
          <w:sz w:val="28"/>
          <w:szCs w:val="28"/>
        </w:rPr>
        <w:t> </w:t>
      </w:r>
      <w:r w:rsidRPr="00FE2C81">
        <w:rPr>
          <w:rStyle w:val="HTML3"/>
          <w:rFonts w:ascii="Times New Roman" w:eastAsiaTheme="minorHAnsi" w:hAnsi="Times New Roman" w:cs="Times New Roman"/>
          <w:b/>
          <w:i/>
          <w:color w:val="000000"/>
          <w:sz w:val="28"/>
          <w:szCs w:val="28"/>
        </w:rPr>
        <w:t>$str</w:t>
      </w:r>
      <w:r w:rsidRPr="00FE2C81">
        <w:rPr>
          <w:rStyle w:val="apple-converted-space"/>
          <w:rFonts w:ascii="Times New Roman" w:hAnsi="Times New Roman" w:cs="Times New Roman"/>
          <w:color w:val="000000"/>
          <w:sz w:val="28"/>
          <w:szCs w:val="28"/>
        </w:rPr>
        <w:t> </w:t>
      </w:r>
      <w:r w:rsidRPr="00FE2C81">
        <w:rPr>
          <w:rFonts w:ascii="Times New Roman" w:hAnsi="Times New Roman" w:cs="Times New Roman"/>
          <w:sz w:val="28"/>
          <w:szCs w:val="28"/>
        </w:rPr>
        <w:t>некоторые предваренные слэшем символы на их однокодовые эквиваленты. Это относится к следующим символам:</w:t>
      </w:r>
      <w:r w:rsidRPr="00FE2C81">
        <w:rPr>
          <w:rStyle w:val="apple-converted-space"/>
          <w:rFonts w:ascii="Times New Roman" w:hAnsi="Times New Roman" w:cs="Times New Roman"/>
          <w:color w:val="000000"/>
          <w:sz w:val="28"/>
          <w:szCs w:val="28"/>
        </w:rPr>
        <w:t> </w:t>
      </w:r>
      <w:r w:rsidRPr="00FE2C81">
        <w:rPr>
          <w:rStyle w:val="a7"/>
          <w:rFonts w:ascii="Times New Roman" w:hAnsi="Times New Roman" w:cs="Times New Roman"/>
          <w:color w:val="000000"/>
          <w:sz w:val="28"/>
          <w:szCs w:val="28"/>
        </w:rPr>
        <w:t>"</w:t>
      </w:r>
      <w:r w:rsidRPr="00FE2C81">
        <w:rPr>
          <w:rFonts w:ascii="Times New Roman" w:hAnsi="Times New Roman" w:cs="Times New Roman"/>
          <w:sz w:val="28"/>
          <w:szCs w:val="28"/>
        </w:rPr>
        <w:t>,</w:t>
      </w:r>
      <w:r w:rsidRPr="00FE2C81">
        <w:rPr>
          <w:rStyle w:val="apple-converted-space"/>
          <w:rFonts w:ascii="Times New Roman" w:hAnsi="Times New Roman" w:cs="Times New Roman"/>
          <w:color w:val="000000"/>
          <w:sz w:val="28"/>
          <w:szCs w:val="28"/>
        </w:rPr>
        <w:t> </w:t>
      </w:r>
      <w:r w:rsidRPr="00FE2C81">
        <w:rPr>
          <w:rStyle w:val="a7"/>
          <w:rFonts w:ascii="Times New Roman" w:hAnsi="Times New Roman" w:cs="Times New Roman"/>
          <w:color w:val="000000"/>
          <w:sz w:val="28"/>
          <w:szCs w:val="28"/>
        </w:rPr>
        <w:t>'</w:t>
      </w:r>
      <w:r w:rsidRPr="00FE2C81">
        <w:rPr>
          <w:rFonts w:ascii="Times New Roman" w:hAnsi="Times New Roman" w:cs="Times New Roman"/>
          <w:sz w:val="28"/>
          <w:szCs w:val="28"/>
        </w:rPr>
        <w:t>,</w:t>
      </w:r>
      <w:r w:rsidRPr="00FE2C81">
        <w:rPr>
          <w:rStyle w:val="apple-converted-space"/>
          <w:rFonts w:ascii="Times New Roman" w:hAnsi="Times New Roman" w:cs="Times New Roman"/>
          <w:color w:val="000000"/>
          <w:sz w:val="28"/>
          <w:szCs w:val="28"/>
        </w:rPr>
        <w:t> </w:t>
      </w:r>
      <w:r w:rsidRPr="00FE2C81">
        <w:rPr>
          <w:rStyle w:val="a7"/>
          <w:rFonts w:ascii="Times New Roman" w:hAnsi="Times New Roman" w:cs="Times New Roman"/>
          <w:color w:val="000000"/>
          <w:sz w:val="28"/>
          <w:szCs w:val="28"/>
        </w:rPr>
        <w:t>\</w:t>
      </w:r>
      <w:r w:rsidRPr="00FE2C81">
        <w:rPr>
          <w:rStyle w:val="apple-converted-space"/>
          <w:rFonts w:ascii="Times New Roman" w:hAnsi="Times New Roman" w:cs="Times New Roman"/>
          <w:color w:val="000000"/>
          <w:sz w:val="28"/>
          <w:szCs w:val="28"/>
        </w:rPr>
        <w:t> </w:t>
      </w:r>
      <w:r w:rsidRPr="00FE2C81">
        <w:rPr>
          <w:rFonts w:ascii="Times New Roman" w:hAnsi="Times New Roman" w:cs="Times New Roman"/>
          <w:sz w:val="28"/>
          <w:szCs w:val="28"/>
        </w:rPr>
        <w:t>и никаким другим.</w:t>
      </w:r>
    </w:p>
    <w:p w:rsidR="00961C76" w:rsidRPr="00FE2C81" w:rsidRDefault="00961C76" w:rsidP="00961C76">
      <w:pPr>
        <w:pStyle w:val="ae"/>
        <w:ind w:firstLine="708"/>
        <w:jc w:val="both"/>
        <w:rPr>
          <w:rFonts w:ascii="Times New Roman" w:hAnsi="Times New Roman" w:cs="Times New Roman"/>
          <w:sz w:val="28"/>
          <w:szCs w:val="28"/>
        </w:rPr>
      </w:pPr>
    </w:p>
    <w:p w:rsidR="00961C76" w:rsidRPr="00D11AF4" w:rsidRDefault="00961C76" w:rsidP="00961C76">
      <w:pPr>
        <w:pStyle w:val="ae"/>
        <w:ind w:firstLine="708"/>
        <w:jc w:val="both"/>
        <w:rPr>
          <w:rFonts w:ascii="Times New Roman" w:hAnsi="Times New Roman" w:cs="Times New Roman"/>
          <w:sz w:val="28"/>
          <w:szCs w:val="28"/>
        </w:rPr>
      </w:pPr>
      <w:r w:rsidRPr="00D11AF4">
        <w:rPr>
          <w:rStyle w:val="a7"/>
          <w:rFonts w:ascii="Times New Roman" w:hAnsi="Times New Roman" w:cs="Times New Roman"/>
          <w:color w:val="000000"/>
          <w:sz w:val="28"/>
          <w:szCs w:val="28"/>
        </w:rPr>
        <w:t xml:space="preserve">AddSlashes(string </w:t>
      </w:r>
      <w:r w:rsidRPr="00D11AF4">
        <w:rPr>
          <w:rStyle w:val="a7"/>
          <w:rFonts w:ascii="Times New Roman" w:hAnsi="Times New Roman" w:cs="Times New Roman"/>
          <w:i/>
          <w:color w:val="000000"/>
          <w:sz w:val="28"/>
          <w:szCs w:val="28"/>
        </w:rPr>
        <w:t>$str</w:t>
      </w:r>
      <w:r w:rsidRPr="00D11AF4">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D11AF4">
        <w:rPr>
          <w:rFonts w:ascii="Times New Roman" w:hAnsi="Times New Roman" w:cs="Times New Roman"/>
          <w:sz w:val="28"/>
          <w:szCs w:val="28"/>
        </w:rPr>
        <w:t>Вставляет слэши только перед следующими символами: ', " и \. Функцию очень удобно использовать при вызове</w:t>
      </w:r>
      <w:r w:rsidRPr="00D11AF4">
        <w:rPr>
          <w:rStyle w:val="apple-converted-space"/>
          <w:rFonts w:ascii="Times New Roman" w:hAnsi="Times New Roman" w:cs="Times New Roman"/>
          <w:color w:val="000000"/>
          <w:sz w:val="28"/>
          <w:szCs w:val="28"/>
        </w:rPr>
        <w:t> </w:t>
      </w:r>
      <w:r w:rsidRPr="00D11AF4">
        <w:rPr>
          <w:rStyle w:val="a7"/>
          <w:rFonts w:ascii="Times New Roman" w:hAnsi="Times New Roman" w:cs="Times New Roman"/>
          <w:color w:val="000000" w:themeColor="text1"/>
          <w:sz w:val="28"/>
          <w:szCs w:val="28"/>
        </w:rPr>
        <w:t>eval()</w:t>
      </w:r>
      <w:r>
        <w:rPr>
          <w:rStyle w:val="a7"/>
          <w:rFonts w:ascii="Times New Roman" w:hAnsi="Times New Roman" w:cs="Times New Roman"/>
          <w:color w:val="000000" w:themeColor="text1"/>
          <w:sz w:val="28"/>
          <w:szCs w:val="28"/>
        </w:rPr>
        <w:t xml:space="preserve"> </w:t>
      </w:r>
      <w:r w:rsidRPr="00D11AF4">
        <w:rPr>
          <w:rFonts w:ascii="Times New Roman" w:hAnsi="Times New Roman" w:cs="Times New Roman"/>
          <w:sz w:val="28"/>
          <w:szCs w:val="28"/>
        </w:rPr>
        <w:t>(эта функция выполняет строку, переданную ей в параметрах, так, как будто имеет дело с небольшой PHP-программой.</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Bdr>
          <w:top w:val="single" w:sz="4" w:space="1" w:color="auto"/>
          <w:left w:val="single" w:sz="4" w:space="4" w:color="auto"/>
          <w:bottom w:val="single" w:sz="4" w:space="0" w:color="auto"/>
          <w:right w:val="single" w:sz="4" w:space="4" w:color="auto"/>
        </w:pBdr>
        <w:spacing w:after="0" w:line="240" w:lineRule="auto"/>
        <w:rPr>
          <w:rFonts w:ascii="Consolas" w:eastAsia="Times New Roman" w:hAnsi="Consolas" w:cs="Consolas"/>
          <w:color w:val="000000"/>
          <w:sz w:val="24"/>
          <w:szCs w:val="24"/>
          <w:lang w:val="en-US" w:eastAsia="ru-RU"/>
        </w:rPr>
      </w:pPr>
      <w:r w:rsidRPr="001A4473">
        <w:rPr>
          <w:rFonts w:ascii="Consolas" w:eastAsia="Times New Roman" w:hAnsi="Consolas" w:cs="Consolas"/>
          <w:color w:val="FF0000"/>
          <w:sz w:val="24"/>
          <w:szCs w:val="24"/>
          <w:lang w:val="en-US" w:eastAsia="ru-RU"/>
        </w:rPr>
        <w:t>&lt;?php</w:t>
      </w:r>
      <w:r w:rsidRPr="001A4473">
        <w:rPr>
          <w:rFonts w:ascii="Consolas" w:eastAsia="Times New Roman" w:hAnsi="Consolas" w:cs="Consolas"/>
          <w:color w:val="000000"/>
          <w:sz w:val="24"/>
          <w:szCs w:val="24"/>
          <w:lang w:val="en-US" w:eastAsia="ru-RU"/>
        </w:rPr>
        <w:br/>
        <w:t>$out = addslashes("PHP'5");</w:t>
      </w:r>
      <w:r w:rsidRPr="001A4473">
        <w:rPr>
          <w:rFonts w:ascii="Consolas" w:eastAsia="Times New Roman" w:hAnsi="Consolas" w:cs="Consolas"/>
          <w:color w:val="000000"/>
          <w:sz w:val="24"/>
          <w:szCs w:val="24"/>
          <w:lang w:val="en-US" w:eastAsia="ru-RU"/>
        </w:rPr>
        <w:br/>
        <w:t>print ($out);</w:t>
      </w:r>
      <w:r w:rsidRPr="001A4473">
        <w:rPr>
          <w:rFonts w:ascii="Consolas" w:eastAsia="Times New Roman" w:hAnsi="Consolas" w:cs="Consolas"/>
          <w:color w:val="000000"/>
          <w:sz w:val="24"/>
          <w:szCs w:val="24"/>
          <w:lang w:val="en-US" w:eastAsia="ru-RU"/>
        </w:rPr>
        <w:br/>
      </w:r>
      <w:r w:rsidRPr="001A4473">
        <w:rPr>
          <w:rFonts w:ascii="Consolas" w:eastAsia="Times New Roman" w:hAnsi="Consolas" w:cs="Consolas"/>
          <w:color w:val="FF0000"/>
          <w:sz w:val="24"/>
          <w:szCs w:val="24"/>
          <w:lang w:val="en-US" w:eastAsia="ru-RU"/>
        </w:rPr>
        <w:t>?&gt;</w:t>
      </w:r>
    </w:p>
    <w:p w:rsidR="00961C76" w:rsidRPr="00D11AF4" w:rsidRDefault="00961C76" w:rsidP="00961C76">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
          <w:bCs/>
          <w:color w:val="006600"/>
          <w:sz w:val="24"/>
          <w:szCs w:val="24"/>
          <w:lang w:eastAsia="ru-RU"/>
        </w:rPr>
      </w:pPr>
      <w:r w:rsidRPr="00D11AF4">
        <w:rPr>
          <w:rFonts w:ascii="Times New Roman" w:eastAsia="Times New Roman" w:hAnsi="Times New Roman" w:cs="Times New Roman"/>
          <w:b/>
          <w:bCs/>
          <w:color w:val="006600"/>
          <w:sz w:val="24"/>
          <w:szCs w:val="24"/>
          <w:lang w:eastAsia="ru-RU"/>
        </w:rPr>
        <w:t>Результат:</w:t>
      </w:r>
    </w:p>
    <w:p w:rsidR="00961C76" w:rsidRPr="00D11AF4" w:rsidRDefault="00961C76" w:rsidP="00961C76">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color w:val="000000"/>
          <w:sz w:val="24"/>
          <w:szCs w:val="24"/>
          <w:lang w:eastAsia="ru-RU"/>
        </w:rPr>
      </w:pPr>
      <w:r w:rsidRPr="00D11AF4">
        <w:rPr>
          <w:rFonts w:ascii="Times New Roman" w:eastAsia="Times New Roman" w:hAnsi="Times New Roman" w:cs="Times New Roman"/>
          <w:color w:val="000000"/>
          <w:sz w:val="24"/>
          <w:szCs w:val="24"/>
          <w:lang w:eastAsia="ru-RU"/>
        </w:rPr>
        <w:t>PHP\'5</w:t>
      </w:r>
    </w:p>
    <w:p w:rsidR="00961C76" w:rsidRPr="00D11AF4" w:rsidRDefault="00961C76" w:rsidP="00961C76">
      <w:pPr>
        <w:pStyle w:val="ae"/>
        <w:ind w:firstLine="708"/>
        <w:jc w:val="both"/>
        <w:rPr>
          <w:rFonts w:ascii="Times New Roman" w:hAnsi="Times New Roman" w:cs="Times New Roman"/>
          <w:sz w:val="28"/>
          <w:szCs w:val="28"/>
        </w:rPr>
      </w:pPr>
    </w:p>
    <w:p w:rsidR="00961C76" w:rsidRPr="00D11AF4" w:rsidRDefault="00961C76" w:rsidP="00961C76">
      <w:pPr>
        <w:pStyle w:val="2"/>
        <w:ind w:firstLine="708"/>
        <w:jc w:val="both"/>
        <w:rPr>
          <w:rFonts w:ascii="Times New Roman" w:hAnsi="Times New Roman" w:cs="Times New Roman"/>
          <w:b/>
          <w:color w:val="000000" w:themeColor="text1"/>
          <w:sz w:val="28"/>
          <w:u w:val="single"/>
        </w:rPr>
      </w:pPr>
      <w:r w:rsidRPr="00D11AF4">
        <w:rPr>
          <w:rFonts w:ascii="Times New Roman" w:hAnsi="Times New Roman" w:cs="Times New Roman"/>
          <w:b/>
          <w:color w:val="000000" w:themeColor="text1"/>
          <w:sz w:val="28"/>
          <w:u w:val="single"/>
        </w:rPr>
        <w:t>Функции изменения регистра</w:t>
      </w:r>
    </w:p>
    <w:p w:rsidR="00961C76" w:rsidRDefault="00961C76" w:rsidP="00961C76">
      <w:pPr>
        <w:pStyle w:val="ae"/>
        <w:ind w:firstLine="708"/>
        <w:jc w:val="both"/>
        <w:rPr>
          <w:rFonts w:ascii="Times New Roman" w:hAnsi="Times New Roman" w:cs="Times New Roman"/>
          <w:sz w:val="28"/>
          <w:szCs w:val="28"/>
        </w:rPr>
      </w:pPr>
      <w:r w:rsidRPr="00D11AF4">
        <w:rPr>
          <w:rFonts w:ascii="Times New Roman" w:hAnsi="Times New Roman" w:cs="Times New Roman"/>
          <w:sz w:val="28"/>
          <w:szCs w:val="28"/>
        </w:rPr>
        <w:t>Довольно часто нам приходится переводить какие-то строки, скажем, в верхний регистр, т. е. делать все прописные буквы в строке заглавными. В принципе, для этой цели можно было бы воспользоваться функцией</w:t>
      </w:r>
      <w:r w:rsidRPr="00D11AF4">
        <w:rPr>
          <w:rStyle w:val="apple-converted-space"/>
          <w:rFonts w:ascii="Times New Roman" w:hAnsi="Times New Roman" w:cs="Times New Roman"/>
          <w:color w:val="000000"/>
          <w:sz w:val="28"/>
          <w:szCs w:val="28"/>
        </w:rPr>
        <w:t> </w:t>
      </w:r>
      <w:r w:rsidRPr="00D11AF4">
        <w:rPr>
          <w:rStyle w:val="HTML3"/>
          <w:rFonts w:ascii="Times New Roman" w:eastAsiaTheme="minorHAnsi" w:hAnsi="Times New Roman" w:cs="Times New Roman"/>
          <w:b/>
          <w:color w:val="000000"/>
          <w:sz w:val="28"/>
          <w:szCs w:val="28"/>
        </w:rPr>
        <w:t>strtr()</w:t>
      </w:r>
      <w:r w:rsidRPr="00D11AF4">
        <w:rPr>
          <w:rFonts w:ascii="Times New Roman" w:hAnsi="Times New Roman" w:cs="Times New Roman"/>
          <w:sz w:val="28"/>
          <w:szCs w:val="28"/>
        </w:rPr>
        <w:t>, рассмотренной выше, но она все же будет работать не так быстро, как нам иногда хотелось бы. В PHP есть функции, которые предназначены специально для таких нужд. Вот они:</w:t>
      </w:r>
    </w:p>
    <w:p w:rsidR="00961C76" w:rsidRPr="00D11AF4" w:rsidRDefault="00961C76" w:rsidP="00961C76">
      <w:pPr>
        <w:pStyle w:val="ae"/>
        <w:ind w:firstLine="708"/>
        <w:jc w:val="both"/>
        <w:rPr>
          <w:rFonts w:ascii="Times New Roman" w:hAnsi="Times New Roman" w:cs="Times New Roman"/>
          <w:sz w:val="28"/>
          <w:szCs w:val="28"/>
        </w:rPr>
      </w:pPr>
    </w:p>
    <w:p w:rsidR="00961C76" w:rsidRPr="00364006" w:rsidRDefault="00961C76" w:rsidP="00961C76">
      <w:pPr>
        <w:pStyle w:val="ae"/>
        <w:ind w:firstLine="708"/>
        <w:jc w:val="both"/>
        <w:rPr>
          <w:rFonts w:ascii="Times New Roman" w:hAnsi="Times New Roman" w:cs="Times New Roman"/>
          <w:sz w:val="28"/>
          <w:szCs w:val="28"/>
        </w:rPr>
      </w:pPr>
      <w:r w:rsidRPr="00364006">
        <w:rPr>
          <w:rStyle w:val="a7"/>
          <w:rFonts w:ascii="Times New Roman" w:hAnsi="Times New Roman" w:cs="Times New Roman"/>
          <w:color w:val="000000"/>
          <w:sz w:val="28"/>
          <w:szCs w:val="28"/>
        </w:rPr>
        <w:t xml:space="preserve">strtolower(string </w:t>
      </w:r>
      <w:r w:rsidRPr="00D01FF0">
        <w:rPr>
          <w:rStyle w:val="a7"/>
          <w:rFonts w:ascii="Times New Roman" w:hAnsi="Times New Roman" w:cs="Times New Roman"/>
          <w:i/>
          <w:color w:val="000000"/>
          <w:sz w:val="28"/>
          <w:szCs w:val="28"/>
        </w:rPr>
        <w:t>$str</w:t>
      </w:r>
      <w:r w:rsidRPr="00364006">
        <w:rPr>
          <w:rStyle w:val="a7"/>
          <w:rFonts w:ascii="Times New Roman" w:hAnsi="Times New Roman" w:cs="Times New Roman"/>
          <w:color w:val="000000"/>
          <w:sz w:val="28"/>
          <w:szCs w:val="28"/>
        </w:rPr>
        <w:t>)</w:t>
      </w:r>
    </w:p>
    <w:p w:rsidR="00961C76" w:rsidRPr="00364006" w:rsidRDefault="00961C76" w:rsidP="00961C76">
      <w:pPr>
        <w:pStyle w:val="ae"/>
        <w:ind w:firstLine="708"/>
        <w:jc w:val="both"/>
        <w:rPr>
          <w:rFonts w:ascii="Times New Roman" w:hAnsi="Times New Roman" w:cs="Times New Roman"/>
          <w:sz w:val="28"/>
          <w:szCs w:val="28"/>
        </w:rPr>
      </w:pPr>
      <w:r w:rsidRPr="00364006">
        <w:rPr>
          <w:rFonts w:ascii="Times New Roman" w:hAnsi="Times New Roman" w:cs="Times New Roman"/>
          <w:sz w:val="28"/>
          <w:szCs w:val="28"/>
        </w:rPr>
        <w:t>Преобразует строку в нижний регистр. Возвращает результат перевода.</w:t>
      </w:r>
    </w:p>
    <w:p w:rsidR="00961C76" w:rsidRDefault="00961C76" w:rsidP="00961C76">
      <w:pPr>
        <w:pStyle w:val="ae"/>
        <w:ind w:firstLine="708"/>
        <w:jc w:val="both"/>
        <w:rPr>
          <w:rFonts w:ascii="Times New Roman" w:hAnsi="Times New Roman" w:cs="Times New Roman"/>
          <w:sz w:val="28"/>
          <w:szCs w:val="28"/>
        </w:rPr>
      </w:pPr>
      <w:r w:rsidRPr="00364006">
        <w:rPr>
          <w:rFonts w:ascii="Times New Roman" w:hAnsi="Times New Roman" w:cs="Times New Roman"/>
          <w:sz w:val="28"/>
          <w:szCs w:val="28"/>
        </w:rPr>
        <w:t xml:space="preserve">Надо заметить, что при неправильной настройке локали (это набор правил по переводу символов из одного регистра в другой, переводу даты и времени, денежных единиц и т. д.) функция будет выдавать неправильные результаты </w:t>
      </w:r>
      <w:r>
        <w:rPr>
          <w:rFonts w:ascii="Times New Roman" w:hAnsi="Times New Roman" w:cs="Times New Roman"/>
          <w:sz w:val="28"/>
          <w:szCs w:val="28"/>
        </w:rPr>
        <w:t>при работе с буквами кириллицы.</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lang w:val="en-US"/>
        </w:rPr>
      </w:pPr>
      <w:r w:rsidRPr="001A4473">
        <w:rPr>
          <w:rFonts w:ascii="Consolas" w:eastAsia="Times New Roman" w:hAnsi="Consolas" w:cs="Consolas"/>
          <w:color w:val="FF0000"/>
          <w:sz w:val="24"/>
          <w:szCs w:val="24"/>
          <w:lang w:val="en-US" w:eastAsia="ru-RU"/>
        </w:rPr>
        <w:t>&lt;?php</w:t>
      </w:r>
      <w:r w:rsidRPr="001A4473">
        <w:rPr>
          <w:rFonts w:ascii="Consolas" w:hAnsi="Consolas" w:cs="Consolas"/>
          <w:sz w:val="24"/>
          <w:szCs w:val="28"/>
          <w:lang w:val="en-US"/>
        </w:rPr>
        <w:t xml:space="preserve"> </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lang w:val="en-US"/>
        </w:rPr>
      </w:pPr>
      <w:r w:rsidRPr="001A4473">
        <w:rPr>
          <w:rFonts w:ascii="Consolas" w:hAnsi="Consolas" w:cs="Consolas"/>
          <w:sz w:val="24"/>
          <w:szCs w:val="28"/>
          <w:lang w:val="en-US"/>
        </w:rPr>
        <w:t>$str = 'LOREM IPSUM DOLOR SIT AMET';</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lang w:val="en-US"/>
        </w:rPr>
      </w:pPr>
      <w:r w:rsidRPr="001A4473">
        <w:rPr>
          <w:rStyle w:val="HTML0"/>
          <w:rFonts w:ascii="Consolas" w:eastAsiaTheme="minorHAnsi" w:hAnsi="Consolas" w:cs="Consolas"/>
          <w:color w:val="0000BB"/>
          <w:sz w:val="24"/>
          <w:szCs w:val="24"/>
          <w:lang w:val="en-US"/>
        </w:rPr>
        <w:t>echo</w:t>
      </w:r>
      <w:r w:rsidRPr="001A4473">
        <w:rPr>
          <w:rStyle w:val="HTML0"/>
          <w:rFonts w:ascii="Consolas" w:eastAsiaTheme="minorHAnsi" w:hAnsi="Consolas" w:cs="Consolas"/>
          <w:color w:val="000000"/>
          <w:sz w:val="24"/>
          <w:szCs w:val="24"/>
          <w:lang w:val="en-US"/>
        </w:rPr>
        <w:t xml:space="preserve"> </w:t>
      </w:r>
      <w:r w:rsidRPr="001A4473">
        <w:rPr>
          <w:rFonts w:ascii="Consolas" w:hAnsi="Consolas" w:cs="Consolas"/>
          <w:sz w:val="24"/>
          <w:szCs w:val="28"/>
          <w:lang w:val="en-US"/>
        </w:rPr>
        <w:t>strtolower($str);</w:t>
      </w:r>
    </w:p>
    <w:p w:rsidR="00961C76" w:rsidRPr="00265F67" w:rsidRDefault="00961C76" w:rsidP="00961C76">
      <w:pPr>
        <w:pStyle w:val="ae"/>
        <w:pBdr>
          <w:top w:val="single" w:sz="4" w:space="1" w:color="auto"/>
          <w:left w:val="single" w:sz="4" w:space="4" w:color="auto"/>
          <w:bottom w:val="single" w:sz="4" w:space="1" w:color="auto"/>
          <w:right w:val="single" w:sz="4" w:space="4" w:color="auto"/>
        </w:pBdr>
        <w:jc w:val="both"/>
        <w:rPr>
          <w:rFonts w:ascii="Consolas" w:eastAsia="Times New Roman" w:hAnsi="Consolas" w:cs="Consolas"/>
          <w:color w:val="FF0000"/>
          <w:sz w:val="24"/>
          <w:szCs w:val="24"/>
          <w:lang w:val="en-US" w:eastAsia="ru-RU"/>
        </w:rPr>
      </w:pPr>
      <w:r w:rsidRPr="00265F67">
        <w:rPr>
          <w:rFonts w:ascii="Consolas" w:eastAsia="Times New Roman" w:hAnsi="Consolas" w:cs="Consolas"/>
          <w:color w:val="FF0000"/>
          <w:sz w:val="24"/>
          <w:szCs w:val="24"/>
          <w:lang w:val="en-US" w:eastAsia="ru-RU"/>
        </w:rPr>
        <w:t>?&gt;</w:t>
      </w:r>
    </w:p>
    <w:p w:rsidR="00961C76" w:rsidRPr="001D1635"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color w:val="FF0000"/>
          <w:sz w:val="24"/>
          <w:szCs w:val="24"/>
          <w:lang w:val="en-US" w:eastAsia="ru-RU"/>
        </w:rPr>
      </w:pPr>
      <w:r w:rsidRPr="00D11AF4">
        <w:rPr>
          <w:rFonts w:ascii="Times New Roman" w:eastAsia="Times New Roman" w:hAnsi="Times New Roman" w:cs="Times New Roman"/>
          <w:b/>
          <w:bCs/>
          <w:color w:val="006600"/>
          <w:sz w:val="24"/>
          <w:szCs w:val="24"/>
          <w:lang w:eastAsia="ru-RU"/>
        </w:rPr>
        <w:t>Результат</w:t>
      </w:r>
      <w:r w:rsidRPr="001D1635">
        <w:rPr>
          <w:rFonts w:ascii="Times New Roman" w:eastAsia="Times New Roman" w:hAnsi="Times New Roman" w:cs="Times New Roman"/>
          <w:b/>
          <w:bCs/>
          <w:color w:val="006600"/>
          <w:sz w:val="24"/>
          <w:szCs w:val="24"/>
          <w:lang w:val="en-US" w:eastAsia="ru-RU"/>
        </w:rPr>
        <w:t>:</w:t>
      </w:r>
    </w:p>
    <w:p w:rsidR="00961C76" w:rsidRPr="001D1635"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color w:val="FF0000"/>
          <w:sz w:val="24"/>
          <w:szCs w:val="24"/>
          <w:lang w:val="en-US" w:eastAsia="ru-RU"/>
        </w:rPr>
      </w:pPr>
      <w:r>
        <w:rPr>
          <w:rFonts w:ascii="Times New Roman" w:hAnsi="Times New Roman" w:cs="Times New Roman"/>
          <w:sz w:val="24"/>
          <w:szCs w:val="28"/>
          <w:lang w:val="en-US"/>
        </w:rPr>
        <w:t>lorem ipsum dolor sit amet</w:t>
      </w:r>
    </w:p>
    <w:p w:rsidR="00961C76" w:rsidRPr="00265F67" w:rsidRDefault="00961C76" w:rsidP="00961C76">
      <w:pPr>
        <w:pStyle w:val="ae"/>
        <w:ind w:firstLine="708"/>
        <w:jc w:val="both"/>
        <w:rPr>
          <w:rFonts w:ascii="Times New Roman" w:hAnsi="Times New Roman" w:cs="Times New Roman"/>
          <w:sz w:val="28"/>
          <w:szCs w:val="28"/>
          <w:lang w:val="en-US"/>
        </w:rPr>
      </w:pPr>
    </w:p>
    <w:p w:rsidR="00961C76" w:rsidRPr="00265F67" w:rsidRDefault="00961C76" w:rsidP="00961C76">
      <w:pPr>
        <w:pStyle w:val="ae"/>
        <w:ind w:firstLine="708"/>
        <w:jc w:val="both"/>
        <w:rPr>
          <w:rFonts w:ascii="Times New Roman" w:hAnsi="Times New Roman" w:cs="Times New Roman"/>
          <w:sz w:val="28"/>
          <w:szCs w:val="28"/>
          <w:lang w:val="en-US"/>
        </w:rPr>
      </w:pPr>
      <w:r w:rsidRPr="001D1635">
        <w:rPr>
          <w:rFonts w:ascii="Times New Roman" w:hAnsi="Times New Roman" w:cs="Times New Roman"/>
          <w:color w:val="000000"/>
          <w:sz w:val="28"/>
          <w:szCs w:val="28"/>
          <w:shd w:val="clear" w:color="auto" w:fill="FFFFFF"/>
        </w:rPr>
        <w:t>Для</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кириллицы</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лучше</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использовать</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функцию</w:t>
      </w:r>
      <w:r w:rsidRPr="00265F67">
        <w:rPr>
          <w:rFonts w:ascii="Times New Roman" w:hAnsi="Times New Roman" w:cs="Times New Roman"/>
          <w:color w:val="000000"/>
          <w:sz w:val="28"/>
          <w:szCs w:val="28"/>
          <w:shd w:val="clear" w:color="auto" w:fill="FFFFFF"/>
          <w:lang w:val="en-US"/>
        </w:rPr>
        <w:t xml:space="preserve"> </w:t>
      </w:r>
      <w:r w:rsidRPr="00265F67">
        <w:rPr>
          <w:rStyle w:val="HTML0"/>
          <w:rFonts w:ascii="Times New Roman" w:eastAsiaTheme="majorEastAsia" w:hAnsi="Times New Roman" w:cs="Times New Roman"/>
          <w:b/>
          <w:color w:val="000000"/>
          <w:sz w:val="28"/>
          <w:szCs w:val="28"/>
          <w:bdr w:val="none" w:sz="0" w:space="0" w:color="auto" w:frame="1"/>
          <w:shd w:val="clear" w:color="auto" w:fill="FFFFFF"/>
          <w:lang w:val="en-US"/>
        </w:rPr>
        <w:t xml:space="preserve">string mb_strtolower(string </w:t>
      </w:r>
      <w:r w:rsidRPr="00265F67">
        <w:rPr>
          <w:rFonts w:ascii="Times New Roman" w:eastAsiaTheme="majorEastAsia" w:hAnsi="Times New Roman" w:cs="Times New Roman"/>
          <w:b/>
          <w:bCs/>
          <w:i/>
          <w:color w:val="000000"/>
          <w:sz w:val="28"/>
          <w:szCs w:val="28"/>
          <w:bdr w:val="none" w:sz="0" w:space="0" w:color="auto" w:frame="1"/>
          <w:shd w:val="clear" w:color="auto" w:fill="FFFFFF"/>
          <w:lang w:val="en-US"/>
        </w:rPr>
        <w:t>$</w:t>
      </w:r>
      <w:r w:rsidRPr="00265F67">
        <w:rPr>
          <w:rStyle w:val="HTML0"/>
          <w:rFonts w:ascii="Times New Roman" w:eastAsiaTheme="majorEastAsia" w:hAnsi="Times New Roman" w:cs="Times New Roman"/>
          <w:b/>
          <w:i/>
          <w:color w:val="000000"/>
          <w:sz w:val="28"/>
          <w:szCs w:val="28"/>
          <w:bdr w:val="none" w:sz="0" w:space="0" w:color="auto" w:frame="1"/>
          <w:shd w:val="clear" w:color="auto" w:fill="FFFFFF"/>
          <w:lang w:val="en-US"/>
        </w:rPr>
        <w:t>str</w:t>
      </w:r>
      <w:r w:rsidRPr="00265F67">
        <w:rPr>
          <w:rStyle w:val="HTML0"/>
          <w:rFonts w:ascii="Times New Roman" w:eastAsiaTheme="majorEastAsia" w:hAnsi="Times New Roman" w:cs="Times New Roman"/>
          <w:b/>
          <w:color w:val="000000"/>
          <w:sz w:val="28"/>
          <w:szCs w:val="28"/>
          <w:bdr w:val="none" w:sz="0" w:space="0" w:color="auto" w:frame="1"/>
          <w:shd w:val="clear" w:color="auto" w:fill="FFFFFF"/>
          <w:lang w:val="en-US"/>
        </w:rPr>
        <w:t xml:space="preserve"> [, string encoding])</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функцией</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идентична</w:t>
      </w:r>
      <w:r w:rsidRPr="00265F67">
        <w:rPr>
          <w:rFonts w:ascii="Times New Roman" w:hAnsi="Times New Roman" w:cs="Times New Roman"/>
          <w:color w:val="000000"/>
          <w:sz w:val="28"/>
          <w:szCs w:val="28"/>
          <w:shd w:val="clear" w:color="auto" w:fill="FFFFFF"/>
          <w:lang w:val="en-US"/>
        </w:rPr>
        <w:t xml:space="preserve"> </w:t>
      </w:r>
      <w:r w:rsidRPr="00265F67">
        <w:rPr>
          <w:rStyle w:val="HTML0"/>
          <w:rFonts w:ascii="Times New Roman" w:eastAsiaTheme="majorEastAsia" w:hAnsi="Times New Roman" w:cs="Times New Roman"/>
          <w:b/>
          <w:color w:val="000000"/>
          <w:sz w:val="28"/>
          <w:szCs w:val="28"/>
          <w:bdr w:val="none" w:sz="0" w:space="0" w:color="auto" w:frame="1"/>
          <w:shd w:val="clear" w:color="auto" w:fill="FFFFFF"/>
          <w:lang w:val="en-US"/>
        </w:rPr>
        <w:t>strtolower()</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только</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вторым</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параметром</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передается</w:t>
      </w:r>
      <w:r w:rsidRPr="00265F67">
        <w:rPr>
          <w:rFonts w:ascii="Times New Roman" w:hAnsi="Times New Roman" w:cs="Times New Roman"/>
          <w:color w:val="000000"/>
          <w:sz w:val="28"/>
          <w:szCs w:val="28"/>
          <w:shd w:val="clear" w:color="auto" w:fill="FFFFFF"/>
          <w:lang w:val="en-US"/>
        </w:rPr>
        <w:t xml:space="preserve"> </w:t>
      </w:r>
      <w:r w:rsidRPr="001D1635">
        <w:rPr>
          <w:rFonts w:ascii="Times New Roman" w:hAnsi="Times New Roman" w:cs="Times New Roman"/>
          <w:color w:val="000000"/>
          <w:sz w:val="28"/>
          <w:szCs w:val="28"/>
          <w:shd w:val="clear" w:color="auto" w:fill="FFFFFF"/>
        </w:rPr>
        <w:t>кодировка</w:t>
      </w:r>
      <w:r w:rsidRPr="00265F67">
        <w:rPr>
          <w:rFonts w:ascii="Times New Roman" w:hAnsi="Times New Roman" w:cs="Times New Roman"/>
          <w:color w:val="000000"/>
          <w:sz w:val="28"/>
          <w:szCs w:val="28"/>
          <w:shd w:val="clear" w:color="auto" w:fill="FFFFFF"/>
          <w:lang w:val="en-US"/>
        </w:rPr>
        <w:t>.</w:t>
      </w:r>
    </w:p>
    <w:p w:rsidR="00961C76" w:rsidRPr="00265F67" w:rsidRDefault="00961C76" w:rsidP="00961C76">
      <w:pPr>
        <w:pStyle w:val="ae"/>
        <w:ind w:firstLine="708"/>
        <w:jc w:val="both"/>
        <w:rPr>
          <w:rFonts w:ascii="Times New Roman" w:hAnsi="Times New Roman" w:cs="Times New Roman"/>
          <w:sz w:val="28"/>
          <w:szCs w:val="28"/>
          <w:lang w:val="en-US"/>
        </w:rPr>
      </w:pP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rPr>
      </w:pPr>
      <w:r w:rsidRPr="001A4473">
        <w:rPr>
          <w:rFonts w:ascii="Consolas" w:eastAsia="Times New Roman" w:hAnsi="Consolas" w:cs="Consolas"/>
          <w:color w:val="FF0000"/>
          <w:sz w:val="24"/>
          <w:szCs w:val="24"/>
          <w:lang w:eastAsia="ru-RU"/>
        </w:rPr>
        <w:t>&lt;?</w:t>
      </w:r>
      <w:r w:rsidRPr="001A4473">
        <w:rPr>
          <w:rFonts w:ascii="Consolas" w:eastAsia="Times New Roman" w:hAnsi="Consolas" w:cs="Consolas"/>
          <w:color w:val="FF0000"/>
          <w:sz w:val="24"/>
          <w:szCs w:val="24"/>
          <w:lang w:val="en-US" w:eastAsia="ru-RU"/>
        </w:rPr>
        <w:t>php</w:t>
      </w:r>
      <w:r w:rsidRPr="001A4473">
        <w:rPr>
          <w:rFonts w:ascii="Consolas" w:hAnsi="Consolas" w:cs="Consolas"/>
          <w:sz w:val="24"/>
          <w:szCs w:val="28"/>
        </w:rPr>
        <w:t xml:space="preserve"> </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rPr>
      </w:pPr>
      <w:r w:rsidRPr="001A4473">
        <w:rPr>
          <w:rFonts w:ascii="Consolas" w:hAnsi="Consolas" w:cs="Consolas"/>
          <w:sz w:val="24"/>
          <w:szCs w:val="28"/>
        </w:rPr>
        <w:t>$str = 'НО ЧТОБЫ ВЫ ПОНЯЛИ';</w:t>
      </w:r>
    </w:p>
    <w:p w:rsidR="00961C76" w:rsidRPr="00265F67"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8"/>
          <w:lang w:val="en-US"/>
        </w:rPr>
      </w:pPr>
      <w:r w:rsidRPr="001A4473">
        <w:rPr>
          <w:rStyle w:val="HTML0"/>
          <w:rFonts w:ascii="Consolas" w:eastAsiaTheme="minorHAnsi" w:hAnsi="Consolas" w:cs="Consolas"/>
          <w:color w:val="0000BB"/>
          <w:sz w:val="24"/>
          <w:szCs w:val="24"/>
          <w:lang w:val="en-US"/>
        </w:rPr>
        <w:t>echo</w:t>
      </w:r>
      <w:r w:rsidRPr="00265F67">
        <w:rPr>
          <w:rStyle w:val="HTML0"/>
          <w:rFonts w:ascii="Consolas" w:eastAsiaTheme="minorHAnsi" w:hAnsi="Consolas" w:cs="Consolas"/>
          <w:color w:val="000000"/>
          <w:sz w:val="24"/>
          <w:szCs w:val="24"/>
          <w:lang w:val="en-US"/>
        </w:rPr>
        <w:t xml:space="preserve"> </w:t>
      </w:r>
      <w:r w:rsidRPr="00265F67">
        <w:rPr>
          <w:rFonts w:ascii="Consolas" w:hAnsi="Consolas" w:cs="Consolas"/>
          <w:sz w:val="24"/>
          <w:szCs w:val="28"/>
          <w:lang w:val="en-US"/>
        </w:rPr>
        <w:t xml:space="preserve">mb_strtolower($str, 'utf-8'); </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eastAsia="Times New Roman" w:hAnsi="Consolas" w:cs="Consolas"/>
          <w:color w:val="FF0000"/>
          <w:sz w:val="24"/>
          <w:szCs w:val="24"/>
          <w:lang w:eastAsia="ru-RU"/>
        </w:rPr>
      </w:pPr>
      <w:r w:rsidRPr="001A4473">
        <w:rPr>
          <w:rFonts w:ascii="Consolas" w:eastAsia="Times New Roman" w:hAnsi="Consolas" w:cs="Consolas"/>
          <w:color w:val="FF0000"/>
          <w:sz w:val="24"/>
          <w:szCs w:val="24"/>
          <w:lang w:eastAsia="ru-RU"/>
        </w:rPr>
        <w:lastRenderedPageBreak/>
        <w:t>?&gt;</w:t>
      </w:r>
    </w:p>
    <w:p w:rsidR="00961C76" w:rsidRPr="001D1635"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color w:val="FF0000"/>
          <w:sz w:val="24"/>
          <w:szCs w:val="24"/>
          <w:lang w:eastAsia="ru-RU"/>
        </w:rPr>
      </w:pPr>
      <w:r w:rsidRPr="00D11AF4">
        <w:rPr>
          <w:rFonts w:ascii="Times New Roman" w:eastAsia="Times New Roman" w:hAnsi="Times New Roman" w:cs="Times New Roman"/>
          <w:b/>
          <w:bCs/>
          <w:color w:val="006600"/>
          <w:sz w:val="24"/>
          <w:szCs w:val="24"/>
          <w:lang w:eastAsia="ru-RU"/>
        </w:rPr>
        <w:t>Результат</w:t>
      </w:r>
      <w:r w:rsidRPr="001D1635">
        <w:rPr>
          <w:rFonts w:ascii="Times New Roman" w:eastAsia="Times New Roman" w:hAnsi="Times New Roman" w:cs="Times New Roman"/>
          <w:b/>
          <w:bCs/>
          <w:color w:val="006600"/>
          <w:sz w:val="24"/>
          <w:szCs w:val="24"/>
          <w:lang w:eastAsia="ru-RU"/>
        </w:rPr>
        <w:t>:</w:t>
      </w:r>
    </w:p>
    <w:p w:rsidR="00961C76"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color w:val="FF0000"/>
          <w:sz w:val="24"/>
          <w:szCs w:val="24"/>
          <w:lang w:eastAsia="ru-RU"/>
        </w:rPr>
      </w:pPr>
      <w:r w:rsidRPr="001D1635">
        <w:rPr>
          <w:rFonts w:ascii="Times New Roman" w:hAnsi="Times New Roman" w:cs="Times New Roman"/>
          <w:sz w:val="24"/>
          <w:szCs w:val="28"/>
        </w:rPr>
        <w:t>но чтобы вы поняли</w:t>
      </w:r>
    </w:p>
    <w:p w:rsidR="00961C76" w:rsidRDefault="00961C76" w:rsidP="00961C76">
      <w:pPr>
        <w:pStyle w:val="ae"/>
        <w:ind w:firstLine="708"/>
        <w:jc w:val="both"/>
        <w:rPr>
          <w:rFonts w:ascii="Times New Roman" w:hAnsi="Times New Roman" w:cs="Times New Roman"/>
          <w:sz w:val="28"/>
          <w:szCs w:val="28"/>
        </w:rPr>
      </w:pPr>
    </w:p>
    <w:p w:rsidR="00961C76" w:rsidRDefault="00961C76" w:rsidP="00961C76">
      <w:pPr>
        <w:pStyle w:val="ae"/>
        <w:ind w:firstLine="708"/>
        <w:jc w:val="both"/>
        <w:rPr>
          <w:rFonts w:ascii="Times New Roman" w:hAnsi="Times New Roman" w:cs="Times New Roman"/>
          <w:sz w:val="28"/>
          <w:szCs w:val="28"/>
        </w:rPr>
      </w:pPr>
      <w:r w:rsidRPr="00364006">
        <w:rPr>
          <w:rFonts w:ascii="Times New Roman" w:hAnsi="Times New Roman" w:cs="Times New Roman"/>
          <w:sz w:val="28"/>
          <w:szCs w:val="28"/>
        </w:rPr>
        <w:t>Возможно, в несложных программах, а также если нет уверенности в поддержке соответствующей локали операционной системой, проще будет воспользоваться «ручным» преобразованием символов, задействуя функцию</w:t>
      </w:r>
      <w:r w:rsidRPr="00364006">
        <w:rPr>
          <w:rStyle w:val="apple-converted-space"/>
          <w:rFonts w:ascii="Times New Roman" w:hAnsi="Times New Roman" w:cs="Times New Roman"/>
          <w:color w:val="000000"/>
          <w:sz w:val="28"/>
          <w:szCs w:val="28"/>
        </w:rPr>
        <w:t> </w:t>
      </w:r>
      <w:r w:rsidRPr="00364006">
        <w:rPr>
          <w:rStyle w:val="HTML3"/>
          <w:rFonts w:ascii="Times New Roman" w:eastAsiaTheme="minorHAnsi" w:hAnsi="Times New Roman" w:cs="Times New Roman"/>
          <w:b/>
          <w:color w:val="000000"/>
          <w:sz w:val="28"/>
          <w:szCs w:val="28"/>
        </w:rPr>
        <w:t>strtr()</w:t>
      </w:r>
      <w:r w:rsidRPr="00364006">
        <w:rPr>
          <w:rFonts w:ascii="Times New Roman" w:hAnsi="Times New Roman" w:cs="Times New Roman"/>
          <w:sz w:val="28"/>
          <w:szCs w:val="28"/>
        </w:rPr>
        <w:t>:</w:t>
      </w:r>
    </w:p>
    <w:p w:rsidR="00961C76" w:rsidRPr="0036400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ae"/>
        <w:pBdr>
          <w:top w:val="single" w:sz="4" w:space="1" w:color="auto"/>
          <w:left w:val="single" w:sz="4" w:space="4" w:color="auto"/>
          <w:bottom w:val="single" w:sz="4" w:space="1" w:color="auto"/>
          <w:right w:val="single" w:sz="4" w:space="4" w:color="auto"/>
        </w:pBdr>
        <w:rPr>
          <w:rFonts w:ascii="Consolas" w:hAnsi="Consolas" w:cs="Consolas"/>
          <w:sz w:val="20"/>
        </w:rPr>
      </w:pPr>
      <w:r w:rsidRPr="001A4473">
        <w:rPr>
          <w:rStyle w:val="HTML0"/>
          <w:rFonts w:ascii="Consolas" w:eastAsiaTheme="minorHAnsi" w:hAnsi="Consolas" w:cs="Consolas"/>
          <w:color w:val="000000"/>
          <w:sz w:val="24"/>
          <w:szCs w:val="28"/>
        </w:rPr>
        <w:t>$st = strtr($st, "АБВГДЕЁЖЗИЙКЛМНОПРСТУФХЦЧШЩљЫЬЭЮЯ", "абвгдеёжзийклмнопрстуфхцчшщъыьэюя");</w:t>
      </w:r>
    </w:p>
    <w:p w:rsidR="00961C76" w:rsidRDefault="00961C76" w:rsidP="00961C76">
      <w:pPr>
        <w:pStyle w:val="ae"/>
        <w:ind w:firstLine="708"/>
        <w:jc w:val="both"/>
        <w:rPr>
          <w:rFonts w:ascii="Times New Roman" w:hAnsi="Times New Roman" w:cs="Times New Roman"/>
          <w:sz w:val="28"/>
          <w:szCs w:val="28"/>
        </w:rPr>
      </w:pPr>
    </w:p>
    <w:p w:rsidR="00961C76" w:rsidRDefault="00961C76" w:rsidP="00961C76">
      <w:pPr>
        <w:pStyle w:val="ae"/>
        <w:ind w:firstLine="708"/>
        <w:jc w:val="both"/>
        <w:rPr>
          <w:rFonts w:ascii="Times New Roman" w:hAnsi="Times New Roman" w:cs="Times New Roman"/>
          <w:sz w:val="28"/>
          <w:szCs w:val="28"/>
        </w:rPr>
      </w:pPr>
      <w:r w:rsidRPr="00D01FF0">
        <w:rPr>
          <w:rFonts w:ascii="Times New Roman" w:hAnsi="Times New Roman" w:cs="Times New Roman"/>
          <w:sz w:val="28"/>
          <w:szCs w:val="28"/>
        </w:rPr>
        <w:t>Главн</w:t>
      </w:r>
      <w:r>
        <w:rPr>
          <w:rFonts w:ascii="Times New Roman" w:hAnsi="Times New Roman" w:cs="Times New Roman"/>
          <w:sz w:val="28"/>
          <w:szCs w:val="28"/>
        </w:rPr>
        <w:t>ое достоинство данного способа –</w:t>
      </w:r>
      <w:r w:rsidRPr="00D01FF0">
        <w:rPr>
          <w:rFonts w:ascii="Times New Roman" w:hAnsi="Times New Roman" w:cs="Times New Roman"/>
          <w:sz w:val="28"/>
          <w:szCs w:val="28"/>
        </w:rPr>
        <w:t xml:space="preserve"> то, что в</w:t>
      </w:r>
      <w:r>
        <w:rPr>
          <w:rFonts w:ascii="Times New Roman" w:hAnsi="Times New Roman" w:cs="Times New Roman"/>
          <w:sz w:val="28"/>
          <w:szCs w:val="28"/>
        </w:rPr>
        <w:t xml:space="preserve"> случае проблем с </w:t>
      </w:r>
      <w:r w:rsidRPr="00D01FF0">
        <w:rPr>
          <w:rFonts w:ascii="Times New Roman" w:hAnsi="Times New Roman" w:cs="Times New Roman"/>
          <w:sz w:val="28"/>
          <w:szCs w:val="28"/>
        </w:rPr>
        <w:t>кодировкой для восстановления работоспособности сценария вам придется всего лишь преобразовать его в ту же кодировку, в которой у вас хранятся документы на сервере.</w:t>
      </w:r>
    </w:p>
    <w:p w:rsidR="00961C76" w:rsidRPr="00D01FF0"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ae"/>
        <w:ind w:firstLine="708"/>
        <w:jc w:val="both"/>
        <w:rPr>
          <w:rFonts w:ascii="Times New Roman" w:hAnsi="Times New Roman" w:cs="Times New Roman"/>
          <w:sz w:val="28"/>
          <w:szCs w:val="28"/>
        </w:rPr>
      </w:pPr>
      <w:r w:rsidRPr="001A4473">
        <w:rPr>
          <w:rStyle w:val="a7"/>
          <w:rFonts w:ascii="Times New Roman" w:hAnsi="Times New Roman" w:cs="Times New Roman"/>
          <w:color w:val="000000"/>
          <w:sz w:val="28"/>
          <w:szCs w:val="28"/>
        </w:rPr>
        <w:t xml:space="preserve">strtoupper(string </w:t>
      </w:r>
      <w:r w:rsidRPr="001A4473">
        <w:rPr>
          <w:rStyle w:val="a7"/>
          <w:rFonts w:ascii="Times New Roman" w:hAnsi="Times New Roman" w:cs="Times New Roman"/>
          <w:i/>
          <w:color w:val="000000"/>
          <w:sz w:val="28"/>
          <w:szCs w:val="28"/>
        </w:rPr>
        <w:t>$str</w:t>
      </w:r>
      <w:r w:rsidRPr="001A4473">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Переводит строку в верхний регистр. Возвращает результат преобразования. Эта функции также прекрасно работает со строками, составленными из латиницы, но с кирилицей может возникнуть все та же проблема.</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sz w:val="24"/>
          <w:szCs w:val="24"/>
          <w:lang w:val="en-US"/>
        </w:rPr>
      </w:pPr>
      <w:r w:rsidRPr="001A4473">
        <w:rPr>
          <w:rFonts w:ascii="Consolas" w:eastAsia="Times New Roman" w:hAnsi="Consolas" w:cs="Consolas"/>
          <w:color w:val="FF0000"/>
          <w:sz w:val="24"/>
          <w:szCs w:val="24"/>
          <w:lang w:val="en-US" w:eastAsia="ru-RU"/>
        </w:rPr>
        <w:t>&lt;?php</w:t>
      </w:r>
      <w:r w:rsidRPr="001A4473">
        <w:rPr>
          <w:rFonts w:ascii="Consolas" w:hAnsi="Consolas" w:cs="Consolas"/>
          <w:sz w:val="24"/>
          <w:szCs w:val="24"/>
          <w:lang w:val="en-US"/>
        </w:rPr>
        <w:t xml:space="preserve"> </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hAnsi="Consolas" w:cs="Consolas"/>
          <w:color w:val="000000"/>
          <w:sz w:val="24"/>
          <w:szCs w:val="24"/>
          <w:shd w:val="clear" w:color="auto" w:fill="FFFFFF"/>
          <w:lang w:val="en-US"/>
        </w:rPr>
      </w:pPr>
      <w:r w:rsidRPr="001A4473">
        <w:rPr>
          <w:rFonts w:ascii="Consolas" w:hAnsi="Consolas" w:cs="Consolas"/>
          <w:color w:val="0000CD"/>
          <w:sz w:val="24"/>
          <w:szCs w:val="24"/>
          <w:shd w:val="clear" w:color="auto" w:fill="FFFFFF"/>
          <w:lang w:val="en-US"/>
        </w:rPr>
        <w:t>echo</w:t>
      </w:r>
      <w:r w:rsidRPr="001A4473">
        <w:rPr>
          <w:rFonts w:ascii="Consolas" w:hAnsi="Consolas" w:cs="Consolas"/>
          <w:color w:val="000000"/>
          <w:sz w:val="24"/>
          <w:szCs w:val="24"/>
          <w:shd w:val="clear" w:color="auto" w:fill="FFFFFF"/>
          <w:lang w:val="en-US"/>
        </w:rPr>
        <w:t> strtoupper(</w:t>
      </w:r>
      <w:r w:rsidRPr="001A4473">
        <w:rPr>
          <w:rFonts w:ascii="Consolas" w:hAnsi="Consolas" w:cs="Consolas"/>
          <w:color w:val="A52A2A"/>
          <w:sz w:val="24"/>
          <w:szCs w:val="24"/>
          <w:shd w:val="clear" w:color="auto" w:fill="FFFFFF"/>
          <w:lang w:val="en-US"/>
        </w:rPr>
        <w:t>"Hello WORLD!"</w:t>
      </w:r>
      <w:r w:rsidRPr="001A4473">
        <w:rPr>
          <w:rFonts w:ascii="Consolas" w:hAnsi="Consolas" w:cs="Consolas"/>
          <w:color w:val="000000"/>
          <w:sz w:val="24"/>
          <w:szCs w:val="24"/>
          <w:shd w:val="clear" w:color="auto" w:fill="FFFFFF"/>
          <w:lang w:val="en-US"/>
        </w:rPr>
        <w:t>);</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Consolas" w:eastAsia="Times New Roman" w:hAnsi="Consolas" w:cs="Consolas"/>
          <w:color w:val="FF0000"/>
          <w:sz w:val="24"/>
          <w:szCs w:val="24"/>
          <w:lang w:eastAsia="ru-RU"/>
        </w:rPr>
      </w:pPr>
      <w:r w:rsidRPr="001A4473">
        <w:rPr>
          <w:rFonts w:ascii="Consolas" w:eastAsia="Times New Roman" w:hAnsi="Consolas" w:cs="Consolas"/>
          <w:color w:val="FF0000"/>
          <w:sz w:val="24"/>
          <w:szCs w:val="24"/>
          <w:lang w:eastAsia="ru-RU"/>
        </w:rPr>
        <w:t>?&gt;</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bCs/>
          <w:color w:val="006600"/>
          <w:sz w:val="24"/>
          <w:szCs w:val="24"/>
          <w:lang w:eastAsia="ru-RU"/>
        </w:rPr>
      </w:pPr>
      <w:r w:rsidRPr="001A4473">
        <w:rPr>
          <w:rFonts w:ascii="Times New Roman" w:eastAsia="Times New Roman" w:hAnsi="Times New Roman" w:cs="Times New Roman"/>
          <w:b/>
          <w:bCs/>
          <w:color w:val="006600"/>
          <w:sz w:val="24"/>
          <w:szCs w:val="24"/>
          <w:lang w:eastAsia="ru-RU"/>
        </w:rPr>
        <w:t>Результат:</w:t>
      </w:r>
    </w:p>
    <w:p w:rsidR="00961C76" w:rsidRPr="001A4473" w:rsidRDefault="00961C76" w:rsidP="00961C76">
      <w:pPr>
        <w:pStyle w:val="ae"/>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color w:val="FF0000"/>
          <w:sz w:val="24"/>
          <w:szCs w:val="24"/>
          <w:lang w:eastAsia="ru-RU"/>
        </w:rPr>
      </w:pPr>
      <w:r w:rsidRPr="001A4473">
        <w:rPr>
          <w:rFonts w:ascii="Times New Roman" w:hAnsi="Times New Roman" w:cs="Times New Roman"/>
          <w:color w:val="000000"/>
          <w:sz w:val="24"/>
          <w:szCs w:val="24"/>
        </w:rPr>
        <w:t>HELLO WORLD!</w:t>
      </w:r>
    </w:p>
    <w:p w:rsidR="00961C76"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ae"/>
        <w:ind w:firstLine="708"/>
        <w:jc w:val="both"/>
        <w:rPr>
          <w:rFonts w:ascii="Times New Roman" w:hAnsi="Times New Roman" w:cs="Times New Roman"/>
          <w:sz w:val="28"/>
          <w:szCs w:val="28"/>
        </w:rPr>
      </w:pPr>
    </w:p>
    <w:p w:rsidR="00961C76" w:rsidRPr="001A4473" w:rsidRDefault="00961C76" w:rsidP="00961C76">
      <w:pPr>
        <w:pStyle w:val="2"/>
        <w:ind w:firstLine="708"/>
        <w:jc w:val="both"/>
        <w:rPr>
          <w:rFonts w:ascii="Times New Roman" w:hAnsi="Times New Roman" w:cs="Times New Roman"/>
          <w:b/>
          <w:color w:val="000000" w:themeColor="text1"/>
          <w:sz w:val="28"/>
          <w:u w:val="single"/>
        </w:rPr>
      </w:pPr>
      <w:r w:rsidRPr="001A4473">
        <w:rPr>
          <w:rFonts w:ascii="Times New Roman" w:hAnsi="Times New Roman" w:cs="Times New Roman"/>
          <w:b/>
          <w:color w:val="000000" w:themeColor="text1"/>
          <w:sz w:val="28"/>
          <w:u w:val="single"/>
        </w:rPr>
        <w:t>Установка локали (локальных настроек)</w:t>
      </w:r>
    </w:p>
    <w:p w:rsidR="00961C76" w:rsidRPr="001A4473"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Локалью будем называть совокупность локальных настроек системы, таких как формат даты и времени, язык, кодировка.</w:t>
      </w:r>
    </w:p>
    <w:p w:rsidR="00961C76" w:rsidRPr="001A4473"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Настройки локали сильно зависят от операционной системы.</w:t>
      </w:r>
    </w:p>
    <w:p w:rsidR="00961C76" w:rsidRPr="001A4473"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Для установки локали используется функция</w:t>
      </w:r>
      <w:r w:rsidRPr="001A4473">
        <w:rPr>
          <w:rStyle w:val="apple-converted-space"/>
          <w:rFonts w:ascii="Times New Roman" w:hAnsi="Times New Roman" w:cs="Times New Roman"/>
          <w:color w:val="000000"/>
          <w:sz w:val="28"/>
          <w:szCs w:val="28"/>
        </w:rPr>
        <w:t> </w:t>
      </w:r>
      <w:r w:rsidRPr="00246E92">
        <w:rPr>
          <w:rStyle w:val="HTML3"/>
          <w:rFonts w:ascii="Times New Roman" w:eastAsiaTheme="minorHAnsi" w:hAnsi="Times New Roman" w:cs="Times New Roman"/>
          <w:b/>
          <w:color w:val="000000"/>
          <w:sz w:val="28"/>
          <w:szCs w:val="28"/>
        </w:rPr>
        <w:t>SetLocale()</w:t>
      </w:r>
      <w:r w:rsidRPr="001A4473">
        <w:rPr>
          <w:rFonts w:ascii="Times New Roman" w:hAnsi="Times New Roman" w:cs="Times New Roman"/>
          <w:sz w:val="28"/>
          <w:szCs w:val="28"/>
        </w:rPr>
        <w:t>:</w:t>
      </w:r>
    </w:p>
    <w:p w:rsidR="00961C76" w:rsidRPr="00265F67" w:rsidRDefault="00961C76" w:rsidP="00961C76">
      <w:pPr>
        <w:pStyle w:val="ae"/>
        <w:ind w:firstLine="708"/>
        <w:jc w:val="both"/>
        <w:rPr>
          <w:rStyle w:val="a7"/>
          <w:rFonts w:ascii="Times New Roman" w:hAnsi="Times New Roman" w:cs="Times New Roman"/>
          <w:color w:val="000000"/>
          <w:sz w:val="28"/>
          <w:szCs w:val="28"/>
        </w:rPr>
      </w:pPr>
    </w:p>
    <w:p w:rsidR="00961C76" w:rsidRPr="001A4473" w:rsidRDefault="00961C76" w:rsidP="00961C76">
      <w:pPr>
        <w:pStyle w:val="ae"/>
        <w:ind w:firstLine="708"/>
        <w:jc w:val="both"/>
        <w:rPr>
          <w:rFonts w:ascii="Times New Roman" w:hAnsi="Times New Roman" w:cs="Times New Roman"/>
          <w:sz w:val="28"/>
          <w:szCs w:val="28"/>
          <w:lang w:val="en-US"/>
        </w:rPr>
      </w:pPr>
      <w:r w:rsidRPr="001A4473">
        <w:rPr>
          <w:rStyle w:val="a7"/>
          <w:rFonts w:ascii="Times New Roman" w:hAnsi="Times New Roman" w:cs="Times New Roman"/>
          <w:color w:val="000000"/>
          <w:sz w:val="28"/>
          <w:szCs w:val="28"/>
          <w:lang w:val="en-US"/>
        </w:rPr>
        <w:t xml:space="preserve">SetLocale(string </w:t>
      </w:r>
      <w:r w:rsidRPr="00246E92">
        <w:rPr>
          <w:rStyle w:val="a7"/>
          <w:rFonts w:ascii="Times New Roman" w:hAnsi="Times New Roman" w:cs="Times New Roman"/>
          <w:i/>
          <w:color w:val="000000"/>
          <w:sz w:val="28"/>
          <w:szCs w:val="28"/>
          <w:lang w:val="en-US"/>
        </w:rPr>
        <w:t>$category</w:t>
      </w:r>
      <w:r w:rsidRPr="001A4473">
        <w:rPr>
          <w:rStyle w:val="a7"/>
          <w:rFonts w:ascii="Times New Roman" w:hAnsi="Times New Roman" w:cs="Times New Roman"/>
          <w:color w:val="000000"/>
          <w:sz w:val="28"/>
          <w:szCs w:val="28"/>
          <w:lang w:val="en-US"/>
        </w:rPr>
        <w:t xml:space="preserve">, string </w:t>
      </w:r>
      <w:r w:rsidRPr="00246E92">
        <w:rPr>
          <w:rStyle w:val="a7"/>
          <w:rFonts w:ascii="Times New Roman" w:hAnsi="Times New Roman" w:cs="Times New Roman"/>
          <w:i/>
          <w:color w:val="000000"/>
          <w:sz w:val="28"/>
          <w:szCs w:val="28"/>
          <w:lang w:val="en-US"/>
        </w:rPr>
        <w:t>$locale</w:t>
      </w:r>
      <w:r w:rsidRPr="001A4473">
        <w:rPr>
          <w:rStyle w:val="a7"/>
          <w:rFonts w:ascii="Times New Roman" w:hAnsi="Times New Roman" w:cs="Times New Roman"/>
          <w:color w:val="000000"/>
          <w:sz w:val="28"/>
          <w:szCs w:val="28"/>
          <w:lang w:val="en-US"/>
        </w:rPr>
        <w:t>)</w:t>
      </w:r>
    </w:p>
    <w:p w:rsidR="00961C76" w:rsidRPr="001A4473"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Функция устанавливает текущую локаль, с которой будут работать функции преобразования регистра символов, вывода даты-времени и.т.д. Вообще говоря, для каждой категории функций локаль определяется отдельно и выглядит по-разному. То, какую именно категорию функций затронет вызов</w:t>
      </w:r>
      <w:r w:rsidRPr="001A4473">
        <w:rPr>
          <w:rStyle w:val="apple-converted-space"/>
          <w:rFonts w:ascii="Times New Roman" w:hAnsi="Times New Roman" w:cs="Times New Roman"/>
          <w:color w:val="000000"/>
          <w:sz w:val="28"/>
          <w:szCs w:val="28"/>
        </w:rPr>
        <w:t> </w:t>
      </w:r>
      <w:r w:rsidRPr="0027641E">
        <w:rPr>
          <w:rStyle w:val="HTML3"/>
          <w:rFonts w:ascii="Times New Roman" w:eastAsiaTheme="minorHAnsi" w:hAnsi="Times New Roman" w:cs="Times New Roman"/>
          <w:b/>
          <w:color w:val="000000"/>
          <w:sz w:val="28"/>
          <w:szCs w:val="28"/>
        </w:rPr>
        <w:t>SetLocale()</w:t>
      </w:r>
      <w:r w:rsidRPr="001A4473">
        <w:rPr>
          <w:rFonts w:ascii="Times New Roman" w:hAnsi="Times New Roman" w:cs="Times New Roman"/>
          <w:sz w:val="28"/>
          <w:szCs w:val="28"/>
        </w:rPr>
        <w:t>, задается в параметре</w:t>
      </w:r>
      <w:r w:rsidRPr="001A4473">
        <w:rPr>
          <w:rStyle w:val="apple-converted-space"/>
          <w:rFonts w:ascii="Times New Roman" w:hAnsi="Times New Roman" w:cs="Times New Roman"/>
          <w:color w:val="000000"/>
          <w:sz w:val="28"/>
          <w:szCs w:val="28"/>
        </w:rPr>
        <w:t> </w:t>
      </w:r>
      <w:r w:rsidRPr="0027641E">
        <w:rPr>
          <w:rStyle w:val="HTML3"/>
          <w:rFonts w:ascii="Times New Roman" w:eastAsiaTheme="minorHAnsi" w:hAnsi="Times New Roman" w:cs="Times New Roman"/>
          <w:b/>
          <w:i/>
          <w:color w:val="000000"/>
          <w:sz w:val="28"/>
          <w:szCs w:val="28"/>
        </w:rPr>
        <w:t>$category</w:t>
      </w:r>
      <w:r w:rsidRPr="001A4473">
        <w:rPr>
          <w:rFonts w:ascii="Times New Roman" w:hAnsi="Times New Roman" w:cs="Times New Roman"/>
          <w:sz w:val="28"/>
          <w:szCs w:val="28"/>
        </w:rPr>
        <w:t>. Он может принимать следующие строковые значения:</w:t>
      </w:r>
    </w:p>
    <w:p w:rsidR="00961C76" w:rsidRDefault="00961C76" w:rsidP="00961C76">
      <w:pPr>
        <w:pStyle w:val="ae"/>
        <w:ind w:firstLine="708"/>
        <w:jc w:val="both"/>
        <w:rPr>
          <w:rFonts w:ascii="Times New Roman" w:hAnsi="Times New Roman" w:cs="Times New Roman"/>
          <w:sz w:val="28"/>
          <w:szCs w:val="28"/>
        </w:rPr>
      </w:pPr>
      <w:r w:rsidRPr="0027641E">
        <w:rPr>
          <w:rStyle w:val="HTML3"/>
          <w:rFonts w:ascii="Times New Roman" w:eastAsiaTheme="minorHAnsi" w:hAnsi="Times New Roman" w:cs="Times New Roman"/>
          <w:b/>
          <w:color w:val="000000"/>
          <w:sz w:val="28"/>
          <w:szCs w:val="28"/>
        </w:rPr>
        <w:t>LC_CTYPE</w:t>
      </w:r>
      <w:r w:rsidRPr="001A4473">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1A4473">
        <w:rPr>
          <w:rFonts w:ascii="Times New Roman" w:hAnsi="Times New Roman" w:cs="Times New Roman"/>
          <w:sz w:val="28"/>
          <w:szCs w:val="28"/>
        </w:rPr>
        <w:t xml:space="preserve"> активизирует указанную лока</w:t>
      </w:r>
      <w:r>
        <w:rPr>
          <w:rFonts w:ascii="Times New Roman" w:hAnsi="Times New Roman" w:cs="Times New Roman"/>
          <w:sz w:val="28"/>
          <w:szCs w:val="28"/>
        </w:rPr>
        <w:t>ль для функций перевода в верхний/нижний регистры;</w:t>
      </w:r>
    </w:p>
    <w:p w:rsidR="00961C76" w:rsidRDefault="00961C76" w:rsidP="00961C76">
      <w:pPr>
        <w:pStyle w:val="ae"/>
        <w:ind w:firstLine="708"/>
        <w:jc w:val="both"/>
        <w:rPr>
          <w:rFonts w:ascii="Times New Roman" w:hAnsi="Times New Roman" w:cs="Times New Roman"/>
          <w:sz w:val="28"/>
          <w:szCs w:val="28"/>
        </w:rPr>
      </w:pPr>
      <w:r w:rsidRPr="0027641E">
        <w:rPr>
          <w:rStyle w:val="HTML3"/>
          <w:rFonts w:ascii="Times New Roman" w:eastAsiaTheme="minorHAnsi" w:hAnsi="Times New Roman" w:cs="Times New Roman"/>
          <w:b/>
          <w:color w:val="000000"/>
          <w:sz w:val="28"/>
          <w:szCs w:val="28"/>
        </w:rPr>
        <w:lastRenderedPageBreak/>
        <w:t>LC_NUMERIC</w:t>
      </w:r>
      <w:r w:rsidRPr="001A4473">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1A4473">
        <w:rPr>
          <w:rFonts w:ascii="Times New Roman" w:hAnsi="Times New Roman" w:cs="Times New Roman"/>
          <w:sz w:val="28"/>
          <w:szCs w:val="28"/>
        </w:rPr>
        <w:t xml:space="preserve"> активизирует локаль для фун</w:t>
      </w:r>
      <w:r>
        <w:rPr>
          <w:rFonts w:ascii="Times New Roman" w:hAnsi="Times New Roman" w:cs="Times New Roman"/>
          <w:sz w:val="28"/>
          <w:szCs w:val="28"/>
        </w:rPr>
        <w:t>кций форматирования дробных чисел –</w:t>
      </w:r>
      <w:r w:rsidRPr="001A4473">
        <w:rPr>
          <w:rFonts w:ascii="Times New Roman" w:hAnsi="Times New Roman" w:cs="Times New Roman"/>
          <w:sz w:val="28"/>
          <w:szCs w:val="28"/>
        </w:rPr>
        <w:t xml:space="preserve"> а именно, задает разделитель </w:t>
      </w:r>
      <w:r>
        <w:rPr>
          <w:rFonts w:ascii="Times New Roman" w:hAnsi="Times New Roman" w:cs="Times New Roman"/>
          <w:sz w:val="28"/>
          <w:szCs w:val="28"/>
        </w:rPr>
        <w:t>целой и дробной части в числах;</w:t>
      </w:r>
    </w:p>
    <w:p w:rsidR="00961C76" w:rsidRDefault="00961C76" w:rsidP="00961C76">
      <w:pPr>
        <w:pStyle w:val="ae"/>
        <w:ind w:firstLine="708"/>
        <w:jc w:val="both"/>
        <w:rPr>
          <w:rFonts w:ascii="Times New Roman" w:hAnsi="Times New Roman" w:cs="Times New Roman"/>
          <w:sz w:val="28"/>
          <w:szCs w:val="28"/>
        </w:rPr>
      </w:pPr>
      <w:r w:rsidRPr="0027641E">
        <w:rPr>
          <w:rStyle w:val="HTML3"/>
          <w:rFonts w:ascii="Times New Roman" w:eastAsiaTheme="minorHAnsi" w:hAnsi="Times New Roman" w:cs="Times New Roman"/>
          <w:b/>
          <w:color w:val="000000"/>
          <w:sz w:val="28"/>
          <w:szCs w:val="28"/>
        </w:rPr>
        <w:t>LC_TIME</w:t>
      </w:r>
      <w:r w:rsidRPr="001A4473">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1A4473">
        <w:rPr>
          <w:rFonts w:ascii="Times New Roman" w:hAnsi="Times New Roman" w:cs="Times New Roman"/>
          <w:sz w:val="28"/>
          <w:szCs w:val="28"/>
        </w:rPr>
        <w:t xml:space="preserve"> задает формат выво</w:t>
      </w:r>
      <w:r>
        <w:rPr>
          <w:rFonts w:ascii="Times New Roman" w:hAnsi="Times New Roman" w:cs="Times New Roman"/>
          <w:sz w:val="28"/>
          <w:szCs w:val="28"/>
        </w:rPr>
        <w:t>да даты и времени по умолчанию;</w:t>
      </w:r>
    </w:p>
    <w:p w:rsidR="00961C76" w:rsidRPr="001A4473" w:rsidRDefault="00961C76" w:rsidP="00961C76">
      <w:pPr>
        <w:pStyle w:val="ae"/>
        <w:ind w:firstLine="708"/>
        <w:jc w:val="both"/>
        <w:rPr>
          <w:rFonts w:ascii="Times New Roman" w:hAnsi="Times New Roman" w:cs="Times New Roman"/>
          <w:sz w:val="28"/>
          <w:szCs w:val="28"/>
        </w:rPr>
      </w:pPr>
      <w:r w:rsidRPr="0027641E">
        <w:rPr>
          <w:rStyle w:val="HTML3"/>
          <w:rFonts w:ascii="Times New Roman" w:eastAsiaTheme="minorHAnsi" w:hAnsi="Times New Roman" w:cs="Times New Roman"/>
          <w:b/>
          <w:color w:val="000000"/>
          <w:sz w:val="28"/>
          <w:szCs w:val="28"/>
        </w:rPr>
        <w:t>LC_ALL</w:t>
      </w:r>
      <w:r w:rsidRPr="001A4473">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1A4473">
        <w:rPr>
          <w:rFonts w:ascii="Times New Roman" w:hAnsi="Times New Roman" w:cs="Times New Roman"/>
          <w:sz w:val="28"/>
          <w:szCs w:val="28"/>
        </w:rPr>
        <w:t xml:space="preserve"> устанавливает все вышеперечисленные режимы.</w:t>
      </w:r>
    </w:p>
    <w:p w:rsidR="00961C76"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Теперь о параметре</w:t>
      </w:r>
      <w:r w:rsidRPr="001A4473">
        <w:rPr>
          <w:rStyle w:val="apple-converted-space"/>
          <w:rFonts w:ascii="Times New Roman" w:hAnsi="Times New Roman" w:cs="Times New Roman"/>
          <w:color w:val="000000"/>
          <w:sz w:val="28"/>
          <w:szCs w:val="28"/>
        </w:rPr>
        <w:t> </w:t>
      </w:r>
      <w:r w:rsidRPr="0027641E">
        <w:rPr>
          <w:rStyle w:val="HTML3"/>
          <w:rFonts w:ascii="Times New Roman" w:eastAsiaTheme="minorHAnsi" w:hAnsi="Times New Roman" w:cs="Times New Roman"/>
          <w:b/>
          <w:i/>
          <w:color w:val="000000"/>
          <w:sz w:val="28"/>
          <w:szCs w:val="28"/>
        </w:rPr>
        <w:t>$locale</w:t>
      </w:r>
      <w:r w:rsidRPr="001A4473">
        <w:rPr>
          <w:rFonts w:ascii="Times New Roman" w:hAnsi="Times New Roman" w:cs="Times New Roman"/>
          <w:sz w:val="28"/>
          <w:szCs w:val="28"/>
        </w:rPr>
        <w:t>. Как известно, каждая локаль, установленная в системе, имеет свое уникальное имя, по которому к ней можно обратиться. Именно оно и фиксируется в этом параметре. Однако, есть два важных исключения из этого правила.</w:t>
      </w:r>
    </w:p>
    <w:p w:rsidR="00961C76"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 xml:space="preserve">Во-первых, если величина </w:t>
      </w:r>
      <w:r w:rsidRPr="0027641E">
        <w:rPr>
          <w:rFonts w:ascii="Times New Roman" w:hAnsi="Times New Roman" w:cs="Times New Roman"/>
          <w:b/>
          <w:i/>
          <w:sz w:val="28"/>
          <w:szCs w:val="28"/>
        </w:rPr>
        <w:t>$locale</w:t>
      </w:r>
      <w:r w:rsidRPr="001A4473">
        <w:rPr>
          <w:rFonts w:ascii="Times New Roman" w:hAnsi="Times New Roman" w:cs="Times New Roman"/>
          <w:sz w:val="28"/>
          <w:szCs w:val="28"/>
        </w:rPr>
        <w:t xml:space="preserve"> равна пустой строке "", то устанавливается та локаль, которая указана в глобальной переменной окружения с именем, совпадающим с именем категории </w:t>
      </w:r>
      <w:r w:rsidRPr="0027641E">
        <w:rPr>
          <w:rFonts w:ascii="Times New Roman" w:hAnsi="Times New Roman" w:cs="Times New Roman"/>
          <w:b/>
          <w:i/>
          <w:sz w:val="28"/>
          <w:szCs w:val="28"/>
        </w:rPr>
        <w:t>$category</w:t>
      </w:r>
      <w:r>
        <w:rPr>
          <w:rFonts w:ascii="Times New Roman" w:hAnsi="Times New Roman" w:cs="Times New Roman"/>
          <w:sz w:val="28"/>
          <w:szCs w:val="28"/>
        </w:rPr>
        <w:t xml:space="preserve"> (или LANG –</w:t>
      </w:r>
      <w:r w:rsidRPr="001A4473">
        <w:rPr>
          <w:rFonts w:ascii="Times New Roman" w:hAnsi="Times New Roman" w:cs="Times New Roman"/>
          <w:sz w:val="28"/>
          <w:szCs w:val="28"/>
        </w:rPr>
        <w:t xml:space="preserve"> она практически </w:t>
      </w:r>
      <w:r>
        <w:rPr>
          <w:rFonts w:ascii="Times New Roman" w:hAnsi="Times New Roman" w:cs="Times New Roman"/>
          <w:sz w:val="28"/>
          <w:szCs w:val="28"/>
        </w:rPr>
        <w:t xml:space="preserve">всегда присутствует в Unix). </w:t>
      </w:r>
    </w:p>
    <w:p w:rsidR="00961C76" w:rsidRDefault="00961C76" w:rsidP="00961C76">
      <w:pPr>
        <w:pStyle w:val="ae"/>
        <w:ind w:firstLine="708"/>
        <w:jc w:val="both"/>
        <w:rPr>
          <w:rFonts w:ascii="Times New Roman" w:hAnsi="Times New Roman" w:cs="Times New Roman"/>
          <w:sz w:val="28"/>
          <w:szCs w:val="28"/>
        </w:rPr>
      </w:pPr>
      <w:r>
        <w:rPr>
          <w:rFonts w:ascii="Times New Roman" w:hAnsi="Times New Roman" w:cs="Times New Roman"/>
          <w:sz w:val="28"/>
          <w:szCs w:val="28"/>
        </w:rPr>
        <w:t>Во-</w:t>
      </w:r>
      <w:r w:rsidRPr="001A4473">
        <w:rPr>
          <w:rFonts w:ascii="Times New Roman" w:hAnsi="Times New Roman" w:cs="Times New Roman"/>
          <w:sz w:val="28"/>
          <w:szCs w:val="28"/>
        </w:rPr>
        <w:t>вторых, если в этом параметре передается 0, то новая локаль не устанавливается, а просто возвращается имя текущей локали для указанного режима.</w:t>
      </w:r>
    </w:p>
    <w:p w:rsidR="00961C76" w:rsidRDefault="00961C76" w:rsidP="00961C76">
      <w:pPr>
        <w:pStyle w:val="ae"/>
        <w:ind w:firstLine="708"/>
        <w:jc w:val="both"/>
        <w:rPr>
          <w:rFonts w:ascii="Times New Roman" w:hAnsi="Times New Roman" w:cs="Times New Roman"/>
          <w:sz w:val="28"/>
          <w:szCs w:val="28"/>
        </w:rPr>
      </w:pPr>
      <w:r w:rsidRPr="001A4473">
        <w:rPr>
          <w:rFonts w:ascii="Times New Roman" w:hAnsi="Times New Roman" w:cs="Times New Roman"/>
          <w:sz w:val="28"/>
          <w:szCs w:val="28"/>
        </w:rPr>
        <w:t>К сожалению, имена локалей задаются при</w:t>
      </w:r>
      <w:r>
        <w:rPr>
          <w:rFonts w:ascii="Times New Roman" w:hAnsi="Times New Roman" w:cs="Times New Roman"/>
          <w:sz w:val="28"/>
          <w:szCs w:val="28"/>
        </w:rPr>
        <w:t xml:space="preserve"> настройке операционной системы</w:t>
      </w:r>
      <w:r w:rsidRPr="001A4473">
        <w:rPr>
          <w:rFonts w:ascii="Times New Roman" w:hAnsi="Times New Roman" w:cs="Times New Roman"/>
          <w:sz w:val="28"/>
          <w:szCs w:val="28"/>
        </w:rPr>
        <w:t xml:space="preserve"> и для них, по-видимому, не существует стандартов. Выясните у своего хостинг-провайдера, как называются локали для разных кодировок русских символов. Но, если следующий фрагмент работает у вашего хостинг-провайдера, это не означает, что он заработает, например, под Windows:</w:t>
      </w:r>
    </w:p>
    <w:p w:rsidR="00961C76" w:rsidRPr="001A4473" w:rsidRDefault="00961C76" w:rsidP="00961C76">
      <w:pPr>
        <w:pStyle w:val="ae"/>
        <w:ind w:firstLine="708"/>
        <w:jc w:val="both"/>
        <w:rPr>
          <w:rFonts w:ascii="Times New Roman" w:hAnsi="Times New Roman" w:cs="Times New Roman"/>
          <w:sz w:val="28"/>
          <w:szCs w:val="28"/>
        </w:rPr>
      </w:pPr>
    </w:p>
    <w:p w:rsidR="00961C76" w:rsidRPr="0027641E"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4"/>
          <w:szCs w:val="24"/>
          <w:lang w:val="en-US"/>
        </w:rPr>
      </w:pPr>
      <w:r w:rsidRPr="0027641E">
        <w:rPr>
          <w:rStyle w:val="HTML0"/>
          <w:rFonts w:ascii="Consolas" w:eastAsiaTheme="minorHAnsi" w:hAnsi="Consolas" w:cs="Consolas"/>
          <w:color w:val="000000"/>
          <w:sz w:val="24"/>
          <w:szCs w:val="24"/>
          <w:lang w:val="en-US"/>
        </w:rPr>
        <w:t>setlocale('LC_CTYPE','ru_SU.KOI8-R');</w:t>
      </w:r>
    </w:p>
    <w:p w:rsidR="00961C76" w:rsidRPr="00192BCA" w:rsidRDefault="00961C76" w:rsidP="00961C76">
      <w:pPr>
        <w:pStyle w:val="ae"/>
        <w:ind w:firstLine="708"/>
        <w:jc w:val="both"/>
        <w:rPr>
          <w:rFonts w:ascii="Times New Roman" w:hAnsi="Times New Roman" w:cs="Times New Roman"/>
          <w:sz w:val="28"/>
          <w:szCs w:val="28"/>
        </w:rPr>
      </w:pPr>
      <w:r w:rsidRPr="00192BCA">
        <w:rPr>
          <w:rFonts w:ascii="Times New Roman" w:hAnsi="Times New Roman" w:cs="Times New Roman"/>
          <w:sz w:val="28"/>
          <w:szCs w:val="28"/>
        </w:rPr>
        <w:t>Здесь вызов устанавливает таблицу замены регистра букв в соответствии с кодировкой KOI8-R.</w:t>
      </w:r>
    </w:p>
    <w:p w:rsidR="00961C76" w:rsidRDefault="00961C76" w:rsidP="00961C76">
      <w:pPr>
        <w:pStyle w:val="ae"/>
        <w:ind w:firstLine="708"/>
        <w:jc w:val="both"/>
        <w:rPr>
          <w:rFonts w:ascii="Times New Roman" w:hAnsi="Times New Roman" w:cs="Times New Roman"/>
          <w:sz w:val="28"/>
          <w:szCs w:val="28"/>
        </w:rPr>
      </w:pPr>
      <w:r>
        <w:rPr>
          <w:rFonts w:ascii="Times New Roman" w:hAnsi="Times New Roman" w:cs="Times New Roman"/>
          <w:sz w:val="28"/>
          <w:szCs w:val="28"/>
        </w:rPr>
        <w:t>По правде говоря, локаль –</w:t>
      </w:r>
      <w:r w:rsidRPr="00192BCA">
        <w:rPr>
          <w:rFonts w:ascii="Times New Roman" w:hAnsi="Times New Roman" w:cs="Times New Roman"/>
          <w:sz w:val="28"/>
          <w:szCs w:val="28"/>
        </w:rPr>
        <w:t xml:space="preserve"> вещь довольно непредсказуемая и довольно плохо переносимая между операционными системами. Так что, если ваш сценарий не очень велик, задумайтесь: возможно, лучше будет искать обходной путь, например, используя</w:t>
      </w:r>
      <w:r w:rsidRPr="00192BCA">
        <w:rPr>
          <w:rStyle w:val="apple-converted-space"/>
          <w:rFonts w:ascii="Times New Roman" w:hAnsi="Times New Roman" w:cs="Times New Roman"/>
          <w:color w:val="000000"/>
          <w:sz w:val="28"/>
          <w:szCs w:val="28"/>
        </w:rPr>
        <w:t> </w:t>
      </w:r>
      <w:r w:rsidRPr="006409F5">
        <w:rPr>
          <w:rStyle w:val="HTML3"/>
          <w:rFonts w:ascii="Times New Roman" w:eastAsiaTheme="minorHAnsi" w:hAnsi="Times New Roman" w:cs="Times New Roman"/>
          <w:b/>
          <w:color w:val="000000"/>
          <w:sz w:val="28"/>
          <w:szCs w:val="28"/>
        </w:rPr>
        <w:t>strtr()</w:t>
      </w:r>
      <w:r w:rsidRPr="00192BCA">
        <w:rPr>
          <w:rFonts w:ascii="Times New Roman" w:hAnsi="Times New Roman" w:cs="Times New Roman"/>
          <w:sz w:val="28"/>
          <w:szCs w:val="28"/>
        </w:rPr>
        <w:t>, а не рассчитывать на локаль.</w:t>
      </w:r>
    </w:p>
    <w:p w:rsidR="00961C76" w:rsidRPr="00192BCA" w:rsidRDefault="00961C76" w:rsidP="00961C76">
      <w:pPr>
        <w:pStyle w:val="ae"/>
        <w:ind w:firstLine="708"/>
        <w:jc w:val="both"/>
        <w:rPr>
          <w:rFonts w:ascii="Times New Roman" w:hAnsi="Times New Roman" w:cs="Times New Roman"/>
          <w:sz w:val="28"/>
          <w:szCs w:val="28"/>
        </w:rPr>
      </w:pPr>
    </w:p>
    <w:p w:rsidR="00961C76" w:rsidRPr="006409F5" w:rsidRDefault="00961C76" w:rsidP="00961C76">
      <w:pPr>
        <w:pStyle w:val="2"/>
        <w:ind w:firstLine="708"/>
        <w:jc w:val="both"/>
        <w:rPr>
          <w:rFonts w:ascii="Times New Roman" w:hAnsi="Times New Roman" w:cs="Times New Roman"/>
          <w:b/>
          <w:color w:val="000000" w:themeColor="text1"/>
          <w:sz w:val="28"/>
          <w:u w:val="single"/>
        </w:rPr>
      </w:pPr>
      <w:r w:rsidRPr="006409F5">
        <w:rPr>
          <w:rFonts w:ascii="Times New Roman" w:hAnsi="Times New Roman" w:cs="Times New Roman"/>
          <w:b/>
          <w:color w:val="000000" w:themeColor="text1"/>
          <w:sz w:val="28"/>
          <w:u w:val="single"/>
        </w:rPr>
        <w:t>Функции преобразования кодировок</w:t>
      </w:r>
    </w:p>
    <w:p w:rsidR="00961C76" w:rsidRPr="006409F5" w:rsidRDefault="00961C76" w:rsidP="00961C76">
      <w:pPr>
        <w:pStyle w:val="ae"/>
        <w:ind w:firstLine="708"/>
        <w:jc w:val="both"/>
        <w:rPr>
          <w:rFonts w:ascii="Times New Roman" w:hAnsi="Times New Roman" w:cs="Times New Roman"/>
          <w:sz w:val="28"/>
          <w:szCs w:val="28"/>
        </w:rPr>
      </w:pPr>
      <w:r w:rsidRPr="006409F5">
        <w:rPr>
          <w:rFonts w:ascii="Times New Roman" w:hAnsi="Times New Roman" w:cs="Times New Roman"/>
          <w:sz w:val="28"/>
          <w:szCs w:val="28"/>
        </w:rPr>
        <w:t>Часто встречается ситуация, когда нам требуется преобразовать строку из одной кодировки кириллицы в другую. Например, мы в программе сменили локаль: была кодировка</w:t>
      </w:r>
      <w:r w:rsidRPr="006409F5">
        <w:rPr>
          <w:rStyle w:val="apple-converted-space"/>
          <w:rFonts w:ascii="Times New Roman" w:hAnsi="Times New Roman" w:cs="Times New Roman"/>
          <w:color w:val="000000"/>
          <w:sz w:val="28"/>
          <w:szCs w:val="28"/>
        </w:rPr>
        <w:t> </w:t>
      </w:r>
      <w:r w:rsidRPr="006409F5">
        <w:rPr>
          <w:rStyle w:val="HTML3"/>
          <w:rFonts w:ascii="Times New Roman" w:eastAsiaTheme="minorHAnsi" w:hAnsi="Times New Roman" w:cs="Times New Roman"/>
          <w:color w:val="000000"/>
          <w:sz w:val="28"/>
          <w:szCs w:val="28"/>
        </w:rPr>
        <w:t>windows</w:t>
      </w:r>
      <w:r>
        <w:rPr>
          <w:rFonts w:ascii="Times New Roman" w:hAnsi="Times New Roman" w:cs="Times New Roman"/>
          <w:sz w:val="28"/>
          <w:szCs w:val="28"/>
        </w:rPr>
        <w:t>, а стала –</w:t>
      </w:r>
      <w:r w:rsidRPr="006409F5">
        <w:rPr>
          <w:rStyle w:val="apple-converted-space"/>
          <w:rFonts w:ascii="Times New Roman" w:hAnsi="Times New Roman" w:cs="Times New Roman"/>
          <w:color w:val="000000"/>
          <w:sz w:val="28"/>
          <w:szCs w:val="28"/>
        </w:rPr>
        <w:t> </w:t>
      </w:r>
      <w:r w:rsidRPr="006409F5">
        <w:rPr>
          <w:rStyle w:val="HTML3"/>
          <w:rFonts w:ascii="Times New Roman" w:eastAsiaTheme="minorHAnsi" w:hAnsi="Times New Roman" w:cs="Times New Roman"/>
          <w:color w:val="000000"/>
          <w:sz w:val="28"/>
          <w:szCs w:val="28"/>
        </w:rPr>
        <w:t>KOI8-R</w:t>
      </w:r>
      <w:r w:rsidRPr="006409F5">
        <w:rPr>
          <w:rFonts w:ascii="Times New Roman" w:hAnsi="Times New Roman" w:cs="Times New Roman"/>
          <w:sz w:val="28"/>
          <w:szCs w:val="28"/>
        </w:rPr>
        <w:t>. Но строки-то остались по-прежнему в кодировке</w:t>
      </w:r>
      <w:r w:rsidRPr="006409F5">
        <w:rPr>
          <w:rStyle w:val="apple-converted-space"/>
          <w:rFonts w:ascii="Times New Roman" w:hAnsi="Times New Roman" w:cs="Times New Roman"/>
          <w:color w:val="000000"/>
          <w:sz w:val="28"/>
          <w:szCs w:val="28"/>
        </w:rPr>
        <w:t> </w:t>
      </w:r>
      <w:r w:rsidRPr="006409F5">
        <w:rPr>
          <w:rStyle w:val="HTML3"/>
          <w:rFonts w:ascii="Times New Roman" w:eastAsiaTheme="minorHAnsi" w:hAnsi="Times New Roman" w:cs="Times New Roman"/>
          <w:color w:val="000000"/>
          <w:sz w:val="28"/>
          <w:szCs w:val="28"/>
        </w:rPr>
        <w:t>WIN-1251</w:t>
      </w:r>
      <w:r w:rsidRPr="006409F5">
        <w:rPr>
          <w:rFonts w:ascii="Times New Roman" w:hAnsi="Times New Roman" w:cs="Times New Roman"/>
          <w:sz w:val="28"/>
          <w:szCs w:val="28"/>
        </w:rPr>
        <w:t>, а значит, для правильной работы с ними нам нужно их перекодировать в KOI8-R. Для этого и служит функция преобразования кодировок.</w:t>
      </w:r>
    </w:p>
    <w:p w:rsidR="00961C76" w:rsidRPr="00894B46" w:rsidRDefault="00961C76" w:rsidP="00961C76">
      <w:pPr>
        <w:pStyle w:val="ae"/>
        <w:ind w:firstLine="708"/>
        <w:jc w:val="both"/>
        <w:rPr>
          <w:rFonts w:ascii="Times New Roman" w:hAnsi="Times New Roman" w:cs="Times New Roman"/>
          <w:sz w:val="28"/>
          <w:szCs w:val="28"/>
        </w:rPr>
      </w:pPr>
      <w:r w:rsidRPr="006409F5">
        <w:rPr>
          <w:rStyle w:val="a7"/>
          <w:rFonts w:ascii="Times New Roman" w:hAnsi="Times New Roman" w:cs="Times New Roman"/>
          <w:color w:val="000000"/>
          <w:sz w:val="28"/>
          <w:szCs w:val="28"/>
          <w:lang w:val="en-US"/>
        </w:rPr>
        <w:t>convert</w:t>
      </w:r>
      <w:r w:rsidRPr="00894B46">
        <w:rPr>
          <w:rStyle w:val="a7"/>
          <w:rFonts w:ascii="Times New Roman" w:hAnsi="Times New Roman" w:cs="Times New Roman"/>
          <w:color w:val="000000"/>
          <w:sz w:val="28"/>
          <w:szCs w:val="28"/>
        </w:rPr>
        <w:t>_</w:t>
      </w:r>
      <w:r w:rsidRPr="006409F5">
        <w:rPr>
          <w:rStyle w:val="a7"/>
          <w:rFonts w:ascii="Times New Roman" w:hAnsi="Times New Roman" w:cs="Times New Roman"/>
          <w:color w:val="000000"/>
          <w:sz w:val="28"/>
          <w:szCs w:val="28"/>
          <w:lang w:val="en-US"/>
        </w:rPr>
        <w:t>cyr</w:t>
      </w:r>
      <w:r w:rsidRPr="00894B46">
        <w:rPr>
          <w:rStyle w:val="a7"/>
          <w:rFonts w:ascii="Times New Roman" w:hAnsi="Times New Roman" w:cs="Times New Roman"/>
          <w:color w:val="000000"/>
          <w:sz w:val="28"/>
          <w:szCs w:val="28"/>
        </w:rPr>
        <w:t>_</w:t>
      </w:r>
      <w:r w:rsidRPr="006409F5">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w:t>
      </w:r>
      <w:r w:rsidRPr="006409F5">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6409F5">
        <w:rPr>
          <w:rStyle w:val="a7"/>
          <w:rFonts w:ascii="Times New Roman" w:hAnsi="Times New Roman" w:cs="Times New Roman"/>
          <w:i/>
          <w:color w:val="000000"/>
          <w:sz w:val="28"/>
          <w:szCs w:val="28"/>
          <w:lang w:val="en-US"/>
        </w:rPr>
        <w:t>str</w:t>
      </w:r>
      <w:r w:rsidRPr="00894B46">
        <w:rPr>
          <w:rStyle w:val="a7"/>
          <w:rFonts w:ascii="Times New Roman" w:hAnsi="Times New Roman" w:cs="Times New Roman"/>
          <w:color w:val="000000"/>
          <w:sz w:val="28"/>
          <w:szCs w:val="28"/>
        </w:rPr>
        <w:t xml:space="preserve">, </w:t>
      </w:r>
      <w:r w:rsidRPr="006409F5">
        <w:rPr>
          <w:rStyle w:val="a7"/>
          <w:rFonts w:ascii="Times New Roman" w:hAnsi="Times New Roman" w:cs="Times New Roman"/>
          <w:color w:val="000000"/>
          <w:sz w:val="28"/>
          <w:szCs w:val="28"/>
          <w:lang w:val="en-US"/>
        </w:rPr>
        <w:t>char</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6409F5">
        <w:rPr>
          <w:rStyle w:val="a7"/>
          <w:rFonts w:ascii="Times New Roman" w:hAnsi="Times New Roman" w:cs="Times New Roman"/>
          <w:i/>
          <w:color w:val="000000"/>
          <w:sz w:val="28"/>
          <w:szCs w:val="28"/>
          <w:lang w:val="en-US"/>
        </w:rPr>
        <w:t>from</w:t>
      </w:r>
      <w:r w:rsidRPr="00894B46">
        <w:rPr>
          <w:rStyle w:val="a7"/>
          <w:rFonts w:ascii="Times New Roman" w:hAnsi="Times New Roman" w:cs="Times New Roman"/>
          <w:color w:val="000000"/>
          <w:sz w:val="28"/>
          <w:szCs w:val="28"/>
        </w:rPr>
        <w:t xml:space="preserve">, </w:t>
      </w:r>
      <w:r w:rsidRPr="006409F5">
        <w:rPr>
          <w:rStyle w:val="a7"/>
          <w:rFonts w:ascii="Times New Roman" w:hAnsi="Times New Roman" w:cs="Times New Roman"/>
          <w:color w:val="000000"/>
          <w:sz w:val="28"/>
          <w:szCs w:val="28"/>
          <w:lang w:val="en-US"/>
        </w:rPr>
        <w:t>char</w:t>
      </w:r>
      <w:r w:rsidRPr="00894B46">
        <w:rPr>
          <w:rStyle w:val="a7"/>
          <w:rFonts w:ascii="Times New Roman" w:hAnsi="Times New Roman" w:cs="Times New Roman"/>
          <w:color w:val="000000"/>
          <w:sz w:val="28"/>
          <w:szCs w:val="28"/>
        </w:rPr>
        <w:t xml:space="preserve"> </w:t>
      </w:r>
      <w:r w:rsidRPr="00894B46">
        <w:rPr>
          <w:rStyle w:val="a7"/>
          <w:rFonts w:ascii="Times New Roman" w:hAnsi="Times New Roman" w:cs="Times New Roman"/>
          <w:i/>
          <w:color w:val="000000"/>
          <w:sz w:val="28"/>
          <w:szCs w:val="28"/>
        </w:rPr>
        <w:t>$</w:t>
      </w:r>
      <w:r w:rsidRPr="006409F5">
        <w:rPr>
          <w:rStyle w:val="a7"/>
          <w:rFonts w:ascii="Times New Roman" w:hAnsi="Times New Roman" w:cs="Times New Roman"/>
          <w:i/>
          <w:color w:val="000000"/>
          <w:sz w:val="28"/>
          <w:szCs w:val="28"/>
          <w:lang w:val="en-US"/>
        </w:rPr>
        <w:t>to</w:t>
      </w:r>
      <w:r w:rsidRPr="00894B46">
        <w:rPr>
          <w:rStyle w:val="a7"/>
          <w:rFonts w:ascii="Times New Roman" w:hAnsi="Times New Roman" w:cs="Times New Roman"/>
          <w:color w:val="000000"/>
          <w:sz w:val="28"/>
          <w:szCs w:val="28"/>
        </w:rPr>
        <w:t>);</w:t>
      </w:r>
    </w:p>
    <w:p w:rsidR="00961C76" w:rsidRPr="006409F5" w:rsidRDefault="00961C76" w:rsidP="00961C76">
      <w:pPr>
        <w:pStyle w:val="ae"/>
        <w:ind w:firstLine="708"/>
        <w:jc w:val="both"/>
        <w:rPr>
          <w:rFonts w:ascii="Times New Roman" w:hAnsi="Times New Roman" w:cs="Times New Roman"/>
          <w:sz w:val="28"/>
          <w:szCs w:val="28"/>
        </w:rPr>
      </w:pPr>
      <w:r w:rsidRPr="006409F5">
        <w:rPr>
          <w:rFonts w:ascii="Times New Roman" w:hAnsi="Times New Roman" w:cs="Times New Roman"/>
          <w:sz w:val="28"/>
          <w:szCs w:val="28"/>
        </w:rPr>
        <w:t xml:space="preserve">Функция переводит строку </w:t>
      </w:r>
      <w:r w:rsidRPr="006409F5">
        <w:rPr>
          <w:rFonts w:ascii="Times New Roman" w:hAnsi="Times New Roman" w:cs="Times New Roman"/>
          <w:b/>
          <w:i/>
          <w:sz w:val="28"/>
          <w:szCs w:val="28"/>
        </w:rPr>
        <w:t>$str</w:t>
      </w:r>
      <w:r w:rsidRPr="006409F5">
        <w:rPr>
          <w:rFonts w:ascii="Times New Roman" w:hAnsi="Times New Roman" w:cs="Times New Roman"/>
          <w:sz w:val="28"/>
          <w:szCs w:val="28"/>
        </w:rPr>
        <w:t xml:space="preserve"> из кодировки </w:t>
      </w:r>
      <w:r w:rsidRPr="006409F5">
        <w:rPr>
          <w:rFonts w:ascii="Times New Roman" w:hAnsi="Times New Roman" w:cs="Times New Roman"/>
          <w:b/>
          <w:i/>
          <w:sz w:val="28"/>
          <w:szCs w:val="28"/>
        </w:rPr>
        <w:t>$from</w:t>
      </w:r>
      <w:r w:rsidRPr="006409F5">
        <w:rPr>
          <w:rFonts w:ascii="Times New Roman" w:hAnsi="Times New Roman" w:cs="Times New Roman"/>
          <w:sz w:val="28"/>
          <w:szCs w:val="28"/>
        </w:rPr>
        <w:t xml:space="preserve"> в кодировку </w:t>
      </w:r>
      <w:r w:rsidRPr="006409F5">
        <w:rPr>
          <w:rFonts w:ascii="Times New Roman" w:hAnsi="Times New Roman" w:cs="Times New Roman"/>
          <w:b/>
          <w:i/>
          <w:sz w:val="28"/>
          <w:szCs w:val="28"/>
        </w:rPr>
        <w:t>$to</w:t>
      </w:r>
      <w:r w:rsidRPr="006409F5">
        <w:rPr>
          <w:rFonts w:ascii="Times New Roman" w:hAnsi="Times New Roman" w:cs="Times New Roman"/>
          <w:sz w:val="28"/>
          <w:szCs w:val="28"/>
        </w:rPr>
        <w:t>. Конечно, это имеет смыс</w:t>
      </w:r>
      <w:r>
        <w:rPr>
          <w:rFonts w:ascii="Times New Roman" w:hAnsi="Times New Roman" w:cs="Times New Roman"/>
          <w:sz w:val="28"/>
          <w:szCs w:val="28"/>
        </w:rPr>
        <w:t>л только для строк, содержащих «</w:t>
      </w:r>
      <w:r w:rsidRPr="006409F5">
        <w:rPr>
          <w:rFonts w:ascii="Times New Roman" w:hAnsi="Times New Roman" w:cs="Times New Roman"/>
          <w:sz w:val="28"/>
          <w:szCs w:val="28"/>
        </w:rPr>
        <w:t>русские</w:t>
      </w:r>
      <w:r>
        <w:rPr>
          <w:rFonts w:ascii="Times New Roman" w:hAnsi="Times New Roman" w:cs="Times New Roman"/>
          <w:sz w:val="28"/>
          <w:szCs w:val="28"/>
        </w:rPr>
        <w:t>» буквы, т. </w:t>
      </w:r>
      <w:r w:rsidRPr="006409F5">
        <w:rPr>
          <w:rFonts w:ascii="Times New Roman" w:hAnsi="Times New Roman" w:cs="Times New Roman"/>
          <w:sz w:val="28"/>
          <w:szCs w:val="28"/>
        </w:rPr>
        <w:t xml:space="preserve">к. латиница во всех кодировках выглядит одинаково. Разумеется, кодировка $from должна совпадать с истинной кодировкой строки, иначе результат получится неверным. Значения </w:t>
      </w:r>
      <w:r w:rsidRPr="006409F5">
        <w:rPr>
          <w:rFonts w:ascii="Times New Roman" w:hAnsi="Times New Roman" w:cs="Times New Roman"/>
          <w:b/>
          <w:i/>
          <w:sz w:val="28"/>
          <w:szCs w:val="28"/>
        </w:rPr>
        <w:t>$from</w:t>
      </w:r>
      <w:r w:rsidRPr="006409F5">
        <w:rPr>
          <w:rFonts w:ascii="Times New Roman" w:hAnsi="Times New Roman" w:cs="Times New Roman"/>
          <w:sz w:val="28"/>
          <w:szCs w:val="28"/>
        </w:rPr>
        <w:t xml:space="preserve"> и </w:t>
      </w:r>
      <w:r w:rsidRPr="006409F5">
        <w:rPr>
          <w:rFonts w:ascii="Times New Roman" w:hAnsi="Times New Roman" w:cs="Times New Roman"/>
          <w:b/>
          <w:i/>
          <w:sz w:val="28"/>
          <w:szCs w:val="28"/>
        </w:rPr>
        <w:t>$to</w:t>
      </w:r>
      <w:r>
        <w:rPr>
          <w:rFonts w:ascii="Times New Roman" w:hAnsi="Times New Roman" w:cs="Times New Roman"/>
          <w:sz w:val="28"/>
          <w:szCs w:val="28"/>
        </w:rPr>
        <w:t xml:space="preserve"> –</w:t>
      </w:r>
      <w:r w:rsidRPr="006409F5">
        <w:rPr>
          <w:rFonts w:ascii="Times New Roman" w:hAnsi="Times New Roman" w:cs="Times New Roman"/>
          <w:sz w:val="28"/>
          <w:szCs w:val="28"/>
        </w:rPr>
        <w:t xml:space="preserve"> один символ, определяющий кодировку:</w:t>
      </w:r>
    </w:p>
    <w:p w:rsidR="00961C76" w:rsidRPr="00265F67" w:rsidRDefault="00961C76" w:rsidP="00961C76">
      <w:pPr>
        <w:pStyle w:val="ae"/>
        <w:rPr>
          <w:rFonts w:ascii="Times New Roman" w:hAnsi="Times New Roman" w:cs="Times New Roman"/>
          <w:sz w:val="28"/>
          <w:szCs w:val="28"/>
        </w:rPr>
      </w:pPr>
      <w:r w:rsidRPr="007921B9">
        <w:rPr>
          <w:rFonts w:ascii="Times New Roman" w:hAnsi="Times New Roman" w:cs="Times New Roman"/>
          <w:b/>
          <w:sz w:val="28"/>
          <w:szCs w:val="28"/>
          <w:lang w:val="en-US"/>
        </w:rPr>
        <w:t>k</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koi</w:t>
      </w:r>
      <w:r w:rsidRPr="00265F67">
        <w:rPr>
          <w:rFonts w:ascii="Times New Roman" w:hAnsi="Times New Roman" w:cs="Times New Roman"/>
          <w:sz w:val="28"/>
          <w:szCs w:val="28"/>
        </w:rPr>
        <w:t>8-</w:t>
      </w:r>
      <w:r w:rsidRPr="007921B9">
        <w:rPr>
          <w:rFonts w:ascii="Times New Roman" w:hAnsi="Times New Roman" w:cs="Times New Roman"/>
          <w:sz w:val="28"/>
          <w:szCs w:val="28"/>
          <w:lang w:val="en-US"/>
        </w:rPr>
        <w:t>r</w:t>
      </w:r>
      <w:r w:rsidRPr="00265F67">
        <w:rPr>
          <w:rFonts w:ascii="Times New Roman" w:hAnsi="Times New Roman" w:cs="Times New Roman"/>
          <w:sz w:val="28"/>
          <w:szCs w:val="28"/>
        </w:rPr>
        <w:br/>
      </w:r>
      <w:r w:rsidRPr="007921B9">
        <w:rPr>
          <w:rFonts w:ascii="Times New Roman" w:hAnsi="Times New Roman" w:cs="Times New Roman"/>
          <w:b/>
          <w:sz w:val="28"/>
          <w:szCs w:val="28"/>
          <w:lang w:val="en-US"/>
        </w:rPr>
        <w:t>w</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windows</w:t>
      </w:r>
      <w:r w:rsidRPr="00265F67">
        <w:rPr>
          <w:rFonts w:ascii="Times New Roman" w:hAnsi="Times New Roman" w:cs="Times New Roman"/>
          <w:sz w:val="28"/>
          <w:szCs w:val="28"/>
        </w:rPr>
        <w:t>-1251</w:t>
      </w:r>
      <w:r w:rsidRPr="00265F67">
        <w:rPr>
          <w:rFonts w:ascii="Times New Roman" w:hAnsi="Times New Roman" w:cs="Times New Roman"/>
          <w:sz w:val="28"/>
          <w:szCs w:val="28"/>
        </w:rPr>
        <w:br/>
      </w:r>
      <w:r w:rsidRPr="007921B9">
        <w:rPr>
          <w:rFonts w:ascii="Times New Roman" w:hAnsi="Times New Roman" w:cs="Times New Roman"/>
          <w:b/>
          <w:sz w:val="28"/>
          <w:szCs w:val="28"/>
          <w:lang w:val="en-US"/>
        </w:rPr>
        <w:lastRenderedPageBreak/>
        <w:t>i</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iso</w:t>
      </w:r>
      <w:r w:rsidRPr="00265F67">
        <w:rPr>
          <w:rFonts w:ascii="Times New Roman" w:hAnsi="Times New Roman" w:cs="Times New Roman"/>
          <w:sz w:val="28"/>
          <w:szCs w:val="28"/>
        </w:rPr>
        <w:t>8859-5</w:t>
      </w:r>
      <w:r w:rsidRPr="00265F67">
        <w:rPr>
          <w:rFonts w:ascii="Times New Roman" w:hAnsi="Times New Roman" w:cs="Times New Roman"/>
          <w:sz w:val="28"/>
          <w:szCs w:val="28"/>
        </w:rPr>
        <w:br/>
      </w:r>
      <w:r w:rsidRPr="007921B9">
        <w:rPr>
          <w:rFonts w:ascii="Times New Roman" w:hAnsi="Times New Roman" w:cs="Times New Roman"/>
          <w:b/>
          <w:sz w:val="28"/>
          <w:szCs w:val="28"/>
          <w:lang w:val="en-US"/>
        </w:rPr>
        <w:t>a</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x</w:t>
      </w:r>
      <w:r w:rsidRPr="00265F67">
        <w:rPr>
          <w:rFonts w:ascii="Times New Roman" w:hAnsi="Times New Roman" w:cs="Times New Roman"/>
          <w:sz w:val="28"/>
          <w:szCs w:val="28"/>
        </w:rPr>
        <w:t>-</w:t>
      </w:r>
      <w:r w:rsidRPr="007921B9">
        <w:rPr>
          <w:rFonts w:ascii="Times New Roman" w:hAnsi="Times New Roman" w:cs="Times New Roman"/>
          <w:sz w:val="28"/>
          <w:szCs w:val="28"/>
          <w:lang w:val="en-US"/>
        </w:rPr>
        <w:t>cp</w:t>
      </w:r>
      <w:r w:rsidRPr="00265F67">
        <w:rPr>
          <w:rFonts w:ascii="Times New Roman" w:hAnsi="Times New Roman" w:cs="Times New Roman"/>
          <w:sz w:val="28"/>
          <w:szCs w:val="28"/>
        </w:rPr>
        <w:t>866</w:t>
      </w:r>
      <w:r w:rsidRPr="00265F67">
        <w:rPr>
          <w:rFonts w:ascii="Times New Roman" w:hAnsi="Times New Roman" w:cs="Times New Roman"/>
          <w:sz w:val="28"/>
          <w:szCs w:val="28"/>
        </w:rPr>
        <w:br/>
      </w:r>
      <w:r w:rsidRPr="007921B9">
        <w:rPr>
          <w:rFonts w:ascii="Times New Roman" w:hAnsi="Times New Roman" w:cs="Times New Roman"/>
          <w:b/>
          <w:sz w:val="28"/>
          <w:szCs w:val="28"/>
          <w:lang w:val="en-US"/>
        </w:rPr>
        <w:t>d</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x</w:t>
      </w:r>
      <w:r w:rsidRPr="00265F67">
        <w:rPr>
          <w:rFonts w:ascii="Times New Roman" w:hAnsi="Times New Roman" w:cs="Times New Roman"/>
          <w:sz w:val="28"/>
          <w:szCs w:val="28"/>
        </w:rPr>
        <w:t>-</w:t>
      </w:r>
      <w:r w:rsidRPr="007921B9">
        <w:rPr>
          <w:rFonts w:ascii="Times New Roman" w:hAnsi="Times New Roman" w:cs="Times New Roman"/>
          <w:sz w:val="28"/>
          <w:szCs w:val="28"/>
          <w:lang w:val="en-US"/>
        </w:rPr>
        <w:t>cp</w:t>
      </w:r>
      <w:r w:rsidRPr="00265F67">
        <w:rPr>
          <w:rFonts w:ascii="Times New Roman" w:hAnsi="Times New Roman" w:cs="Times New Roman"/>
          <w:sz w:val="28"/>
          <w:szCs w:val="28"/>
        </w:rPr>
        <w:t>866</w:t>
      </w:r>
      <w:r w:rsidRPr="00265F67">
        <w:rPr>
          <w:rFonts w:ascii="Times New Roman" w:hAnsi="Times New Roman" w:cs="Times New Roman"/>
          <w:sz w:val="28"/>
          <w:szCs w:val="28"/>
        </w:rPr>
        <w:br/>
      </w:r>
      <w:r w:rsidRPr="007921B9">
        <w:rPr>
          <w:rFonts w:ascii="Times New Roman" w:hAnsi="Times New Roman" w:cs="Times New Roman"/>
          <w:b/>
          <w:sz w:val="28"/>
          <w:szCs w:val="28"/>
          <w:lang w:val="en-US"/>
        </w:rPr>
        <w:t>m</w:t>
      </w:r>
      <w:r w:rsidRPr="00265F67">
        <w:rPr>
          <w:rFonts w:ascii="Times New Roman" w:hAnsi="Times New Roman" w:cs="Times New Roman"/>
          <w:sz w:val="28"/>
          <w:szCs w:val="28"/>
        </w:rPr>
        <w:t xml:space="preserve"> – </w:t>
      </w:r>
      <w:r w:rsidRPr="007921B9">
        <w:rPr>
          <w:rFonts w:ascii="Times New Roman" w:hAnsi="Times New Roman" w:cs="Times New Roman"/>
          <w:sz w:val="28"/>
          <w:szCs w:val="28"/>
          <w:lang w:val="en-US"/>
        </w:rPr>
        <w:t>x</w:t>
      </w:r>
      <w:r w:rsidRPr="00265F67">
        <w:rPr>
          <w:rFonts w:ascii="Times New Roman" w:hAnsi="Times New Roman" w:cs="Times New Roman"/>
          <w:sz w:val="28"/>
          <w:szCs w:val="28"/>
        </w:rPr>
        <w:t>-</w:t>
      </w:r>
      <w:r w:rsidRPr="007921B9">
        <w:rPr>
          <w:rFonts w:ascii="Times New Roman" w:hAnsi="Times New Roman" w:cs="Times New Roman"/>
          <w:sz w:val="28"/>
          <w:szCs w:val="28"/>
          <w:lang w:val="en-US"/>
        </w:rPr>
        <w:t>mac</w:t>
      </w:r>
      <w:r w:rsidRPr="00265F67">
        <w:rPr>
          <w:rFonts w:ascii="Times New Roman" w:hAnsi="Times New Roman" w:cs="Times New Roman"/>
          <w:sz w:val="28"/>
          <w:szCs w:val="28"/>
        </w:rPr>
        <w:t>-</w:t>
      </w:r>
      <w:r w:rsidRPr="007921B9">
        <w:rPr>
          <w:rFonts w:ascii="Times New Roman" w:hAnsi="Times New Roman" w:cs="Times New Roman"/>
          <w:sz w:val="28"/>
          <w:szCs w:val="28"/>
          <w:lang w:val="en-US"/>
        </w:rPr>
        <w:t>cyrillic</w:t>
      </w:r>
    </w:p>
    <w:p w:rsidR="00961C76" w:rsidRDefault="00961C76" w:rsidP="00961C76">
      <w:pPr>
        <w:pStyle w:val="ae"/>
        <w:ind w:firstLine="708"/>
        <w:jc w:val="both"/>
        <w:rPr>
          <w:rFonts w:ascii="Times New Roman" w:hAnsi="Times New Roman" w:cs="Times New Roman"/>
          <w:sz w:val="28"/>
        </w:rPr>
      </w:pPr>
      <w:r w:rsidRPr="007921B9">
        <w:rPr>
          <w:rFonts w:ascii="Times New Roman" w:hAnsi="Times New Roman" w:cs="Times New Roman"/>
          <w:sz w:val="28"/>
        </w:rPr>
        <w:t>Функция работает достаточно быстро, так что ее вполне можно применять, скажем, для перекодировки писем в нужную форму перед их отправкой по электронной почте.</w:t>
      </w:r>
    </w:p>
    <w:p w:rsidR="00961C76" w:rsidRPr="007921B9" w:rsidRDefault="00961C76" w:rsidP="00961C76">
      <w:pPr>
        <w:pStyle w:val="ae"/>
        <w:ind w:firstLine="708"/>
        <w:jc w:val="both"/>
        <w:rPr>
          <w:rFonts w:ascii="Times New Roman" w:hAnsi="Times New Roman" w:cs="Times New Roman"/>
          <w:sz w:val="28"/>
        </w:rPr>
      </w:pPr>
    </w:p>
    <w:p w:rsidR="00961C76" w:rsidRPr="007921B9" w:rsidRDefault="00961C76" w:rsidP="00961C76">
      <w:pPr>
        <w:pStyle w:val="2"/>
        <w:ind w:firstLine="708"/>
        <w:jc w:val="both"/>
        <w:rPr>
          <w:rFonts w:ascii="Times New Roman" w:hAnsi="Times New Roman" w:cs="Times New Roman"/>
          <w:b/>
          <w:color w:val="000000" w:themeColor="text1"/>
          <w:sz w:val="28"/>
          <w:u w:val="single"/>
        </w:rPr>
      </w:pPr>
      <w:r w:rsidRPr="007921B9">
        <w:rPr>
          <w:rFonts w:ascii="Times New Roman" w:hAnsi="Times New Roman" w:cs="Times New Roman"/>
          <w:b/>
          <w:color w:val="000000" w:themeColor="text1"/>
          <w:sz w:val="28"/>
          <w:u w:val="single"/>
        </w:rPr>
        <w:t>Функции форматных преобразований строк</w:t>
      </w:r>
    </w:p>
    <w:p w:rsidR="00961C76" w:rsidRDefault="00961C76" w:rsidP="00961C76">
      <w:pPr>
        <w:pStyle w:val="ae"/>
        <w:ind w:firstLine="708"/>
        <w:jc w:val="both"/>
        <w:rPr>
          <w:rFonts w:ascii="Times New Roman" w:hAnsi="Times New Roman" w:cs="Times New Roman"/>
          <w:sz w:val="28"/>
          <w:szCs w:val="28"/>
        </w:rPr>
      </w:pPr>
      <w:r w:rsidRPr="007921B9">
        <w:rPr>
          <w:rFonts w:ascii="Times New Roman" w:hAnsi="Times New Roman" w:cs="Times New Roman"/>
          <w:sz w:val="28"/>
          <w:szCs w:val="28"/>
        </w:rPr>
        <w:t xml:space="preserve">Как мы знаем, переменные в строках PHP интерполируются, поэтому практически всегда задача </w:t>
      </w:r>
      <w:r>
        <w:rPr>
          <w:rFonts w:ascii="Times New Roman" w:hAnsi="Times New Roman" w:cs="Times New Roman"/>
          <w:sz w:val="28"/>
          <w:szCs w:val="28"/>
        </w:rPr>
        <w:t>«</w:t>
      </w:r>
      <w:r w:rsidRPr="007921B9">
        <w:rPr>
          <w:rFonts w:ascii="Times New Roman" w:hAnsi="Times New Roman" w:cs="Times New Roman"/>
          <w:sz w:val="28"/>
          <w:szCs w:val="28"/>
        </w:rPr>
        <w:t>смешивания</w:t>
      </w:r>
      <w:r>
        <w:rPr>
          <w:rFonts w:ascii="Times New Roman" w:hAnsi="Times New Roman" w:cs="Times New Roman"/>
          <w:sz w:val="28"/>
          <w:szCs w:val="28"/>
        </w:rPr>
        <w:t>»</w:t>
      </w:r>
      <w:r w:rsidRPr="007921B9">
        <w:rPr>
          <w:rFonts w:ascii="Times New Roman" w:hAnsi="Times New Roman" w:cs="Times New Roman"/>
          <w:sz w:val="28"/>
          <w:szCs w:val="28"/>
        </w:rPr>
        <w:t xml:space="preserve"> текста со значениями переменных не является проблемой. Например, мы можем спокойно написать что-то вроде:</w:t>
      </w:r>
    </w:p>
    <w:p w:rsidR="00961C76" w:rsidRPr="007921B9" w:rsidRDefault="00961C76" w:rsidP="00961C76">
      <w:pPr>
        <w:pStyle w:val="ae"/>
        <w:ind w:firstLine="708"/>
        <w:jc w:val="both"/>
        <w:rPr>
          <w:rFonts w:ascii="Times New Roman" w:hAnsi="Times New Roman" w:cs="Times New Roman"/>
          <w:sz w:val="28"/>
          <w:szCs w:val="28"/>
        </w:rPr>
      </w:pPr>
    </w:p>
    <w:p w:rsidR="00961C76" w:rsidRPr="007921B9"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rPr>
      </w:pPr>
      <w:r w:rsidRPr="001A4473">
        <w:rPr>
          <w:rFonts w:ascii="Consolas" w:hAnsi="Consolas" w:cs="Consolas"/>
          <w:color w:val="0000CD"/>
          <w:sz w:val="24"/>
          <w:szCs w:val="24"/>
          <w:shd w:val="clear" w:color="auto" w:fill="FFFFFF"/>
          <w:lang w:val="en-US"/>
        </w:rPr>
        <w:t>echo</w:t>
      </w:r>
      <w:r w:rsidRPr="001A4473">
        <w:rPr>
          <w:rFonts w:ascii="Consolas" w:hAnsi="Consolas" w:cs="Consolas"/>
          <w:color w:val="000000"/>
          <w:sz w:val="24"/>
          <w:szCs w:val="24"/>
          <w:shd w:val="clear" w:color="auto" w:fill="FFFFFF"/>
          <w:lang w:val="en-US"/>
        </w:rPr>
        <w:t> </w:t>
      </w:r>
      <w:r w:rsidRPr="007921B9">
        <w:rPr>
          <w:rStyle w:val="HTML0"/>
          <w:rFonts w:ascii="Consolas" w:eastAsiaTheme="minorHAnsi" w:hAnsi="Consolas" w:cs="Consolas"/>
          <w:color w:val="000000"/>
          <w:sz w:val="24"/>
          <w:szCs w:val="28"/>
        </w:rPr>
        <w:t>"Привет, $name! Вам $age лет.";</w:t>
      </w:r>
    </w:p>
    <w:p w:rsidR="00961C76" w:rsidRDefault="00961C76" w:rsidP="00961C76">
      <w:pPr>
        <w:pStyle w:val="ae"/>
        <w:ind w:firstLine="708"/>
        <w:jc w:val="both"/>
        <w:rPr>
          <w:rFonts w:ascii="Times New Roman" w:hAnsi="Times New Roman" w:cs="Times New Roman"/>
          <w:sz w:val="28"/>
          <w:szCs w:val="28"/>
        </w:rPr>
      </w:pPr>
      <w:r w:rsidRPr="007921B9">
        <w:rPr>
          <w:rFonts w:ascii="Times New Roman" w:hAnsi="Times New Roman" w:cs="Times New Roman"/>
          <w:sz w:val="28"/>
          <w:szCs w:val="28"/>
        </w:rPr>
        <w:t>В Си для аналогичных целей используется следующий код:</w:t>
      </w:r>
    </w:p>
    <w:p w:rsidR="00961C76" w:rsidRPr="007921B9" w:rsidRDefault="00961C76" w:rsidP="00961C76">
      <w:pPr>
        <w:pStyle w:val="ae"/>
        <w:ind w:firstLine="708"/>
        <w:jc w:val="both"/>
        <w:rPr>
          <w:rFonts w:ascii="Times New Roman" w:hAnsi="Times New Roman" w:cs="Times New Roman"/>
          <w:sz w:val="28"/>
          <w:szCs w:val="28"/>
        </w:rPr>
      </w:pPr>
    </w:p>
    <w:p w:rsidR="00961C76" w:rsidRPr="007921B9"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lang w:val="en-US"/>
        </w:rPr>
      </w:pPr>
      <w:r w:rsidRPr="007921B9">
        <w:rPr>
          <w:rStyle w:val="HTML0"/>
          <w:rFonts w:ascii="Consolas" w:eastAsiaTheme="minorHAnsi" w:hAnsi="Consolas" w:cs="Consolas"/>
          <w:color w:val="000000"/>
          <w:sz w:val="24"/>
          <w:szCs w:val="28"/>
          <w:lang w:val="en-US"/>
        </w:rPr>
        <w:t>printf("</w:t>
      </w:r>
      <w:r w:rsidRPr="007921B9">
        <w:rPr>
          <w:rStyle w:val="HTML0"/>
          <w:rFonts w:ascii="Consolas" w:eastAsiaTheme="minorHAnsi" w:hAnsi="Consolas" w:cs="Consolas"/>
          <w:color w:val="000000"/>
          <w:sz w:val="24"/>
          <w:szCs w:val="28"/>
        </w:rPr>
        <w:t>Привет</w:t>
      </w:r>
      <w:r w:rsidRPr="007921B9">
        <w:rPr>
          <w:rStyle w:val="HTML0"/>
          <w:rFonts w:ascii="Consolas" w:eastAsiaTheme="minorHAnsi" w:hAnsi="Consolas" w:cs="Consolas"/>
          <w:color w:val="000000"/>
          <w:sz w:val="24"/>
          <w:szCs w:val="28"/>
          <w:lang w:val="en-US"/>
        </w:rPr>
        <w:t xml:space="preserve">, %s! </w:t>
      </w:r>
      <w:r w:rsidRPr="007921B9">
        <w:rPr>
          <w:rStyle w:val="HTML0"/>
          <w:rFonts w:ascii="Consolas" w:eastAsiaTheme="minorHAnsi" w:hAnsi="Consolas" w:cs="Consolas"/>
          <w:color w:val="000000"/>
          <w:sz w:val="24"/>
          <w:szCs w:val="28"/>
        </w:rPr>
        <w:t>Вам</w:t>
      </w:r>
      <w:r w:rsidRPr="007921B9">
        <w:rPr>
          <w:rStyle w:val="HTML0"/>
          <w:rFonts w:ascii="Consolas" w:eastAsiaTheme="minorHAnsi" w:hAnsi="Consolas" w:cs="Consolas"/>
          <w:color w:val="000000"/>
          <w:sz w:val="24"/>
          <w:szCs w:val="28"/>
          <w:lang w:val="en-US"/>
        </w:rPr>
        <w:t xml:space="preserve"> %s </w:t>
      </w:r>
      <w:r w:rsidRPr="007921B9">
        <w:rPr>
          <w:rStyle w:val="HTML0"/>
          <w:rFonts w:ascii="Consolas" w:eastAsiaTheme="minorHAnsi" w:hAnsi="Consolas" w:cs="Consolas"/>
          <w:color w:val="000000"/>
          <w:sz w:val="24"/>
          <w:szCs w:val="28"/>
        </w:rPr>
        <w:t>лет</w:t>
      </w:r>
      <w:r w:rsidRPr="007921B9">
        <w:rPr>
          <w:rStyle w:val="HTML0"/>
          <w:rFonts w:ascii="Consolas" w:eastAsiaTheme="minorHAnsi" w:hAnsi="Consolas" w:cs="Consolas"/>
          <w:color w:val="000000"/>
          <w:sz w:val="24"/>
          <w:szCs w:val="28"/>
          <w:lang w:val="en-US"/>
        </w:rPr>
        <w:t>",name,age);</w:t>
      </w:r>
    </w:p>
    <w:p w:rsidR="00961C76" w:rsidRPr="007921B9" w:rsidRDefault="00961C76" w:rsidP="00961C76">
      <w:pPr>
        <w:pStyle w:val="ae"/>
        <w:ind w:firstLine="708"/>
        <w:jc w:val="both"/>
        <w:rPr>
          <w:rFonts w:ascii="Times New Roman" w:hAnsi="Times New Roman" w:cs="Times New Roman"/>
          <w:sz w:val="28"/>
        </w:rPr>
      </w:pPr>
      <w:r w:rsidRPr="007921B9">
        <w:rPr>
          <w:rFonts w:ascii="Times New Roman" w:hAnsi="Times New Roman" w:cs="Times New Roman"/>
          <w:sz w:val="28"/>
        </w:rPr>
        <w:t>Язык PHP также поддерживает ряд функций, использующих т</w:t>
      </w:r>
      <w:r>
        <w:rPr>
          <w:rFonts w:ascii="Times New Roman" w:hAnsi="Times New Roman" w:cs="Times New Roman"/>
          <w:sz w:val="28"/>
        </w:rPr>
        <w:t>акой же синтаксис, как и их Си-</w:t>
      </w:r>
      <w:r w:rsidRPr="007921B9">
        <w:rPr>
          <w:rFonts w:ascii="Times New Roman" w:hAnsi="Times New Roman" w:cs="Times New Roman"/>
          <w:sz w:val="28"/>
        </w:rPr>
        <w:t>эквиваленты. Бывают случаи, когда их применение дает наиболее красивое и лаконичное решение, хотя это и случается довольно нечасто.</w:t>
      </w:r>
    </w:p>
    <w:p w:rsidR="00961C76" w:rsidRPr="00265F67" w:rsidRDefault="00961C76" w:rsidP="00961C76">
      <w:pPr>
        <w:pStyle w:val="ae"/>
        <w:ind w:firstLine="708"/>
        <w:jc w:val="both"/>
        <w:rPr>
          <w:rStyle w:val="a7"/>
          <w:rFonts w:ascii="Times New Roman" w:hAnsi="Times New Roman" w:cs="Times New Roman"/>
          <w:color w:val="000000"/>
          <w:sz w:val="28"/>
          <w:szCs w:val="28"/>
        </w:rPr>
      </w:pPr>
    </w:p>
    <w:p w:rsidR="00961C76" w:rsidRPr="007921B9" w:rsidRDefault="00961C76" w:rsidP="00961C76">
      <w:pPr>
        <w:pStyle w:val="ae"/>
        <w:ind w:firstLine="708"/>
        <w:jc w:val="both"/>
        <w:rPr>
          <w:rFonts w:ascii="Times New Roman" w:hAnsi="Times New Roman" w:cs="Times New Roman"/>
          <w:sz w:val="28"/>
          <w:szCs w:val="28"/>
          <w:lang w:val="en-US"/>
        </w:rPr>
      </w:pPr>
      <w:r w:rsidRPr="007921B9">
        <w:rPr>
          <w:rStyle w:val="a7"/>
          <w:rFonts w:ascii="Times New Roman" w:hAnsi="Times New Roman" w:cs="Times New Roman"/>
          <w:color w:val="000000"/>
          <w:sz w:val="28"/>
          <w:szCs w:val="28"/>
          <w:lang w:val="en-US"/>
        </w:rPr>
        <w:t xml:space="preserve">sprintf(string </w:t>
      </w:r>
      <w:r w:rsidRPr="007921B9">
        <w:rPr>
          <w:rStyle w:val="a7"/>
          <w:rFonts w:ascii="Times New Roman" w:hAnsi="Times New Roman" w:cs="Times New Roman"/>
          <w:i/>
          <w:color w:val="000000"/>
          <w:sz w:val="28"/>
          <w:szCs w:val="28"/>
          <w:lang w:val="en-US"/>
        </w:rPr>
        <w:t>$format</w:t>
      </w:r>
      <w:r w:rsidRPr="007921B9">
        <w:rPr>
          <w:rStyle w:val="a7"/>
          <w:rFonts w:ascii="Times New Roman" w:hAnsi="Times New Roman" w:cs="Times New Roman"/>
          <w:color w:val="000000"/>
          <w:sz w:val="28"/>
          <w:szCs w:val="28"/>
          <w:lang w:val="en-US"/>
        </w:rPr>
        <w:t xml:space="preserve"> [, mixed args, ...])</w:t>
      </w:r>
    </w:p>
    <w:p w:rsidR="00961C76" w:rsidRDefault="00961C76" w:rsidP="00961C76">
      <w:pPr>
        <w:pStyle w:val="ae"/>
        <w:ind w:firstLine="708"/>
        <w:jc w:val="both"/>
        <w:rPr>
          <w:rFonts w:ascii="Times New Roman" w:hAnsi="Times New Roman" w:cs="Times New Roman"/>
          <w:sz w:val="28"/>
          <w:szCs w:val="28"/>
        </w:rPr>
      </w:pPr>
      <w:r>
        <w:rPr>
          <w:rFonts w:ascii="Times New Roman" w:hAnsi="Times New Roman" w:cs="Times New Roman"/>
          <w:sz w:val="28"/>
          <w:szCs w:val="28"/>
        </w:rPr>
        <w:t>Эта функция –</w:t>
      </w:r>
      <w:r w:rsidRPr="007921B9">
        <w:rPr>
          <w:rFonts w:ascii="Times New Roman" w:hAnsi="Times New Roman" w:cs="Times New Roman"/>
          <w:sz w:val="28"/>
          <w:szCs w:val="28"/>
        </w:rPr>
        <w:t xml:space="preserve"> аналог функции</w:t>
      </w:r>
      <w:r w:rsidRPr="007921B9">
        <w:rPr>
          <w:rStyle w:val="apple-converted-space"/>
          <w:rFonts w:ascii="Times New Roman" w:hAnsi="Times New Roman" w:cs="Times New Roman"/>
          <w:color w:val="000000"/>
          <w:sz w:val="28"/>
          <w:szCs w:val="28"/>
        </w:rPr>
        <w:t> </w:t>
      </w:r>
      <w:r w:rsidRPr="00392F24">
        <w:rPr>
          <w:rStyle w:val="HTML3"/>
          <w:rFonts w:ascii="Times New Roman" w:eastAsiaTheme="minorHAnsi" w:hAnsi="Times New Roman" w:cs="Times New Roman"/>
          <w:b/>
          <w:color w:val="000000"/>
          <w:sz w:val="28"/>
          <w:szCs w:val="28"/>
        </w:rPr>
        <w:t>sprintf()</w:t>
      </w:r>
      <w:r w:rsidRPr="007921B9">
        <w:rPr>
          <w:rStyle w:val="apple-converted-space"/>
          <w:rFonts w:ascii="Times New Roman" w:hAnsi="Times New Roman" w:cs="Times New Roman"/>
          <w:color w:val="000000"/>
          <w:sz w:val="28"/>
          <w:szCs w:val="28"/>
        </w:rPr>
        <w:t> </w:t>
      </w:r>
      <w:r w:rsidRPr="007921B9">
        <w:rPr>
          <w:rFonts w:ascii="Times New Roman" w:hAnsi="Times New Roman" w:cs="Times New Roman"/>
          <w:sz w:val="28"/>
          <w:szCs w:val="28"/>
        </w:rPr>
        <w:t>в Си. Она возвращает строку, составленную на основе строки форматирования, содержащей некоторые специальные символы, которые будут впоследствии заменены на значения соответствующих переменных из списка аргументов.</w:t>
      </w:r>
      <w:r w:rsidRPr="007921B9">
        <w:rPr>
          <w:rFonts w:ascii="Times New Roman" w:hAnsi="Times New Roman" w:cs="Times New Roman"/>
          <w:sz w:val="28"/>
          <w:szCs w:val="28"/>
        </w:rPr>
        <w:br/>
        <w:t>Строка форматирования</w:t>
      </w:r>
      <w:r w:rsidRPr="007921B9">
        <w:rPr>
          <w:rStyle w:val="apple-converted-space"/>
          <w:rFonts w:ascii="Times New Roman" w:hAnsi="Times New Roman" w:cs="Times New Roman"/>
          <w:color w:val="000000"/>
          <w:sz w:val="28"/>
          <w:szCs w:val="28"/>
        </w:rPr>
        <w:t> </w:t>
      </w:r>
      <w:r w:rsidRPr="00CD6190">
        <w:rPr>
          <w:rStyle w:val="HTML3"/>
          <w:rFonts w:ascii="Times New Roman" w:eastAsiaTheme="minorHAnsi" w:hAnsi="Times New Roman" w:cs="Times New Roman"/>
          <w:b/>
          <w:i/>
          <w:color w:val="000000"/>
          <w:sz w:val="28"/>
          <w:szCs w:val="28"/>
        </w:rPr>
        <w:t>$format</w:t>
      </w:r>
      <w:r w:rsidRPr="007921B9">
        <w:rPr>
          <w:rStyle w:val="apple-converted-space"/>
          <w:rFonts w:ascii="Times New Roman" w:hAnsi="Times New Roman" w:cs="Times New Roman"/>
          <w:color w:val="000000"/>
          <w:sz w:val="28"/>
          <w:szCs w:val="28"/>
        </w:rPr>
        <w:t> </w:t>
      </w:r>
      <w:r w:rsidRPr="007921B9">
        <w:rPr>
          <w:rFonts w:ascii="Times New Roman" w:hAnsi="Times New Roman" w:cs="Times New Roman"/>
          <w:sz w:val="28"/>
          <w:szCs w:val="28"/>
        </w:rPr>
        <w:t>может включать в себя команды форматирования, предваренные символом</w:t>
      </w:r>
      <w:r w:rsidRPr="007921B9">
        <w:rPr>
          <w:rStyle w:val="apple-converted-space"/>
          <w:rFonts w:ascii="Times New Roman" w:hAnsi="Times New Roman" w:cs="Times New Roman"/>
          <w:color w:val="000000"/>
          <w:sz w:val="28"/>
          <w:szCs w:val="28"/>
        </w:rPr>
        <w:t> </w:t>
      </w:r>
      <w:r w:rsidRPr="00CD6190">
        <w:rPr>
          <w:rStyle w:val="HTML3"/>
          <w:rFonts w:ascii="Times New Roman" w:eastAsiaTheme="minorHAnsi" w:hAnsi="Times New Roman" w:cs="Times New Roman"/>
          <w:b/>
          <w:color w:val="000000"/>
          <w:sz w:val="28"/>
          <w:szCs w:val="28"/>
        </w:rPr>
        <w:t>%</w:t>
      </w:r>
      <w:r w:rsidRPr="007921B9">
        <w:rPr>
          <w:rFonts w:ascii="Times New Roman" w:hAnsi="Times New Roman" w:cs="Times New Roman"/>
          <w:sz w:val="28"/>
          <w:szCs w:val="28"/>
        </w:rPr>
        <w:t>. Все остальные символы копируются в выходную строку как есть. Кажды</w:t>
      </w:r>
      <w:r>
        <w:rPr>
          <w:rFonts w:ascii="Times New Roman" w:hAnsi="Times New Roman" w:cs="Times New Roman"/>
          <w:sz w:val="28"/>
          <w:szCs w:val="28"/>
        </w:rPr>
        <w:t>й спецификатор формата (то есть</w:t>
      </w:r>
      <w:r w:rsidRPr="007921B9">
        <w:rPr>
          <w:rFonts w:ascii="Times New Roman" w:hAnsi="Times New Roman" w:cs="Times New Roman"/>
          <w:sz w:val="28"/>
          <w:szCs w:val="28"/>
        </w:rPr>
        <w:t xml:space="preserve"> символ</w:t>
      </w:r>
      <w:r w:rsidRPr="007921B9">
        <w:rPr>
          <w:rStyle w:val="apple-converted-space"/>
          <w:rFonts w:ascii="Times New Roman" w:hAnsi="Times New Roman" w:cs="Times New Roman"/>
          <w:color w:val="000000"/>
          <w:sz w:val="28"/>
          <w:szCs w:val="28"/>
        </w:rPr>
        <w:t> </w:t>
      </w:r>
      <w:r w:rsidRPr="00CD6190">
        <w:rPr>
          <w:rStyle w:val="HTML3"/>
          <w:rFonts w:ascii="Times New Roman" w:eastAsiaTheme="minorHAnsi" w:hAnsi="Times New Roman" w:cs="Times New Roman"/>
          <w:b/>
          <w:color w:val="000000"/>
          <w:sz w:val="28"/>
          <w:szCs w:val="28"/>
        </w:rPr>
        <w:t>%</w:t>
      </w:r>
      <w:r w:rsidRPr="007921B9">
        <w:rPr>
          <w:rStyle w:val="apple-converted-space"/>
          <w:rFonts w:ascii="Times New Roman" w:hAnsi="Times New Roman" w:cs="Times New Roman"/>
          <w:color w:val="000000"/>
          <w:sz w:val="28"/>
          <w:szCs w:val="28"/>
        </w:rPr>
        <w:t> </w:t>
      </w:r>
      <w:r w:rsidRPr="007921B9">
        <w:rPr>
          <w:rFonts w:ascii="Times New Roman" w:hAnsi="Times New Roman" w:cs="Times New Roman"/>
          <w:sz w:val="28"/>
          <w:szCs w:val="28"/>
        </w:rPr>
        <w:t>и следующие за ним команды) соответ</w:t>
      </w:r>
      <w:r>
        <w:rPr>
          <w:rFonts w:ascii="Times New Roman" w:hAnsi="Times New Roman" w:cs="Times New Roman"/>
          <w:sz w:val="28"/>
          <w:szCs w:val="28"/>
        </w:rPr>
        <w:t>ствует одному</w:t>
      </w:r>
      <w:r w:rsidRPr="007921B9">
        <w:rPr>
          <w:rFonts w:ascii="Times New Roman" w:hAnsi="Times New Roman" w:cs="Times New Roman"/>
          <w:sz w:val="28"/>
          <w:szCs w:val="28"/>
        </w:rPr>
        <w:t xml:space="preserve"> и только одному параметру, указанному после параметра</w:t>
      </w:r>
      <w:r w:rsidRPr="007921B9">
        <w:rPr>
          <w:rStyle w:val="apple-converted-space"/>
          <w:rFonts w:ascii="Times New Roman" w:hAnsi="Times New Roman" w:cs="Times New Roman"/>
          <w:color w:val="000000"/>
          <w:sz w:val="28"/>
          <w:szCs w:val="28"/>
        </w:rPr>
        <w:t> </w:t>
      </w:r>
      <w:r w:rsidRPr="00CD6190">
        <w:rPr>
          <w:rStyle w:val="HTML3"/>
          <w:rFonts w:ascii="Times New Roman" w:eastAsiaTheme="minorHAnsi" w:hAnsi="Times New Roman" w:cs="Times New Roman"/>
          <w:b/>
          <w:i/>
          <w:color w:val="000000"/>
          <w:sz w:val="28"/>
          <w:szCs w:val="28"/>
        </w:rPr>
        <w:t>$format</w:t>
      </w:r>
      <w:r w:rsidRPr="007921B9">
        <w:rPr>
          <w:rFonts w:ascii="Times New Roman" w:hAnsi="Times New Roman" w:cs="Times New Roman"/>
          <w:sz w:val="28"/>
          <w:szCs w:val="28"/>
        </w:rPr>
        <w:t>. Если же нужно поместить в текст</w:t>
      </w:r>
      <w:r w:rsidRPr="007921B9">
        <w:rPr>
          <w:rStyle w:val="apple-converted-space"/>
          <w:rFonts w:ascii="Times New Roman" w:hAnsi="Times New Roman" w:cs="Times New Roman"/>
          <w:color w:val="000000"/>
          <w:sz w:val="28"/>
          <w:szCs w:val="28"/>
        </w:rPr>
        <w:t> </w:t>
      </w:r>
      <w:r w:rsidRPr="00CD6190">
        <w:rPr>
          <w:rStyle w:val="HTML3"/>
          <w:rFonts w:ascii="Times New Roman" w:eastAsiaTheme="minorHAnsi" w:hAnsi="Times New Roman" w:cs="Times New Roman"/>
          <w:b/>
          <w:color w:val="000000"/>
          <w:sz w:val="28"/>
          <w:szCs w:val="28"/>
        </w:rPr>
        <w:t>%</w:t>
      </w:r>
      <w:r w:rsidRPr="007921B9">
        <w:rPr>
          <w:rStyle w:val="apple-converted-space"/>
          <w:rFonts w:ascii="Times New Roman" w:hAnsi="Times New Roman" w:cs="Times New Roman"/>
          <w:color w:val="000000"/>
          <w:sz w:val="28"/>
          <w:szCs w:val="28"/>
        </w:rPr>
        <w:t> </w:t>
      </w:r>
      <w:r w:rsidRPr="007921B9">
        <w:rPr>
          <w:rFonts w:ascii="Times New Roman" w:hAnsi="Times New Roman" w:cs="Times New Roman"/>
          <w:sz w:val="28"/>
          <w:szCs w:val="28"/>
        </w:rPr>
        <w:t>как обычный символ, необходимо его удвоить:</w:t>
      </w:r>
    </w:p>
    <w:p w:rsidR="00961C76" w:rsidRPr="007921B9" w:rsidRDefault="00961C76" w:rsidP="00961C76">
      <w:pPr>
        <w:pStyle w:val="ae"/>
        <w:ind w:firstLine="708"/>
        <w:jc w:val="both"/>
        <w:rPr>
          <w:rFonts w:ascii="Times New Roman" w:hAnsi="Times New Roman" w:cs="Times New Roman"/>
          <w:sz w:val="28"/>
          <w:szCs w:val="28"/>
        </w:rPr>
      </w:pPr>
    </w:p>
    <w:p w:rsidR="00961C76" w:rsidRPr="00CD6190"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lang w:val="en-US"/>
        </w:rPr>
      </w:pPr>
      <w:r w:rsidRPr="001A4473">
        <w:rPr>
          <w:rFonts w:ascii="Consolas" w:hAnsi="Consolas" w:cs="Consolas"/>
          <w:color w:val="0000CD"/>
          <w:sz w:val="24"/>
          <w:szCs w:val="24"/>
          <w:shd w:val="clear" w:color="auto" w:fill="FFFFFF"/>
          <w:lang w:val="en-US"/>
        </w:rPr>
        <w:t>echo</w:t>
      </w:r>
      <w:r w:rsidRPr="001A4473">
        <w:rPr>
          <w:rFonts w:ascii="Consolas" w:hAnsi="Consolas" w:cs="Consolas"/>
          <w:color w:val="000000"/>
          <w:sz w:val="24"/>
          <w:szCs w:val="24"/>
          <w:shd w:val="clear" w:color="auto" w:fill="FFFFFF"/>
          <w:lang w:val="en-US"/>
        </w:rPr>
        <w:t> </w:t>
      </w:r>
      <w:r w:rsidRPr="00CD6190">
        <w:rPr>
          <w:rStyle w:val="HTML0"/>
          <w:rFonts w:ascii="Consolas" w:eastAsiaTheme="minorHAnsi" w:hAnsi="Consolas" w:cs="Consolas"/>
          <w:color w:val="000000"/>
          <w:sz w:val="24"/>
          <w:szCs w:val="28"/>
          <w:lang w:val="en-US"/>
        </w:rPr>
        <w:t>sprintf("The percentage was %d%%",$percentage);</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sz w:val="28"/>
          <w:szCs w:val="28"/>
        </w:rPr>
        <w:t>Каждый спецификатор формата включает максимум пять элементов (в порядке их следования после символа %):</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b/>
          <w:sz w:val="28"/>
          <w:szCs w:val="28"/>
        </w:rPr>
        <w:t xml:space="preserve">&gt;&gt;&gt; </w:t>
      </w:r>
      <w:r w:rsidRPr="003E677F">
        <w:rPr>
          <w:rFonts w:ascii="Times New Roman" w:hAnsi="Times New Roman" w:cs="Times New Roman"/>
          <w:sz w:val="28"/>
          <w:szCs w:val="28"/>
        </w:rPr>
        <w:t>Необязательный спецификатор размера поля, который указывает, сколько символов будет отведено под выводимую величину. В качестве символов-заполнителей (если значение имеет меньший размер, чем размер поля для его вывода) может использоваться пробел или 0, по умолчанию подставляется пробел. Можно задать любой другой символ-наполнитель, если указать его в строке форматирования, предварив апострофом '.</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b/>
          <w:sz w:val="28"/>
          <w:szCs w:val="28"/>
        </w:rPr>
        <w:lastRenderedPageBreak/>
        <w:t xml:space="preserve">&gt;&gt;&gt; </w:t>
      </w:r>
      <w:r w:rsidRPr="003E677F">
        <w:rPr>
          <w:rFonts w:ascii="Times New Roman" w:hAnsi="Times New Roman" w:cs="Times New Roman"/>
          <w:sz w:val="28"/>
          <w:szCs w:val="28"/>
        </w:rPr>
        <w:t>Опциональный спецификатор выравнивания, определяющий, будет результат выровнен по правому или по левому краю поля. По умолчанию производится выравнивание по правому краю, однако можно указать и левое выравнивание, задав символ - (минус).</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b/>
          <w:sz w:val="28"/>
          <w:szCs w:val="28"/>
        </w:rPr>
        <w:t>&gt;&gt;&gt;</w:t>
      </w:r>
      <w:r w:rsidRPr="003E677F">
        <w:rPr>
          <w:rFonts w:ascii="Times New Roman" w:hAnsi="Times New Roman" w:cs="Times New Roman"/>
          <w:sz w:val="28"/>
          <w:szCs w:val="28"/>
        </w:rPr>
        <w:t xml:space="preserve"> Необязательное число, определяющее размер поля для вывода величины. Если результат не будет в поле помещаться, то он "вылезет" за края этого поля, но не будет усечен.</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b/>
          <w:sz w:val="28"/>
          <w:szCs w:val="28"/>
        </w:rPr>
        <w:t xml:space="preserve">&gt;&gt;&gt; </w:t>
      </w:r>
      <w:r w:rsidRPr="003E677F">
        <w:rPr>
          <w:rFonts w:ascii="Times New Roman" w:hAnsi="Times New Roman" w:cs="Times New Roman"/>
          <w:sz w:val="28"/>
          <w:szCs w:val="28"/>
        </w:rPr>
        <w:t>Необязательное число, предваренное точкой ".", предписывающее, сколько знаков после запятой будет в результирующей строке. Этот спецификатор учитывается только в том случае, если происходит вывод числа с плавающей точкой, в противном случае он игнорируется.</w:t>
      </w:r>
    </w:p>
    <w:p w:rsidR="00961C76" w:rsidRPr="003E677F" w:rsidRDefault="00961C76" w:rsidP="00961C76">
      <w:pPr>
        <w:pStyle w:val="ae"/>
        <w:ind w:firstLine="708"/>
        <w:jc w:val="both"/>
        <w:rPr>
          <w:rFonts w:ascii="Times New Roman" w:hAnsi="Times New Roman" w:cs="Times New Roman"/>
          <w:sz w:val="28"/>
          <w:szCs w:val="28"/>
        </w:rPr>
      </w:pPr>
      <w:r w:rsidRPr="003E677F">
        <w:rPr>
          <w:rFonts w:ascii="Times New Roman" w:hAnsi="Times New Roman" w:cs="Times New Roman"/>
          <w:b/>
          <w:sz w:val="28"/>
          <w:szCs w:val="28"/>
        </w:rPr>
        <w:t>&gt;&gt;&gt;</w:t>
      </w:r>
      <w:r w:rsidRPr="003E677F">
        <w:rPr>
          <w:rFonts w:ascii="Times New Roman" w:hAnsi="Times New Roman" w:cs="Times New Roman"/>
          <w:sz w:val="28"/>
          <w:szCs w:val="28"/>
        </w:rPr>
        <w:t xml:space="preserve"> Н</w:t>
      </w:r>
      <w:r>
        <w:rPr>
          <w:rFonts w:ascii="Times New Roman" w:hAnsi="Times New Roman" w:cs="Times New Roman"/>
          <w:sz w:val="28"/>
          <w:szCs w:val="28"/>
        </w:rPr>
        <w:t>аконец, обязательный (заметьте –</w:t>
      </w:r>
      <w:r w:rsidRPr="003E677F">
        <w:rPr>
          <w:rFonts w:ascii="Times New Roman" w:hAnsi="Times New Roman" w:cs="Times New Roman"/>
          <w:sz w:val="28"/>
          <w:szCs w:val="28"/>
        </w:rPr>
        <w:t xml:space="preserve"> единственный обязательный!) спецификатор типа величины, которая будет помещена в выходную строку:</w:t>
      </w:r>
    </w:p>
    <w:p w:rsidR="00961C76" w:rsidRPr="003E677F" w:rsidRDefault="00961C76" w:rsidP="00961C76">
      <w:pPr>
        <w:pStyle w:val="ae"/>
        <w:rPr>
          <w:rFonts w:ascii="Times New Roman" w:hAnsi="Times New Roman" w:cs="Times New Roman"/>
          <w:sz w:val="28"/>
          <w:szCs w:val="28"/>
        </w:rPr>
      </w:pPr>
      <w:r w:rsidRPr="003E677F">
        <w:rPr>
          <w:rStyle w:val="a7"/>
          <w:rFonts w:ascii="Times New Roman" w:hAnsi="Times New Roman" w:cs="Times New Roman"/>
          <w:color w:val="000000"/>
          <w:sz w:val="28"/>
          <w:szCs w:val="28"/>
        </w:rPr>
        <w:t>b</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очередной аргумент из списка выводится как двоичное целое число;</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c</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выводится символ с указанным в аргументе кодом;</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d</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целое число;</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f</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число с плавающей точкой;</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o</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восьмеричное целое число;</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s</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строка символов;</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x</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шестнадцатеричное целое число с маленькими буквами</w:t>
      </w:r>
      <w:r w:rsidRPr="003E677F">
        <w:rPr>
          <w:rStyle w:val="apple-converted-space"/>
          <w:rFonts w:ascii="Times New Roman" w:hAnsi="Times New Roman" w:cs="Times New Roman"/>
          <w:color w:val="000000"/>
          <w:sz w:val="28"/>
          <w:szCs w:val="28"/>
        </w:rPr>
        <w:t> </w:t>
      </w:r>
      <w:r w:rsidRPr="003E677F">
        <w:rPr>
          <w:rStyle w:val="ad"/>
          <w:rFonts w:ascii="Times New Roman" w:hAnsi="Times New Roman" w:cs="Times New Roman"/>
          <w:color w:val="000000"/>
          <w:sz w:val="28"/>
          <w:szCs w:val="28"/>
        </w:rPr>
        <w:t>a-z</w:t>
      </w:r>
      <w:r w:rsidRPr="003E677F">
        <w:rPr>
          <w:rFonts w:ascii="Times New Roman" w:hAnsi="Times New Roman" w:cs="Times New Roman"/>
          <w:sz w:val="28"/>
          <w:szCs w:val="28"/>
        </w:rPr>
        <w:t>;</w:t>
      </w:r>
      <w:r w:rsidRPr="003E677F">
        <w:rPr>
          <w:rFonts w:ascii="Times New Roman" w:hAnsi="Times New Roman" w:cs="Times New Roman"/>
          <w:sz w:val="28"/>
          <w:szCs w:val="28"/>
        </w:rPr>
        <w:br/>
      </w:r>
      <w:r w:rsidRPr="003E677F">
        <w:rPr>
          <w:rStyle w:val="a7"/>
          <w:rFonts w:ascii="Times New Roman" w:hAnsi="Times New Roman" w:cs="Times New Roman"/>
          <w:color w:val="000000"/>
          <w:sz w:val="28"/>
          <w:szCs w:val="28"/>
        </w:rPr>
        <w:t>X</w:t>
      </w:r>
      <w:r w:rsidRPr="003E677F">
        <w:rPr>
          <w:rStyle w:val="apple-converted-space"/>
          <w:rFonts w:ascii="Times New Roman" w:hAnsi="Times New Roman" w:cs="Times New Roman"/>
          <w:color w:val="000000"/>
          <w:sz w:val="28"/>
          <w:szCs w:val="28"/>
        </w:rPr>
        <w:t> </w:t>
      </w:r>
      <w:r>
        <w:rPr>
          <w:rFonts w:ascii="Times New Roman" w:hAnsi="Times New Roman" w:cs="Times New Roman"/>
          <w:sz w:val="28"/>
          <w:szCs w:val="28"/>
        </w:rPr>
        <w:t>–</w:t>
      </w:r>
      <w:r w:rsidRPr="003E677F">
        <w:rPr>
          <w:rFonts w:ascii="Times New Roman" w:hAnsi="Times New Roman" w:cs="Times New Roman"/>
          <w:sz w:val="28"/>
          <w:szCs w:val="28"/>
        </w:rPr>
        <w:t xml:space="preserve"> шестнадцатеричное число с большими буквами</w:t>
      </w:r>
      <w:r w:rsidRPr="003E677F">
        <w:rPr>
          <w:rStyle w:val="apple-converted-space"/>
          <w:rFonts w:ascii="Times New Roman" w:hAnsi="Times New Roman" w:cs="Times New Roman"/>
          <w:color w:val="000000"/>
          <w:sz w:val="28"/>
          <w:szCs w:val="28"/>
        </w:rPr>
        <w:t> </w:t>
      </w:r>
      <w:r w:rsidRPr="003E677F">
        <w:rPr>
          <w:rStyle w:val="ad"/>
          <w:rFonts w:ascii="Times New Roman" w:hAnsi="Times New Roman" w:cs="Times New Roman"/>
          <w:color w:val="000000"/>
          <w:sz w:val="28"/>
          <w:szCs w:val="28"/>
        </w:rPr>
        <w:t>A—Z</w:t>
      </w:r>
      <w:r w:rsidRPr="003E677F">
        <w:rPr>
          <w:rFonts w:ascii="Times New Roman" w:hAnsi="Times New Roman" w:cs="Times New Roman"/>
          <w:sz w:val="28"/>
          <w:szCs w:val="28"/>
        </w:rPr>
        <w:t>.</w:t>
      </w:r>
    </w:p>
    <w:p w:rsidR="00961C76" w:rsidRDefault="00961C76" w:rsidP="00961C76">
      <w:pPr>
        <w:pStyle w:val="ae"/>
        <w:jc w:val="both"/>
        <w:rPr>
          <w:rFonts w:ascii="Times New Roman" w:hAnsi="Times New Roman" w:cs="Times New Roman"/>
          <w:sz w:val="28"/>
          <w:szCs w:val="28"/>
        </w:rPr>
      </w:pPr>
      <w:r w:rsidRPr="003E677F">
        <w:rPr>
          <w:rFonts w:ascii="Times New Roman" w:hAnsi="Times New Roman" w:cs="Times New Roman"/>
          <w:sz w:val="28"/>
          <w:szCs w:val="28"/>
        </w:rPr>
        <w:t>Вот как можно указать точность представления чисел с плавающей точкой:</w:t>
      </w:r>
    </w:p>
    <w:p w:rsidR="00961C76" w:rsidRPr="003E677F" w:rsidRDefault="00961C76" w:rsidP="00961C76">
      <w:pPr>
        <w:pStyle w:val="ae"/>
        <w:jc w:val="both"/>
        <w:rPr>
          <w:rFonts w:ascii="Times New Roman" w:hAnsi="Times New Roman" w:cs="Times New Roman"/>
          <w:sz w:val="28"/>
          <w:szCs w:val="28"/>
        </w:rPr>
      </w:pPr>
    </w:p>
    <w:p w:rsidR="00961C76" w:rsidRPr="006812C0"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4"/>
          <w:szCs w:val="24"/>
        </w:rPr>
      </w:pPr>
      <w:r w:rsidRPr="006812C0">
        <w:rPr>
          <w:rStyle w:val="HTML0"/>
          <w:rFonts w:ascii="Consolas" w:eastAsiaTheme="minorHAnsi" w:hAnsi="Consolas" w:cs="Consolas"/>
          <w:color w:val="000000"/>
          <w:sz w:val="24"/>
          <w:szCs w:val="24"/>
          <w:lang w:val="en-US"/>
        </w:rPr>
        <w:t>$money1 = 68.75;</w:t>
      </w:r>
      <w:r w:rsidRPr="006812C0">
        <w:rPr>
          <w:rFonts w:ascii="Consolas" w:hAnsi="Consolas" w:cs="Consolas"/>
          <w:sz w:val="24"/>
          <w:szCs w:val="24"/>
          <w:lang w:val="en-US"/>
        </w:rPr>
        <w:br/>
      </w:r>
      <w:r w:rsidRPr="006812C0">
        <w:rPr>
          <w:rStyle w:val="HTML0"/>
          <w:rFonts w:ascii="Consolas" w:eastAsiaTheme="minorHAnsi" w:hAnsi="Consolas" w:cs="Consolas"/>
          <w:color w:val="000000"/>
          <w:sz w:val="24"/>
          <w:szCs w:val="24"/>
          <w:lang w:val="en-US"/>
        </w:rPr>
        <w:t>$money2 = 54.35;</w:t>
      </w:r>
      <w:r w:rsidRPr="006812C0">
        <w:rPr>
          <w:rFonts w:ascii="Consolas" w:hAnsi="Consolas" w:cs="Consolas"/>
          <w:sz w:val="24"/>
          <w:szCs w:val="24"/>
          <w:lang w:val="en-US"/>
        </w:rPr>
        <w:br/>
      </w:r>
      <w:r w:rsidRPr="006812C0">
        <w:rPr>
          <w:rStyle w:val="HTML0"/>
          <w:rFonts w:ascii="Consolas" w:eastAsiaTheme="minorHAnsi" w:hAnsi="Consolas" w:cs="Consolas"/>
          <w:color w:val="000000"/>
          <w:sz w:val="24"/>
          <w:szCs w:val="24"/>
          <w:lang w:val="en-US"/>
        </w:rPr>
        <w:t>$money = $money1 + $money2;</w:t>
      </w:r>
      <w:r w:rsidRPr="006812C0">
        <w:rPr>
          <w:rFonts w:ascii="Consolas" w:hAnsi="Consolas" w:cs="Consolas"/>
          <w:sz w:val="24"/>
          <w:szCs w:val="24"/>
          <w:lang w:val="en-US"/>
        </w:rPr>
        <w:br/>
      </w:r>
      <w:r w:rsidRPr="006812C0">
        <w:rPr>
          <w:rStyle w:val="HTML0"/>
          <w:rFonts w:ascii="Consolas" w:eastAsiaTheme="minorHAnsi" w:hAnsi="Consolas" w:cs="Consolas"/>
          <w:color w:val="000000"/>
          <w:sz w:val="24"/>
          <w:szCs w:val="24"/>
          <w:lang w:val="en-US"/>
        </w:rPr>
        <w:t xml:space="preserve">// </w:t>
      </w:r>
      <w:r w:rsidRPr="001A4473">
        <w:rPr>
          <w:rFonts w:ascii="Consolas" w:hAnsi="Consolas" w:cs="Consolas"/>
          <w:color w:val="0000CD"/>
          <w:sz w:val="24"/>
          <w:szCs w:val="24"/>
          <w:shd w:val="clear" w:color="auto" w:fill="FFFFFF"/>
          <w:lang w:val="en-US"/>
        </w:rPr>
        <w:t>echo</w:t>
      </w:r>
      <w:r w:rsidRPr="006812C0">
        <w:rPr>
          <w:rStyle w:val="HTML0"/>
          <w:rFonts w:ascii="Consolas" w:eastAsiaTheme="minorHAnsi" w:hAnsi="Consolas" w:cs="Consolas"/>
          <w:color w:val="000000"/>
          <w:sz w:val="24"/>
          <w:szCs w:val="24"/>
          <w:lang w:val="en-US"/>
        </w:rPr>
        <w:t xml:space="preserve"> $money </w:t>
      </w:r>
      <w:r w:rsidRPr="006812C0">
        <w:rPr>
          <w:rStyle w:val="HTML0"/>
          <w:rFonts w:ascii="Consolas" w:eastAsiaTheme="minorHAnsi" w:hAnsi="Consolas" w:cs="Consolas"/>
          <w:color w:val="000000"/>
          <w:sz w:val="24"/>
          <w:szCs w:val="24"/>
        </w:rPr>
        <w:t>выведет</w:t>
      </w:r>
      <w:r w:rsidRPr="006812C0">
        <w:rPr>
          <w:rStyle w:val="HTML0"/>
          <w:rFonts w:ascii="Consolas" w:eastAsiaTheme="minorHAnsi" w:hAnsi="Consolas" w:cs="Consolas"/>
          <w:color w:val="000000"/>
          <w:sz w:val="24"/>
          <w:szCs w:val="24"/>
          <w:lang w:val="en-US"/>
        </w:rPr>
        <w:t xml:space="preserve"> "123.1"...</w:t>
      </w:r>
      <w:r w:rsidRPr="006812C0">
        <w:rPr>
          <w:rFonts w:ascii="Consolas" w:hAnsi="Consolas" w:cs="Consolas"/>
          <w:sz w:val="24"/>
          <w:szCs w:val="24"/>
          <w:lang w:val="en-US"/>
        </w:rPr>
        <w:br/>
      </w:r>
      <w:r w:rsidRPr="006812C0">
        <w:rPr>
          <w:rStyle w:val="HTML0"/>
          <w:rFonts w:ascii="Consolas" w:eastAsiaTheme="minorHAnsi" w:hAnsi="Consolas" w:cs="Consolas"/>
          <w:color w:val="000000"/>
          <w:sz w:val="24"/>
          <w:szCs w:val="24"/>
        </w:rPr>
        <w:t>$</w:t>
      </w:r>
      <w:r w:rsidRPr="006812C0">
        <w:rPr>
          <w:rStyle w:val="HTML0"/>
          <w:rFonts w:ascii="Consolas" w:eastAsiaTheme="minorHAnsi" w:hAnsi="Consolas" w:cs="Consolas"/>
          <w:color w:val="000000"/>
          <w:sz w:val="24"/>
          <w:szCs w:val="24"/>
          <w:lang w:val="en-US"/>
        </w:rPr>
        <w:t>formatted</w:t>
      </w:r>
      <w:r w:rsidRPr="006812C0">
        <w:rPr>
          <w:rStyle w:val="HTML0"/>
          <w:rFonts w:ascii="Consolas" w:eastAsiaTheme="minorHAnsi" w:hAnsi="Consolas" w:cs="Consolas"/>
          <w:color w:val="000000"/>
          <w:sz w:val="24"/>
          <w:szCs w:val="24"/>
        </w:rPr>
        <w:t xml:space="preserve"> = </w:t>
      </w:r>
      <w:r w:rsidRPr="006812C0">
        <w:rPr>
          <w:rStyle w:val="HTML0"/>
          <w:rFonts w:ascii="Consolas" w:eastAsiaTheme="minorHAnsi" w:hAnsi="Consolas" w:cs="Consolas"/>
          <w:color w:val="000000"/>
          <w:sz w:val="24"/>
          <w:szCs w:val="24"/>
          <w:lang w:val="en-US"/>
        </w:rPr>
        <w:t>sprintf</w:t>
      </w:r>
      <w:r w:rsidRPr="006812C0">
        <w:rPr>
          <w:rStyle w:val="HTML0"/>
          <w:rFonts w:ascii="Consolas" w:eastAsiaTheme="minorHAnsi" w:hAnsi="Consolas" w:cs="Consolas"/>
          <w:color w:val="000000"/>
          <w:sz w:val="24"/>
          <w:szCs w:val="24"/>
        </w:rPr>
        <w:t xml:space="preserve"> ("%01.2</w:t>
      </w:r>
      <w:r w:rsidRPr="006812C0">
        <w:rPr>
          <w:rStyle w:val="HTML0"/>
          <w:rFonts w:ascii="Consolas" w:eastAsiaTheme="minorHAnsi" w:hAnsi="Consolas" w:cs="Consolas"/>
          <w:color w:val="000000"/>
          <w:sz w:val="24"/>
          <w:szCs w:val="24"/>
          <w:lang w:val="en-US"/>
        </w:rPr>
        <w:t>f</w:t>
      </w:r>
      <w:r w:rsidRPr="006812C0">
        <w:rPr>
          <w:rStyle w:val="HTML0"/>
          <w:rFonts w:ascii="Consolas" w:eastAsiaTheme="minorHAnsi" w:hAnsi="Consolas" w:cs="Consolas"/>
          <w:color w:val="000000"/>
          <w:sz w:val="24"/>
          <w:szCs w:val="24"/>
        </w:rPr>
        <w:t>", $</w:t>
      </w:r>
      <w:r w:rsidRPr="006812C0">
        <w:rPr>
          <w:rStyle w:val="HTML0"/>
          <w:rFonts w:ascii="Consolas" w:eastAsiaTheme="minorHAnsi" w:hAnsi="Consolas" w:cs="Consolas"/>
          <w:color w:val="000000"/>
          <w:sz w:val="24"/>
          <w:szCs w:val="24"/>
          <w:lang w:val="en-US"/>
        </w:rPr>
        <w:t>money</w:t>
      </w:r>
      <w:r w:rsidRPr="006812C0">
        <w:rPr>
          <w:rStyle w:val="HTML0"/>
          <w:rFonts w:ascii="Consolas" w:eastAsiaTheme="minorHAnsi" w:hAnsi="Consolas" w:cs="Consolas"/>
          <w:color w:val="000000"/>
          <w:sz w:val="24"/>
          <w:szCs w:val="24"/>
        </w:rPr>
        <w:t>);</w:t>
      </w:r>
      <w:r w:rsidRPr="006812C0">
        <w:rPr>
          <w:rFonts w:ascii="Consolas" w:hAnsi="Consolas" w:cs="Consolas"/>
          <w:sz w:val="24"/>
          <w:szCs w:val="24"/>
        </w:rPr>
        <w:br/>
      </w:r>
      <w:r w:rsidRPr="006812C0">
        <w:rPr>
          <w:rStyle w:val="HTML0"/>
          <w:rFonts w:ascii="Consolas" w:eastAsiaTheme="minorHAnsi" w:hAnsi="Consolas" w:cs="Consolas"/>
          <w:color w:val="000000"/>
          <w:sz w:val="24"/>
          <w:szCs w:val="24"/>
        </w:rPr>
        <w:t xml:space="preserve">// </w:t>
      </w:r>
      <w:r w:rsidRPr="001A4473">
        <w:rPr>
          <w:rFonts w:ascii="Consolas" w:hAnsi="Consolas" w:cs="Consolas"/>
          <w:color w:val="0000CD"/>
          <w:sz w:val="24"/>
          <w:szCs w:val="24"/>
          <w:shd w:val="clear" w:color="auto" w:fill="FFFFFF"/>
          <w:lang w:val="en-US"/>
        </w:rPr>
        <w:t>echo</w:t>
      </w:r>
      <w:r w:rsidRPr="006812C0">
        <w:rPr>
          <w:rStyle w:val="HTML0"/>
          <w:rFonts w:ascii="Consolas" w:eastAsiaTheme="minorHAnsi" w:hAnsi="Consolas" w:cs="Consolas"/>
          <w:color w:val="000000"/>
          <w:sz w:val="24"/>
          <w:szCs w:val="24"/>
        </w:rPr>
        <w:t xml:space="preserve"> $</w:t>
      </w:r>
      <w:r w:rsidRPr="006812C0">
        <w:rPr>
          <w:rStyle w:val="HTML0"/>
          <w:rFonts w:ascii="Consolas" w:eastAsiaTheme="minorHAnsi" w:hAnsi="Consolas" w:cs="Consolas"/>
          <w:color w:val="000000"/>
          <w:sz w:val="24"/>
          <w:szCs w:val="24"/>
          <w:lang w:val="en-US"/>
        </w:rPr>
        <w:t>formatted</w:t>
      </w:r>
      <w:r w:rsidRPr="006812C0">
        <w:rPr>
          <w:rStyle w:val="HTML0"/>
          <w:rFonts w:ascii="Consolas" w:eastAsiaTheme="minorHAnsi" w:hAnsi="Consolas" w:cs="Consolas"/>
          <w:color w:val="000000"/>
          <w:sz w:val="24"/>
          <w:szCs w:val="24"/>
        </w:rPr>
        <w:t xml:space="preserve"> выведет "123.10"</w:t>
      </w:r>
      <w:r w:rsidRPr="006812C0">
        <w:rPr>
          <w:rFonts w:ascii="Consolas" w:hAnsi="Consolas" w:cs="Consolas"/>
          <w:sz w:val="24"/>
          <w:szCs w:val="24"/>
        </w:rPr>
        <w:t>!</w:t>
      </w:r>
    </w:p>
    <w:p w:rsidR="00961C76" w:rsidRDefault="00961C76" w:rsidP="00961C76">
      <w:pPr>
        <w:pStyle w:val="ae"/>
        <w:ind w:firstLine="708"/>
        <w:jc w:val="both"/>
        <w:rPr>
          <w:rFonts w:ascii="Times New Roman" w:hAnsi="Times New Roman" w:cs="Times New Roman"/>
          <w:sz w:val="28"/>
          <w:szCs w:val="28"/>
        </w:rPr>
      </w:pPr>
      <w:r w:rsidRPr="006812C0">
        <w:rPr>
          <w:rFonts w:ascii="Times New Roman" w:hAnsi="Times New Roman" w:cs="Times New Roman"/>
          <w:sz w:val="28"/>
          <w:szCs w:val="28"/>
        </w:rPr>
        <w:t>Вот пример вывода целого числа, предваренного нужным количеством нулей:</w:t>
      </w:r>
    </w:p>
    <w:p w:rsidR="00961C76" w:rsidRPr="006812C0" w:rsidRDefault="00961C76" w:rsidP="00961C76">
      <w:pPr>
        <w:pStyle w:val="ae"/>
        <w:ind w:firstLine="708"/>
        <w:jc w:val="both"/>
        <w:rPr>
          <w:rFonts w:ascii="Times New Roman" w:hAnsi="Times New Roman" w:cs="Times New Roman"/>
          <w:sz w:val="28"/>
          <w:szCs w:val="28"/>
        </w:rPr>
      </w:pPr>
    </w:p>
    <w:p w:rsidR="00961C76" w:rsidRPr="006812C0" w:rsidRDefault="00961C76" w:rsidP="00961C76">
      <w:pPr>
        <w:pBdr>
          <w:top w:val="single" w:sz="4" w:space="1" w:color="auto"/>
          <w:left w:val="single" w:sz="4" w:space="4" w:color="auto"/>
          <w:bottom w:val="single" w:sz="4" w:space="1" w:color="auto"/>
          <w:right w:val="single" w:sz="4" w:space="4" w:color="auto"/>
        </w:pBdr>
        <w:rPr>
          <w:rFonts w:ascii="Consolas" w:hAnsi="Consolas" w:cs="Consolas"/>
          <w:sz w:val="20"/>
          <w:lang w:val="en-US"/>
        </w:rPr>
      </w:pPr>
      <w:r w:rsidRPr="006812C0">
        <w:rPr>
          <w:rStyle w:val="HTML0"/>
          <w:rFonts w:ascii="Consolas" w:eastAsiaTheme="minorHAnsi" w:hAnsi="Consolas" w:cs="Consolas"/>
          <w:color w:val="000000"/>
          <w:sz w:val="24"/>
          <w:szCs w:val="28"/>
          <w:lang w:val="en-US"/>
        </w:rPr>
        <w:t>$isodate=sprintf("%04d-%02d-%02d",$year,$month,$day);</w:t>
      </w:r>
    </w:p>
    <w:p w:rsidR="00961C76" w:rsidRPr="00FA144E" w:rsidRDefault="00961C76" w:rsidP="00961C76">
      <w:pPr>
        <w:pStyle w:val="ae"/>
        <w:ind w:firstLine="708"/>
        <w:jc w:val="both"/>
        <w:rPr>
          <w:rFonts w:ascii="Times New Roman" w:hAnsi="Times New Roman" w:cs="Times New Roman"/>
          <w:sz w:val="28"/>
          <w:szCs w:val="28"/>
          <w:lang w:val="en-US"/>
        </w:rPr>
      </w:pPr>
      <w:r w:rsidRPr="00FA144E">
        <w:rPr>
          <w:rStyle w:val="a7"/>
          <w:rFonts w:ascii="Times New Roman" w:hAnsi="Times New Roman" w:cs="Times New Roman"/>
          <w:color w:val="000000"/>
          <w:sz w:val="28"/>
          <w:szCs w:val="28"/>
          <w:lang w:val="en-US"/>
        </w:rPr>
        <w:t xml:space="preserve">printf(string </w:t>
      </w:r>
      <w:r w:rsidRPr="00FA144E">
        <w:rPr>
          <w:rStyle w:val="a7"/>
          <w:rFonts w:ascii="Times New Roman" w:hAnsi="Times New Roman" w:cs="Times New Roman"/>
          <w:i/>
          <w:color w:val="000000"/>
          <w:sz w:val="28"/>
          <w:szCs w:val="28"/>
          <w:lang w:val="en-US"/>
        </w:rPr>
        <w:t>$format</w:t>
      </w:r>
      <w:r w:rsidRPr="00FA144E">
        <w:rPr>
          <w:rStyle w:val="a7"/>
          <w:rFonts w:ascii="Times New Roman" w:hAnsi="Times New Roman" w:cs="Times New Roman"/>
          <w:color w:val="000000"/>
          <w:sz w:val="28"/>
          <w:szCs w:val="28"/>
          <w:lang w:val="en-US"/>
        </w:rPr>
        <w:t xml:space="preserve"> [, mixed args, ...])</w:t>
      </w:r>
    </w:p>
    <w:p w:rsidR="00961C76" w:rsidRPr="00FA144E" w:rsidRDefault="00961C76" w:rsidP="00961C76">
      <w:pPr>
        <w:pStyle w:val="ae"/>
        <w:ind w:firstLine="708"/>
        <w:jc w:val="both"/>
        <w:rPr>
          <w:rFonts w:ascii="Times New Roman" w:hAnsi="Times New Roman" w:cs="Times New Roman"/>
          <w:sz w:val="28"/>
          <w:szCs w:val="28"/>
        </w:rPr>
      </w:pPr>
      <w:r w:rsidRPr="00FA144E">
        <w:rPr>
          <w:rFonts w:ascii="Times New Roman" w:hAnsi="Times New Roman" w:cs="Times New Roman"/>
          <w:sz w:val="28"/>
          <w:szCs w:val="28"/>
        </w:rPr>
        <w:t>Делает то же самое, что и</w:t>
      </w:r>
      <w:r w:rsidRPr="00FA144E">
        <w:rPr>
          <w:rStyle w:val="apple-converted-space"/>
          <w:rFonts w:ascii="Times New Roman" w:hAnsi="Times New Roman" w:cs="Times New Roman"/>
          <w:color w:val="000000"/>
          <w:sz w:val="28"/>
          <w:szCs w:val="28"/>
        </w:rPr>
        <w:t> </w:t>
      </w:r>
      <w:r w:rsidRPr="00FA144E">
        <w:rPr>
          <w:rStyle w:val="HTML3"/>
          <w:rFonts w:ascii="Times New Roman" w:eastAsiaTheme="minorHAnsi" w:hAnsi="Times New Roman" w:cs="Times New Roman"/>
          <w:b/>
          <w:color w:val="000000"/>
          <w:sz w:val="28"/>
          <w:szCs w:val="28"/>
        </w:rPr>
        <w:t>sprintf()</w:t>
      </w:r>
      <w:r w:rsidRPr="00FA144E">
        <w:rPr>
          <w:rFonts w:ascii="Times New Roman" w:hAnsi="Times New Roman" w:cs="Times New Roman"/>
          <w:sz w:val="28"/>
          <w:szCs w:val="28"/>
        </w:rPr>
        <w:t>, только результирующая строка не возвращается, а направляется в браузер пользователя.</w:t>
      </w:r>
    </w:p>
    <w:p w:rsidR="00961C76" w:rsidRDefault="00961C76" w:rsidP="00961C76">
      <w:pPr>
        <w:pStyle w:val="ae"/>
        <w:ind w:firstLine="708"/>
        <w:jc w:val="both"/>
        <w:rPr>
          <w:rStyle w:val="a7"/>
          <w:rFonts w:ascii="Times New Roman" w:hAnsi="Times New Roman" w:cs="Times New Roman"/>
          <w:color w:val="000000"/>
          <w:sz w:val="28"/>
          <w:szCs w:val="28"/>
        </w:rPr>
      </w:pPr>
    </w:p>
    <w:p w:rsidR="00961C76" w:rsidRPr="00FA144E" w:rsidRDefault="00961C76" w:rsidP="00961C76">
      <w:pPr>
        <w:pStyle w:val="ae"/>
        <w:ind w:firstLine="708"/>
        <w:jc w:val="both"/>
        <w:rPr>
          <w:rFonts w:ascii="Times New Roman" w:hAnsi="Times New Roman" w:cs="Times New Roman"/>
          <w:sz w:val="28"/>
          <w:szCs w:val="28"/>
          <w:lang w:val="en-US"/>
        </w:rPr>
      </w:pPr>
      <w:r w:rsidRPr="00FA144E">
        <w:rPr>
          <w:rStyle w:val="a7"/>
          <w:rFonts w:ascii="Times New Roman" w:hAnsi="Times New Roman" w:cs="Times New Roman"/>
          <w:color w:val="000000"/>
          <w:sz w:val="28"/>
          <w:szCs w:val="28"/>
          <w:lang w:val="en-US"/>
        </w:rPr>
        <w:t xml:space="preserve">number_format(float </w:t>
      </w:r>
      <w:r w:rsidRPr="002B703D">
        <w:rPr>
          <w:rStyle w:val="a7"/>
          <w:rFonts w:ascii="Times New Roman" w:hAnsi="Times New Roman" w:cs="Times New Roman"/>
          <w:i/>
          <w:color w:val="000000"/>
          <w:sz w:val="28"/>
          <w:szCs w:val="28"/>
          <w:lang w:val="en-US"/>
        </w:rPr>
        <w:t>$number</w:t>
      </w:r>
      <w:r w:rsidRPr="00FA144E">
        <w:rPr>
          <w:rStyle w:val="a7"/>
          <w:rFonts w:ascii="Times New Roman" w:hAnsi="Times New Roman" w:cs="Times New Roman"/>
          <w:color w:val="000000"/>
          <w:sz w:val="28"/>
          <w:szCs w:val="28"/>
          <w:lang w:val="en-US"/>
        </w:rPr>
        <w:t xml:space="preserve">, int </w:t>
      </w:r>
      <w:r w:rsidRPr="002B703D">
        <w:rPr>
          <w:rStyle w:val="a7"/>
          <w:rFonts w:ascii="Times New Roman" w:hAnsi="Times New Roman" w:cs="Times New Roman"/>
          <w:i/>
          <w:color w:val="000000"/>
          <w:sz w:val="28"/>
          <w:szCs w:val="28"/>
          <w:lang w:val="en-US"/>
        </w:rPr>
        <w:t>$decimals</w:t>
      </w:r>
      <w:r w:rsidRPr="00FA144E">
        <w:rPr>
          <w:rStyle w:val="a7"/>
          <w:rFonts w:ascii="Times New Roman" w:hAnsi="Times New Roman" w:cs="Times New Roman"/>
          <w:color w:val="000000"/>
          <w:sz w:val="28"/>
          <w:szCs w:val="28"/>
          <w:lang w:val="en-US"/>
        </w:rPr>
        <w:t xml:space="preserve">, string </w:t>
      </w:r>
      <w:r w:rsidRPr="002B703D">
        <w:rPr>
          <w:rStyle w:val="a7"/>
          <w:rFonts w:ascii="Times New Roman" w:hAnsi="Times New Roman" w:cs="Times New Roman"/>
          <w:i/>
          <w:color w:val="000000"/>
          <w:sz w:val="28"/>
          <w:szCs w:val="28"/>
          <w:lang w:val="en-US"/>
        </w:rPr>
        <w:t>$dec_point</w:t>
      </w:r>
      <w:r w:rsidRPr="00FA144E">
        <w:rPr>
          <w:rStyle w:val="a7"/>
          <w:rFonts w:ascii="Times New Roman" w:hAnsi="Times New Roman" w:cs="Times New Roman"/>
          <w:color w:val="000000"/>
          <w:sz w:val="28"/>
          <w:szCs w:val="28"/>
          <w:lang w:val="en-US"/>
        </w:rPr>
        <w:t xml:space="preserve">=".", string </w:t>
      </w:r>
      <w:r w:rsidRPr="002B703D">
        <w:rPr>
          <w:rStyle w:val="a7"/>
          <w:rFonts w:ascii="Times New Roman" w:hAnsi="Times New Roman" w:cs="Times New Roman"/>
          <w:i/>
          <w:color w:val="000000"/>
          <w:sz w:val="28"/>
          <w:szCs w:val="28"/>
          <w:lang w:val="en-US"/>
        </w:rPr>
        <w:t>$thousands_sep</w:t>
      </w:r>
      <w:r w:rsidRPr="00FA144E">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FA144E">
        <w:rPr>
          <w:rFonts w:ascii="Times New Roman" w:hAnsi="Times New Roman" w:cs="Times New Roman"/>
          <w:sz w:val="28"/>
          <w:szCs w:val="28"/>
        </w:rPr>
        <w:t xml:space="preserve">Эта функция форматирует число с плавающей точкой с разделением его на триады с указанной точностью. Она может быть вызвана с двумя или четырьмя аргументами, но не с тремя! </w:t>
      </w:r>
    </w:p>
    <w:p w:rsidR="00961C76" w:rsidRDefault="00961C76" w:rsidP="00961C76">
      <w:pPr>
        <w:pStyle w:val="ae"/>
        <w:ind w:firstLine="708"/>
        <w:jc w:val="both"/>
        <w:rPr>
          <w:rFonts w:ascii="Times New Roman" w:hAnsi="Times New Roman" w:cs="Times New Roman"/>
          <w:sz w:val="28"/>
          <w:szCs w:val="28"/>
        </w:rPr>
      </w:pPr>
      <w:r w:rsidRPr="00FA144E">
        <w:rPr>
          <w:rFonts w:ascii="Times New Roman" w:hAnsi="Times New Roman" w:cs="Times New Roman"/>
          <w:sz w:val="28"/>
          <w:szCs w:val="28"/>
        </w:rPr>
        <w:t xml:space="preserve">Параметр </w:t>
      </w:r>
      <w:r w:rsidRPr="002B703D">
        <w:rPr>
          <w:rFonts w:ascii="Times New Roman" w:hAnsi="Times New Roman" w:cs="Times New Roman"/>
          <w:b/>
          <w:i/>
          <w:sz w:val="28"/>
          <w:szCs w:val="28"/>
        </w:rPr>
        <w:t>$decimals</w:t>
      </w:r>
      <w:r w:rsidRPr="00FA144E">
        <w:rPr>
          <w:rFonts w:ascii="Times New Roman" w:hAnsi="Times New Roman" w:cs="Times New Roman"/>
          <w:sz w:val="28"/>
          <w:szCs w:val="28"/>
        </w:rPr>
        <w:t xml:space="preserve"> задает, сколько цифр после запятой должно быть у числа в выходной строке. </w:t>
      </w:r>
    </w:p>
    <w:p w:rsidR="00961C76" w:rsidRDefault="00961C76" w:rsidP="00961C76">
      <w:pPr>
        <w:pStyle w:val="ae"/>
        <w:ind w:firstLine="708"/>
        <w:jc w:val="both"/>
        <w:rPr>
          <w:rFonts w:ascii="Times New Roman" w:hAnsi="Times New Roman" w:cs="Times New Roman"/>
          <w:sz w:val="28"/>
          <w:szCs w:val="28"/>
        </w:rPr>
      </w:pPr>
      <w:r w:rsidRPr="00FA144E">
        <w:rPr>
          <w:rFonts w:ascii="Times New Roman" w:hAnsi="Times New Roman" w:cs="Times New Roman"/>
          <w:sz w:val="28"/>
          <w:szCs w:val="28"/>
        </w:rPr>
        <w:lastRenderedPageBreak/>
        <w:t xml:space="preserve">Параметр </w:t>
      </w:r>
      <w:r w:rsidRPr="002B703D">
        <w:rPr>
          <w:rFonts w:ascii="Times New Roman" w:hAnsi="Times New Roman" w:cs="Times New Roman"/>
          <w:b/>
          <w:i/>
          <w:sz w:val="28"/>
          <w:szCs w:val="28"/>
        </w:rPr>
        <w:t>$dec_point</w:t>
      </w:r>
      <w:r w:rsidRPr="00FA144E">
        <w:rPr>
          <w:rFonts w:ascii="Times New Roman" w:hAnsi="Times New Roman" w:cs="Times New Roman"/>
          <w:sz w:val="28"/>
          <w:szCs w:val="28"/>
        </w:rPr>
        <w:t xml:space="preserve"> представляет собой разделитель целой и д</w:t>
      </w:r>
      <w:r>
        <w:rPr>
          <w:rFonts w:ascii="Times New Roman" w:hAnsi="Times New Roman" w:cs="Times New Roman"/>
          <w:sz w:val="28"/>
          <w:szCs w:val="28"/>
        </w:rPr>
        <w:t xml:space="preserve">робной частей. </w:t>
      </w:r>
    </w:p>
    <w:p w:rsidR="00961C76" w:rsidRPr="00FA144E" w:rsidRDefault="00961C76" w:rsidP="00961C76">
      <w:pPr>
        <w:pStyle w:val="ae"/>
        <w:ind w:firstLine="708"/>
        <w:jc w:val="both"/>
        <w:rPr>
          <w:rFonts w:ascii="Times New Roman" w:hAnsi="Times New Roman" w:cs="Times New Roman"/>
          <w:sz w:val="28"/>
          <w:szCs w:val="28"/>
        </w:rPr>
      </w:pPr>
      <w:r>
        <w:rPr>
          <w:rFonts w:ascii="Times New Roman" w:hAnsi="Times New Roman" w:cs="Times New Roman"/>
          <w:sz w:val="28"/>
          <w:szCs w:val="28"/>
        </w:rPr>
        <w:t>П</w:t>
      </w:r>
      <w:r w:rsidRPr="00FA144E">
        <w:rPr>
          <w:rFonts w:ascii="Times New Roman" w:hAnsi="Times New Roman" w:cs="Times New Roman"/>
          <w:sz w:val="28"/>
          <w:szCs w:val="28"/>
        </w:rPr>
        <w:t xml:space="preserve">араметр </w:t>
      </w:r>
      <w:r w:rsidRPr="002B703D">
        <w:rPr>
          <w:rFonts w:ascii="Times New Roman" w:hAnsi="Times New Roman" w:cs="Times New Roman"/>
          <w:b/>
          <w:i/>
          <w:sz w:val="28"/>
          <w:szCs w:val="28"/>
        </w:rPr>
        <w:t>$thousands_sep</w:t>
      </w:r>
      <w:r>
        <w:rPr>
          <w:rFonts w:ascii="Times New Roman" w:hAnsi="Times New Roman" w:cs="Times New Roman"/>
          <w:sz w:val="28"/>
          <w:szCs w:val="28"/>
        </w:rPr>
        <w:t xml:space="preserve"> –</w:t>
      </w:r>
      <w:r w:rsidRPr="00FA144E">
        <w:rPr>
          <w:rFonts w:ascii="Times New Roman" w:hAnsi="Times New Roman" w:cs="Times New Roman"/>
          <w:sz w:val="28"/>
          <w:szCs w:val="28"/>
        </w:rPr>
        <w:t xml:space="preserve"> разделитель триад в числе (если указать на его месте пустую строку, то триады не отделяются друг от друга).</w:t>
      </w:r>
    </w:p>
    <w:p w:rsidR="00961C76" w:rsidRDefault="00961C76" w:rsidP="00961C76">
      <w:pPr>
        <w:pStyle w:val="ae"/>
        <w:ind w:firstLine="708"/>
        <w:jc w:val="both"/>
        <w:rPr>
          <w:rFonts w:ascii="Times New Roman" w:hAnsi="Times New Roman" w:cs="Times New Roman"/>
          <w:sz w:val="28"/>
          <w:szCs w:val="28"/>
        </w:rPr>
      </w:pPr>
      <w:r w:rsidRPr="00FA144E">
        <w:rPr>
          <w:rFonts w:ascii="Times New Roman" w:hAnsi="Times New Roman" w:cs="Times New Roman"/>
          <w:sz w:val="28"/>
          <w:szCs w:val="28"/>
        </w:rPr>
        <w:t>В PHP существует еще несколько функций для выполнения форма</w:t>
      </w:r>
      <w:r>
        <w:rPr>
          <w:rFonts w:ascii="Times New Roman" w:hAnsi="Times New Roman" w:cs="Times New Roman"/>
          <w:sz w:val="28"/>
          <w:szCs w:val="28"/>
        </w:rPr>
        <w:t>тных преобразований, среди них –</w:t>
      </w:r>
      <w:r w:rsidRPr="00FA144E">
        <w:rPr>
          <w:rStyle w:val="apple-converted-space"/>
          <w:rFonts w:ascii="Times New Roman" w:hAnsi="Times New Roman" w:cs="Times New Roman"/>
          <w:color w:val="000000"/>
          <w:sz w:val="28"/>
          <w:szCs w:val="28"/>
        </w:rPr>
        <w:t> </w:t>
      </w:r>
      <w:r w:rsidRPr="002B703D">
        <w:rPr>
          <w:rFonts w:ascii="Times New Roman" w:hAnsi="Times New Roman" w:cs="Times New Roman"/>
          <w:b/>
          <w:bCs/>
          <w:sz w:val="28"/>
          <w:szCs w:val="28"/>
        </w:rPr>
        <w:t>sscanf()</w:t>
      </w:r>
      <w:r w:rsidRPr="00FA144E">
        <w:rPr>
          <w:rStyle w:val="apple-converted-space"/>
          <w:rFonts w:ascii="Times New Roman" w:hAnsi="Times New Roman" w:cs="Times New Roman"/>
          <w:color w:val="000000"/>
          <w:sz w:val="28"/>
          <w:szCs w:val="28"/>
        </w:rPr>
        <w:t> </w:t>
      </w:r>
      <w:r w:rsidRPr="00FA144E">
        <w:rPr>
          <w:rFonts w:ascii="Times New Roman" w:hAnsi="Times New Roman" w:cs="Times New Roman"/>
          <w:sz w:val="28"/>
          <w:szCs w:val="28"/>
        </w:rPr>
        <w:t>и</w:t>
      </w:r>
      <w:r w:rsidRPr="00FA144E">
        <w:rPr>
          <w:rStyle w:val="apple-converted-space"/>
          <w:rFonts w:ascii="Times New Roman" w:hAnsi="Times New Roman" w:cs="Times New Roman"/>
          <w:color w:val="000000"/>
          <w:sz w:val="28"/>
          <w:szCs w:val="28"/>
        </w:rPr>
        <w:t> </w:t>
      </w:r>
      <w:r w:rsidRPr="002B703D">
        <w:rPr>
          <w:rFonts w:ascii="Times New Roman" w:hAnsi="Times New Roman" w:cs="Times New Roman"/>
          <w:b/>
          <w:bCs/>
          <w:sz w:val="28"/>
          <w:szCs w:val="28"/>
        </w:rPr>
        <w:t>fscanf()</w:t>
      </w:r>
      <w:r w:rsidRPr="00FA144E">
        <w:rPr>
          <w:rFonts w:ascii="Times New Roman" w:hAnsi="Times New Roman" w:cs="Times New Roman"/>
          <w:sz w:val="28"/>
          <w:szCs w:val="28"/>
        </w:rPr>
        <w:t>, которые часто применяются в</w:t>
      </w:r>
      <w:r w:rsidRPr="00FA144E">
        <w:rPr>
          <w:rStyle w:val="apple-converted-space"/>
          <w:rFonts w:ascii="Times New Roman" w:hAnsi="Times New Roman" w:cs="Times New Roman"/>
          <w:color w:val="000000"/>
          <w:sz w:val="28"/>
          <w:szCs w:val="28"/>
        </w:rPr>
        <w:t> </w:t>
      </w:r>
      <w:r w:rsidRPr="00FA144E">
        <w:rPr>
          <w:rStyle w:val="HTML3"/>
          <w:rFonts w:ascii="Times New Roman" w:eastAsiaTheme="minorHAnsi" w:hAnsi="Times New Roman" w:cs="Times New Roman"/>
          <w:color w:val="000000"/>
          <w:sz w:val="28"/>
          <w:szCs w:val="28"/>
        </w:rPr>
        <w:t>Си</w:t>
      </w:r>
      <w:r w:rsidRPr="00FA144E">
        <w:rPr>
          <w:rFonts w:ascii="Times New Roman" w:hAnsi="Times New Roman" w:cs="Times New Roman"/>
          <w:sz w:val="28"/>
          <w:szCs w:val="28"/>
        </w:rPr>
        <w:t>. Однако в</w:t>
      </w:r>
      <w:r w:rsidRPr="00FA144E">
        <w:rPr>
          <w:rStyle w:val="apple-converted-space"/>
          <w:rFonts w:ascii="Times New Roman" w:hAnsi="Times New Roman" w:cs="Times New Roman"/>
          <w:color w:val="000000"/>
          <w:sz w:val="28"/>
          <w:szCs w:val="28"/>
        </w:rPr>
        <w:t> </w:t>
      </w:r>
      <w:r w:rsidRPr="00FA144E">
        <w:rPr>
          <w:rStyle w:val="HTML3"/>
          <w:rFonts w:ascii="Times New Roman" w:eastAsiaTheme="minorHAnsi" w:hAnsi="Times New Roman" w:cs="Times New Roman"/>
          <w:color w:val="000000"/>
          <w:sz w:val="28"/>
          <w:szCs w:val="28"/>
        </w:rPr>
        <w:t>PHP</w:t>
      </w:r>
      <w:r w:rsidRPr="00FA144E">
        <w:rPr>
          <w:rStyle w:val="apple-converted-space"/>
          <w:rFonts w:ascii="Times New Roman" w:hAnsi="Times New Roman" w:cs="Times New Roman"/>
          <w:color w:val="000000"/>
          <w:sz w:val="28"/>
          <w:szCs w:val="28"/>
        </w:rPr>
        <w:t> </w:t>
      </w:r>
      <w:r w:rsidRPr="00FA144E">
        <w:rPr>
          <w:rFonts w:ascii="Times New Roman" w:hAnsi="Times New Roman" w:cs="Times New Roman"/>
          <w:sz w:val="28"/>
          <w:szCs w:val="28"/>
        </w:rPr>
        <w:t>их использование весьма ограничено: чаще всего для разбора строк оказывается гораздо выгоднее привлечь регулярные выражения или функцию</w:t>
      </w:r>
      <w:r w:rsidRPr="00FA144E">
        <w:rPr>
          <w:rStyle w:val="apple-converted-space"/>
          <w:rFonts w:ascii="Times New Roman" w:hAnsi="Times New Roman" w:cs="Times New Roman"/>
          <w:color w:val="000000"/>
          <w:sz w:val="28"/>
          <w:szCs w:val="28"/>
        </w:rPr>
        <w:t> </w:t>
      </w:r>
      <w:r w:rsidRPr="002B703D">
        <w:rPr>
          <w:rFonts w:ascii="Times New Roman" w:hAnsi="Times New Roman" w:cs="Times New Roman"/>
          <w:b/>
          <w:bCs/>
          <w:sz w:val="28"/>
          <w:szCs w:val="28"/>
        </w:rPr>
        <w:t>explode()</w:t>
      </w:r>
      <w:r w:rsidRPr="00FA144E">
        <w:rPr>
          <w:rFonts w:ascii="Times New Roman" w:hAnsi="Times New Roman" w:cs="Times New Roman"/>
          <w:sz w:val="28"/>
          <w:szCs w:val="28"/>
        </w:rPr>
        <w:t>.</w:t>
      </w:r>
    </w:p>
    <w:p w:rsidR="00961C76" w:rsidRPr="00FA144E" w:rsidRDefault="00961C76" w:rsidP="00961C76">
      <w:pPr>
        <w:pStyle w:val="ae"/>
        <w:ind w:firstLine="708"/>
        <w:jc w:val="both"/>
        <w:rPr>
          <w:rFonts w:ascii="Times New Roman" w:hAnsi="Times New Roman" w:cs="Times New Roman"/>
          <w:sz w:val="28"/>
          <w:szCs w:val="28"/>
        </w:rPr>
      </w:pPr>
    </w:p>
    <w:p w:rsidR="00961C76" w:rsidRPr="00894B46" w:rsidRDefault="00961C76" w:rsidP="00961C76">
      <w:pPr>
        <w:pStyle w:val="2"/>
        <w:ind w:firstLine="708"/>
        <w:jc w:val="both"/>
        <w:rPr>
          <w:rFonts w:ascii="Times New Roman" w:hAnsi="Times New Roman" w:cs="Times New Roman"/>
          <w:b/>
          <w:color w:val="000000" w:themeColor="text1"/>
          <w:sz w:val="28"/>
          <w:szCs w:val="28"/>
          <w:u w:val="single"/>
          <w:lang w:val="en-US"/>
        </w:rPr>
      </w:pPr>
      <w:r w:rsidRPr="00643F84">
        <w:rPr>
          <w:rFonts w:ascii="Times New Roman" w:hAnsi="Times New Roman" w:cs="Times New Roman"/>
          <w:b/>
          <w:color w:val="000000" w:themeColor="text1"/>
          <w:sz w:val="28"/>
          <w:szCs w:val="28"/>
          <w:u w:val="single"/>
        </w:rPr>
        <w:t>Хэш</w:t>
      </w:r>
      <w:r w:rsidRPr="00894B46">
        <w:rPr>
          <w:rFonts w:ascii="Times New Roman" w:hAnsi="Times New Roman" w:cs="Times New Roman"/>
          <w:b/>
          <w:color w:val="000000" w:themeColor="text1"/>
          <w:sz w:val="28"/>
          <w:szCs w:val="28"/>
          <w:u w:val="single"/>
          <w:lang w:val="en-US"/>
        </w:rPr>
        <w:t>-</w:t>
      </w:r>
      <w:r w:rsidRPr="00643F84">
        <w:rPr>
          <w:rFonts w:ascii="Times New Roman" w:hAnsi="Times New Roman" w:cs="Times New Roman"/>
          <w:b/>
          <w:color w:val="000000" w:themeColor="text1"/>
          <w:sz w:val="28"/>
          <w:szCs w:val="28"/>
          <w:u w:val="single"/>
        </w:rPr>
        <w:t>функции</w:t>
      </w:r>
    </w:p>
    <w:p w:rsidR="00961C76" w:rsidRPr="00894B46" w:rsidRDefault="00961C76" w:rsidP="00961C76">
      <w:pPr>
        <w:pStyle w:val="ae"/>
        <w:ind w:firstLine="708"/>
        <w:jc w:val="both"/>
        <w:rPr>
          <w:rStyle w:val="a7"/>
          <w:rFonts w:ascii="Times New Roman" w:hAnsi="Times New Roman" w:cs="Times New Roman"/>
          <w:color w:val="000000"/>
          <w:sz w:val="28"/>
          <w:szCs w:val="28"/>
          <w:lang w:val="en-US"/>
        </w:rPr>
      </w:pPr>
    </w:p>
    <w:p w:rsidR="00961C76" w:rsidRPr="00894B46" w:rsidRDefault="00961C76" w:rsidP="00961C76">
      <w:pPr>
        <w:pStyle w:val="ae"/>
        <w:ind w:firstLine="708"/>
        <w:jc w:val="both"/>
        <w:rPr>
          <w:rFonts w:ascii="Times New Roman" w:hAnsi="Times New Roman" w:cs="Times New Roman"/>
          <w:sz w:val="28"/>
          <w:szCs w:val="28"/>
          <w:lang w:val="en-US"/>
        </w:rPr>
      </w:pPr>
      <w:r w:rsidRPr="00643F84">
        <w:rPr>
          <w:rStyle w:val="a7"/>
          <w:rFonts w:ascii="Times New Roman" w:hAnsi="Times New Roman" w:cs="Times New Roman"/>
          <w:color w:val="000000"/>
          <w:sz w:val="28"/>
          <w:szCs w:val="28"/>
          <w:lang w:val="en-US"/>
        </w:rPr>
        <w:t>md</w:t>
      </w:r>
      <w:r w:rsidRPr="00894B46">
        <w:rPr>
          <w:rStyle w:val="a7"/>
          <w:rFonts w:ascii="Times New Roman" w:hAnsi="Times New Roman" w:cs="Times New Roman"/>
          <w:color w:val="000000"/>
          <w:sz w:val="28"/>
          <w:szCs w:val="28"/>
          <w:lang w:val="en-US"/>
        </w:rPr>
        <w:t>5(</w:t>
      </w:r>
      <w:r w:rsidRPr="00643F84">
        <w:rPr>
          <w:rStyle w:val="a7"/>
          <w:rFonts w:ascii="Times New Roman" w:hAnsi="Times New Roman" w:cs="Times New Roman"/>
          <w:color w:val="000000"/>
          <w:sz w:val="28"/>
          <w:szCs w:val="28"/>
          <w:lang w:val="en-US"/>
        </w:rPr>
        <w:t>string</w:t>
      </w:r>
      <w:r w:rsidRPr="00894B46">
        <w:rPr>
          <w:rStyle w:val="a7"/>
          <w:rFonts w:ascii="Times New Roman" w:hAnsi="Times New Roman" w:cs="Times New Roman"/>
          <w:color w:val="000000"/>
          <w:sz w:val="28"/>
          <w:szCs w:val="28"/>
          <w:lang w:val="en-US"/>
        </w:rPr>
        <w:t xml:space="preserve"> </w:t>
      </w:r>
      <w:r w:rsidRPr="00894B46">
        <w:rPr>
          <w:rStyle w:val="a7"/>
          <w:rFonts w:ascii="Times New Roman" w:hAnsi="Times New Roman" w:cs="Times New Roman"/>
          <w:i/>
          <w:color w:val="000000"/>
          <w:sz w:val="28"/>
          <w:szCs w:val="28"/>
          <w:lang w:val="en-US"/>
        </w:rPr>
        <w:t>$</w:t>
      </w:r>
      <w:r w:rsidRPr="00643F84">
        <w:rPr>
          <w:rStyle w:val="a7"/>
          <w:rFonts w:ascii="Times New Roman" w:hAnsi="Times New Roman" w:cs="Times New Roman"/>
          <w:i/>
          <w:color w:val="000000"/>
          <w:sz w:val="28"/>
          <w:szCs w:val="28"/>
          <w:lang w:val="en-US"/>
        </w:rPr>
        <w:t>str</w:t>
      </w:r>
      <w:r w:rsidRPr="00894B46">
        <w:rPr>
          <w:rStyle w:val="a7"/>
          <w:rFonts w:ascii="Times New Roman" w:hAnsi="Times New Roman" w:cs="Times New Roman"/>
          <w:color w:val="000000"/>
          <w:sz w:val="28"/>
          <w:szCs w:val="28"/>
          <w:lang w:val="en-US"/>
        </w:rPr>
        <w:t>)</w:t>
      </w:r>
    </w:p>
    <w:p w:rsidR="00961C76"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Возвращает</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хэш</w:t>
      </w:r>
      <w:r w:rsidRPr="00894B46">
        <w:rPr>
          <w:rFonts w:ascii="Times New Roman" w:hAnsi="Times New Roman" w:cs="Times New Roman"/>
          <w:sz w:val="28"/>
          <w:szCs w:val="28"/>
          <w:lang w:val="en-US"/>
        </w:rPr>
        <w:t>-</w:t>
      </w:r>
      <w:r w:rsidRPr="00643F84">
        <w:rPr>
          <w:rFonts w:ascii="Times New Roman" w:hAnsi="Times New Roman" w:cs="Times New Roman"/>
          <w:sz w:val="28"/>
          <w:szCs w:val="28"/>
        </w:rPr>
        <w:t>код</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строки</w:t>
      </w:r>
      <w:r w:rsidRPr="00643F84">
        <w:rPr>
          <w:rStyle w:val="apple-converted-space"/>
          <w:rFonts w:ascii="Times New Roman" w:hAnsi="Times New Roman" w:cs="Times New Roman"/>
          <w:color w:val="000000"/>
          <w:sz w:val="28"/>
          <w:szCs w:val="28"/>
          <w:lang w:val="en-US"/>
        </w:rPr>
        <w:t> </w:t>
      </w:r>
      <w:r w:rsidRPr="00894B46">
        <w:rPr>
          <w:rStyle w:val="HTML3"/>
          <w:rFonts w:ascii="Times New Roman" w:eastAsiaTheme="minorHAnsi" w:hAnsi="Times New Roman" w:cs="Times New Roman"/>
          <w:b/>
          <w:i/>
          <w:color w:val="000000"/>
          <w:sz w:val="28"/>
          <w:szCs w:val="28"/>
          <w:lang w:val="en-US"/>
        </w:rPr>
        <w:t>$</w:t>
      </w:r>
      <w:r w:rsidRPr="00643F84">
        <w:rPr>
          <w:rStyle w:val="HTML3"/>
          <w:rFonts w:ascii="Times New Roman" w:eastAsiaTheme="minorHAnsi" w:hAnsi="Times New Roman" w:cs="Times New Roman"/>
          <w:b/>
          <w:i/>
          <w:color w:val="000000"/>
          <w:sz w:val="28"/>
          <w:szCs w:val="28"/>
          <w:lang w:val="en-US"/>
        </w:rPr>
        <w:t>str</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основанный</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на</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алгоритме</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корпорации</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lang w:val="en-US"/>
        </w:rPr>
        <w:t>RSA</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lang w:val="en-US"/>
        </w:rPr>
        <w:t>Data</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lang w:val="en-US"/>
        </w:rPr>
        <w:t>Security</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под</w:t>
      </w:r>
      <w:r w:rsidRPr="00894B46">
        <w:rPr>
          <w:rFonts w:ascii="Times New Roman" w:hAnsi="Times New Roman" w:cs="Times New Roman"/>
          <w:sz w:val="28"/>
          <w:szCs w:val="28"/>
          <w:lang w:val="en-US"/>
        </w:rPr>
        <w:t xml:space="preserve"> </w:t>
      </w:r>
      <w:r w:rsidRPr="00643F84">
        <w:rPr>
          <w:rFonts w:ascii="Times New Roman" w:hAnsi="Times New Roman" w:cs="Times New Roman"/>
          <w:sz w:val="28"/>
          <w:szCs w:val="28"/>
        </w:rPr>
        <w:t>названием</w:t>
      </w:r>
      <w:r w:rsidRPr="00894B46">
        <w:rPr>
          <w:rFonts w:ascii="Times New Roman" w:hAnsi="Times New Roman" w:cs="Times New Roman"/>
          <w:sz w:val="28"/>
          <w:szCs w:val="28"/>
          <w:lang w:val="en-US"/>
        </w:rPr>
        <w:t xml:space="preserve"> «</w:t>
      </w:r>
      <w:r w:rsidRPr="00643F84">
        <w:rPr>
          <w:rStyle w:val="HTML3"/>
          <w:rFonts w:ascii="Times New Roman" w:eastAsiaTheme="minorHAnsi" w:hAnsi="Times New Roman" w:cs="Times New Roman"/>
          <w:color w:val="000000"/>
          <w:sz w:val="28"/>
          <w:szCs w:val="28"/>
          <w:lang w:val="en-US"/>
        </w:rPr>
        <w:t>MD</w:t>
      </w:r>
      <w:r w:rsidRPr="00894B46">
        <w:rPr>
          <w:rStyle w:val="HTML3"/>
          <w:rFonts w:ascii="Times New Roman" w:eastAsiaTheme="minorHAnsi" w:hAnsi="Times New Roman" w:cs="Times New Roman"/>
          <w:color w:val="000000"/>
          <w:sz w:val="28"/>
          <w:szCs w:val="28"/>
          <w:lang w:val="en-US"/>
        </w:rPr>
        <w:t xml:space="preserve">5 </w:t>
      </w:r>
      <w:r w:rsidRPr="00643F84">
        <w:rPr>
          <w:rStyle w:val="HTML3"/>
          <w:rFonts w:ascii="Times New Roman" w:eastAsiaTheme="minorHAnsi" w:hAnsi="Times New Roman" w:cs="Times New Roman"/>
          <w:color w:val="000000"/>
          <w:sz w:val="28"/>
          <w:szCs w:val="28"/>
          <w:lang w:val="en-US"/>
        </w:rPr>
        <w:t>Message</w:t>
      </w:r>
      <w:r w:rsidRPr="00894B46">
        <w:rPr>
          <w:rStyle w:val="HTML3"/>
          <w:rFonts w:ascii="Times New Roman" w:eastAsiaTheme="minorHAnsi" w:hAnsi="Times New Roman" w:cs="Times New Roman"/>
          <w:color w:val="000000"/>
          <w:sz w:val="28"/>
          <w:szCs w:val="28"/>
          <w:lang w:val="en-US"/>
        </w:rPr>
        <w:t>-</w:t>
      </w:r>
      <w:r w:rsidRPr="00643F84">
        <w:rPr>
          <w:rStyle w:val="HTML3"/>
          <w:rFonts w:ascii="Times New Roman" w:eastAsiaTheme="minorHAnsi" w:hAnsi="Times New Roman" w:cs="Times New Roman"/>
          <w:color w:val="000000"/>
          <w:sz w:val="28"/>
          <w:szCs w:val="28"/>
          <w:lang w:val="en-US"/>
        </w:rPr>
        <w:t>Digest</w:t>
      </w:r>
      <w:r w:rsidRPr="00894B46">
        <w:rPr>
          <w:rStyle w:val="HTML3"/>
          <w:rFonts w:ascii="Times New Roman" w:eastAsiaTheme="minorHAnsi" w:hAnsi="Times New Roman" w:cs="Times New Roman"/>
          <w:color w:val="000000"/>
          <w:sz w:val="28"/>
          <w:szCs w:val="28"/>
          <w:lang w:val="en-US"/>
        </w:rPr>
        <w:t xml:space="preserve"> </w:t>
      </w:r>
      <w:r w:rsidRPr="00643F84">
        <w:rPr>
          <w:rStyle w:val="HTML3"/>
          <w:rFonts w:ascii="Times New Roman" w:eastAsiaTheme="minorHAnsi" w:hAnsi="Times New Roman" w:cs="Times New Roman"/>
          <w:color w:val="000000"/>
          <w:sz w:val="28"/>
          <w:szCs w:val="28"/>
          <w:lang w:val="en-US"/>
        </w:rPr>
        <w:t>Algorithm</w:t>
      </w:r>
      <w:r w:rsidRPr="00894B46">
        <w:rPr>
          <w:rFonts w:ascii="Times New Roman" w:hAnsi="Times New Roman" w:cs="Times New Roman"/>
          <w:sz w:val="28"/>
          <w:szCs w:val="28"/>
          <w:lang w:val="en-US"/>
        </w:rPr>
        <w:t xml:space="preserve">». </w:t>
      </w:r>
      <w:r>
        <w:rPr>
          <w:rFonts w:ascii="Times New Roman" w:hAnsi="Times New Roman" w:cs="Times New Roman"/>
          <w:sz w:val="28"/>
          <w:szCs w:val="28"/>
        </w:rPr>
        <w:t>Хэш-код –</w:t>
      </w:r>
      <w:r w:rsidRPr="00643F84">
        <w:rPr>
          <w:rFonts w:ascii="Times New Roman" w:hAnsi="Times New Roman" w:cs="Times New Roman"/>
          <w:sz w:val="28"/>
          <w:szCs w:val="28"/>
        </w:rPr>
        <w:t xml:space="preserve"> это просто строка, практически уникальная для каждой из строк</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b/>
          <w:i/>
          <w:color w:val="000000"/>
          <w:sz w:val="28"/>
          <w:szCs w:val="28"/>
        </w:rPr>
        <w:t>$str</w:t>
      </w:r>
      <w:r w:rsidRPr="00643F84">
        <w:rPr>
          <w:rFonts w:ascii="Times New Roman" w:hAnsi="Times New Roman" w:cs="Times New Roman"/>
          <w:sz w:val="28"/>
          <w:szCs w:val="28"/>
        </w:rPr>
        <w:t>. То есть вероятность того, что две разные строки, переданные в</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b/>
          <w:i/>
          <w:color w:val="000000"/>
          <w:sz w:val="28"/>
          <w:szCs w:val="28"/>
        </w:rPr>
        <w:t>$str</w:t>
      </w:r>
      <w:r w:rsidRPr="00643F84">
        <w:rPr>
          <w:rFonts w:ascii="Times New Roman" w:hAnsi="Times New Roman" w:cs="Times New Roman"/>
          <w:sz w:val="28"/>
          <w:szCs w:val="28"/>
        </w:rPr>
        <w:t>, дадут нам одинаковый хэш-код, стремится к нулю.</w:t>
      </w:r>
    </w:p>
    <w:p w:rsidR="00961C76"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Если длина строки</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b/>
          <w:i/>
          <w:color w:val="000000"/>
          <w:sz w:val="28"/>
          <w:szCs w:val="28"/>
        </w:rPr>
        <w:t>$str</w:t>
      </w:r>
      <w:r w:rsidRPr="00643F84">
        <w:rPr>
          <w:rStyle w:val="apple-converted-space"/>
          <w:rFonts w:ascii="Times New Roman" w:hAnsi="Times New Roman" w:cs="Times New Roman"/>
          <w:color w:val="000000"/>
          <w:sz w:val="28"/>
          <w:szCs w:val="28"/>
        </w:rPr>
        <w:t> </w:t>
      </w:r>
      <w:r w:rsidRPr="00643F84">
        <w:rPr>
          <w:rFonts w:ascii="Times New Roman" w:hAnsi="Times New Roman" w:cs="Times New Roman"/>
          <w:sz w:val="28"/>
          <w:szCs w:val="28"/>
        </w:rPr>
        <w:t>может достигать нескольких тысяч символов, то ее MD5-код занимает максимум</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color w:val="000000"/>
          <w:sz w:val="28"/>
          <w:szCs w:val="28"/>
        </w:rPr>
        <w:t>32</w:t>
      </w:r>
      <w:r w:rsidRPr="00643F84">
        <w:rPr>
          <w:rStyle w:val="apple-converted-space"/>
          <w:rFonts w:ascii="Times New Roman" w:hAnsi="Times New Roman" w:cs="Times New Roman"/>
          <w:color w:val="000000"/>
          <w:sz w:val="28"/>
          <w:szCs w:val="28"/>
        </w:rPr>
        <w:t> </w:t>
      </w:r>
      <w:r>
        <w:rPr>
          <w:rFonts w:ascii="Times New Roman" w:hAnsi="Times New Roman" w:cs="Times New Roman"/>
          <w:sz w:val="28"/>
          <w:szCs w:val="28"/>
        </w:rPr>
        <w:t>символа.</w:t>
      </w:r>
    </w:p>
    <w:p w:rsidR="00961C76" w:rsidRPr="00643F84"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Для чего нужен хэш-код и, в частности, алгоритм</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color w:val="000000"/>
          <w:sz w:val="28"/>
          <w:szCs w:val="28"/>
        </w:rPr>
        <w:t>MD5</w:t>
      </w:r>
      <w:r w:rsidRPr="00643F84">
        <w:rPr>
          <w:rFonts w:ascii="Times New Roman" w:hAnsi="Times New Roman" w:cs="Times New Roman"/>
          <w:sz w:val="28"/>
          <w:szCs w:val="28"/>
        </w:rPr>
        <w:t>? Например, для проверки паролей на истинность.</w:t>
      </w:r>
    </w:p>
    <w:p w:rsidR="00961C76" w:rsidRPr="00643F84"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Пусть, к примеру, у нас есть система со многими пользователями, каждый из которых имеет свой пароль. Можно, конечно, хранить все эти пароли в обычном виде, или зашифровать их каким-нибудь способом, но тогда велика вероятность того, что в один прекрасный день этот файл с паролями у вас украдут.</w:t>
      </w:r>
    </w:p>
    <w:p w:rsidR="00961C76"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Сделаем так: в файле паролей будем хранить не сами пароли, а их (</w:t>
      </w:r>
      <w:r w:rsidRPr="00643F84">
        <w:rPr>
          <w:rStyle w:val="HTML3"/>
          <w:rFonts w:ascii="Times New Roman" w:eastAsiaTheme="minorHAnsi" w:hAnsi="Times New Roman" w:cs="Times New Roman"/>
          <w:color w:val="000000"/>
          <w:sz w:val="28"/>
          <w:szCs w:val="28"/>
        </w:rPr>
        <w:t>MD5</w:t>
      </w:r>
      <w:r w:rsidRPr="00643F84">
        <w:rPr>
          <w:rFonts w:ascii="Times New Roman" w:hAnsi="Times New Roman" w:cs="Times New Roman"/>
          <w:sz w:val="28"/>
          <w:szCs w:val="28"/>
        </w:rPr>
        <w:t>) хэш-коды. При попытке какого-либо пользователя войти в систему</w:t>
      </w:r>
      <w:r>
        <w:rPr>
          <w:rFonts w:ascii="Times New Roman" w:hAnsi="Times New Roman" w:cs="Times New Roman"/>
          <w:sz w:val="28"/>
          <w:szCs w:val="28"/>
        </w:rPr>
        <w:t>,</w:t>
      </w:r>
      <w:r w:rsidRPr="00643F84">
        <w:rPr>
          <w:rFonts w:ascii="Times New Roman" w:hAnsi="Times New Roman" w:cs="Times New Roman"/>
          <w:sz w:val="28"/>
          <w:szCs w:val="28"/>
        </w:rPr>
        <w:t xml:space="preserve"> мы вычислим хэш-код только что введенного им пароля и сравним его с тем, который записан у нас в базе данных. Если коды совпадут, значит, все в порядке, а </w:t>
      </w:r>
      <w:r>
        <w:rPr>
          <w:rFonts w:ascii="Times New Roman" w:hAnsi="Times New Roman" w:cs="Times New Roman"/>
          <w:sz w:val="28"/>
          <w:szCs w:val="28"/>
        </w:rPr>
        <w:t>если нет – что ж, извините...</w:t>
      </w:r>
    </w:p>
    <w:p w:rsidR="00961C76" w:rsidRPr="00643F84"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Конечно, при вычислении хэш-кода какая-то часть информации о строке</w:t>
      </w:r>
      <w:r w:rsidRPr="00643F84">
        <w:rPr>
          <w:rStyle w:val="apple-converted-space"/>
          <w:rFonts w:ascii="Times New Roman" w:hAnsi="Times New Roman" w:cs="Times New Roman"/>
          <w:color w:val="000000"/>
          <w:sz w:val="28"/>
          <w:szCs w:val="28"/>
        </w:rPr>
        <w:t> </w:t>
      </w:r>
      <w:r w:rsidRPr="00643F84">
        <w:rPr>
          <w:rStyle w:val="HTML3"/>
          <w:rFonts w:ascii="Times New Roman" w:eastAsiaTheme="minorHAnsi" w:hAnsi="Times New Roman" w:cs="Times New Roman"/>
          <w:b/>
          <w:i/>
          <w:color w:val="000000"/>
          <w:sz w:val="28"/>
          <w:szCs w:val="28"/>
        </w:rPr>
        <w:t>$str</w:t>
      </w:r>
      <w:r w:rsidRPr="00643F84">
        <w:rPr>
          <w:rStyle w:val="apple-converted-space"/>
          <w:rFonts w:ascii="Times New Roman" w:hAnsi="Times New Roman" w:cs="Times New Roman"/>
          <w:color w:val="000000"/>
          <w:sz w:val="28"/>
          <w:szCs w:val="28"/>
        </w:rPr>
        <w:t> </w:t>
      </w:r>
      <w:r w:rsidRPr="00643F84">
        <w:rPr>
          <w:rFonts w:ascii="Times New Roman" w:hAnsi="Times New Roman" w:cs="Times New Roman"/>
          <w:sz w:val="28"/>
          <w:szCs w:val="28"/>
        </w:rPr>
        <w:t>безвозвратно теряется. И именно это позволяет нам не опасаться, что злоумышленник, получивший файл паролей, сможет его когда-нибудь расшифровать. Ведь в нем нет самих паролей, нет даже их каких-то связных частей!</w:t>
      </w:r>
    </w:p>
    <w:p w:rsidR="00961C76" w:rsidRPr="00643F84"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Пример использования алгоритма хеширования MD5:</w:t>
      </w:r>
    </w:p>
    <w:p w:rsidR="00961C76" w:rsidRPr="00643F84" w:rsidRDefault="00961C76" w:rsidP="00961C76">
      <w:pPr>
        <w:pBdr>
          <w:top w:val="single" w:sz="4" w:space="1" w:color="auto"/>
          <w:left w:val="single" w:sz="4" w:space="4" w:color="auto"/>
          <w:bottom w:val="single" w:sz="4" w:space="1" w:color="auto"/>
          <w:right w:val="single" w:sz="4" w:space="4" w:color="auto"/>
        </w:pBdr>
        <w:rPr>
          <w:rFonts w:ascii="Consolas" w:hAnsi="Consolas" w:cs="Consolas"/>
          <w:color w:val="000000"/>
          <w:sz w:val="20"/>
        </w:rPr>
      </w:pPr>
      <w:r w:rsidRPr="00643F84">
        <w:rPr>
          <w:rStyle w:val="HTML0"/>
          <w:rFonts w:ascii="Consolas" w:eastAsiaTheme="minorHAnsi" w:hAnsi="Consolas" w:cs="Consolas"/>
          <w:color w:val="008000"/>
          <w:sz w:val="24"/>
          <w:szCs w:val="28"/>
        </w:rPr>
        <w:t>&lt;?</w:t>
      </w:r>
      <w:r w:rsidRPr="00643F84">
        <w:rPr>
          <w:rStyle w:val="HTML0"/>
          <w:rFonts w:ascii="Consolas" w:eastAsiaTheme="minorHAnsi" w:hAnsi="Consolas" w:cs="Consolas"/>
          <w:color w:val="0000BB"/>
          <w:sz w:val="24"/>
          <w:szCs w:val="28"/>
        </w:rPr>
        <w:t>php</w:t>
      </w:r>
      <w:r w:rsidRPr="00643F84">
        <w:rPr>
          <w:rFonts w:ascii="Consolas" w:hAnsi="Consolas" w:cs="Consolas"/>
          <w:color w:val="000000"/>
          <w:sz w:val="20"/>
        </w:rPr>
        <w:br/>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pass_a </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 </w:t>
      </w:r>
      <w:r w:rsidRPr="00643F84">
        <w:rPr>
          <w:rStyle w:val="HTML0"/>
          <w:rFonts w:ascii="Consolas" w:eastAsiaTheme="minorHAnsi" w:hAnsi="Consolas" w:cs="Consolas"/>
          <w:color w:val="FF0000"/>
          <w:sz w:val="24"/>
          <w:szCs w:val="28"/>
        </w:rPr>
        <w:t>"MySecret"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pass_b </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 </w:t>
      </w:r>
      <w:r w:rsidRPr="00643F84">
        <w:rPr>
          <w:rStyle w:val="HTML0"/>
          <w:rFonts w:ascii="Consolas" w:eastAsiaTheme="minorHAnsi" w:hAnsi="Consolas" w:cs="Consolas"/>
          <w:color w:val="FF0000"/>
          <w:sz w:val="24"/>
          <w:szCs w:val="28"/>
        </w:rPr>
        <w:t>"MySecret"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Times New Roman" w:eastAsiaTheme="minorHAnsi" w:hAnsi="Times New Roman" w:cs="Times New Roman"/>
          <w:i/>
          <w:color w:val="FF8000"/>
          <w:sz w:val="24"/>
          <w:szCs w:val="28"/>
        </w:rPr>
        <w:t>// Выводим хеш-код строки MySecret ($pass_a) - исходный пароль</w:t>
      </w:r>
      <w:r w:rsidRPr="00643F84">
        <w:rPr>
          <w:rFonts w:ascii="Consolas" w:hAnsi="Consolas" w:cs="Consolas"/>
          <w:color w:val="000000"/>
          <w:sz w:val="20"/>
        </w:rPr>
        <w:br/>
      </w:r>
      <w:r w:rsidRPr="00643F84">
        <w:rPr>
          <w:rStyle w:val="HTML0"/>
          <w:rFonts w:ascii="Consolas" w:eastAsiaTheme="minorHAnsi" w:hAnsi="Consolas" w:cs="Consolas"/>
          <w:color w:val="0000BB"/>
          <w:sz w:val="24"/>
          <w:szCs w:val="28"/>
        </w:rPr>
        <w:t>echo </w:t>
      </w:r>
      <w:r w:rsidRPr="00643F84">
        <w:rPr>
          <w:rStyle w:val="HTML0"/>
          <w:rFonts w:ascii="Consolas" w:eastAsiaTheme="minorHAnsi" w:hAnsi="Consolas" w:cs="Consolas"/>
          <w:color w:val="FF0000"/>
          <w:sz w:val="24"/>
          <w:szCs w:val="28"/>
        </w:rPr>
        <w:t>"&lt;b&gt;Хеш-код исходного пароля '$pass_a':&lt;/b&gt;&lt;b style=\"color:green\"&gt;"</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md5</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pass_a</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FF0000"/>
          <w:sz w:val="24"/>
          <w:szCs w:val="28"/>
        </w:rPr>
        <w:t>"&lt;/b&gt;&lt;br&gt;"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Times New Roman" w:eastAsiaTheme="minorHAnsi" w:hAnsi="Times New Roman" w:cs="Times New Roman"/>
          <w:i/>
          <w:color w:val="FF8000"/>
          <w:sz w:val="24"/>
          <w:szCs w:val="28"/>
        </w:rPr>
        <w:lastRenderedPageBreak/>
        <w:t>// Выводим хеш-код строки MySecret ($pass_b) - верифицируемый пароль</w:t>
      </w:r>
      <w:r w:rsidRPr="00643F84">
        <w:rPr>
          <w:rFonts w:ascii="Times New Roman" w:hAnsi="Times New Roman" w:cs="Times New Roman"/>
          <w:i/>
          <w:color w:val="000000"/>
          <w:sz w:val="20"/>
        </w:rPr>
        <w:br/>
      </w:r>
      <w:r w:rsidRPr="00643F84">
        <w:rPr>
          <w:rStyle w:val="HTML0"/>
          <w:rFonts w:ascii="Consolas" w:eastAsiaTheme="minorHAnsi" w:hAnsi="Consolas" w:cs="Consolas"/>
          <w:color w:val="0000BB"/>
          <w:sz w:val="24"/>
          <w:szCs w:val="28"/>
        </w:rPr>
        <w:t>echo </w:t>
      </w:r>
      <w:r w:rsidRPr="00643F84">
        <w:rPr>
          <w:rStyle w:val="HTML0"/>
          <w:rFonts w:ascii="Consolas" w:eastAsiaTheme="minorHAnsi" w:hAnsi="Consolas" w:cs="Consolas"/>
          <w:color w:val="FF0000"/>
          <w:sz w:val="24"/>
          <w:szCs w:val="28"/>
        </w:rPr>
        <w:t>"&lt;b&gt;Хеш-код верифицируемого пароля '$pass_b':&lt;/b&gt;&lt;b style=\"color:green\"&gt;"</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md5</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pass_b</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FF0000"/>
          <w:sz w:val="24"/>
          <w:szCs w:val="28"/>
        </w:rPr>
        <w:t>"&lt;/b&gt;&lt;br&gt;"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Times New Roman" w:eastAsiaTheme="minorHAnsi" w:hAnsi="Times New Roman" w:cs="Times New Roman"/>
          <w:i/>
          <w:color w:val="FF8000"/>
          <w:sz w:val="24"/>
          <w:szCs w:val="28"/>
        </w:rPr>
        <w:t>// Сравниваем хеш-коды MD5 исходного и верифицируемого пароля</w:t>
      </w:r>
      <w:r w:rsidRPr="00643F84">
        <w:rPr>
          <w:rFonts w:ascii="Consolas" w:hAnsi="Consolas" w:cs="Consolas"/>
          <w:color w:val="000000"/>
          <w:sz w:val="20"/>
        </w:rPr>
        <w:br/>
      </w:r>
      <w:r w:rsidRPr="00643F84">
        <w:rPr>
          <w:rStyle w:val="HTML0"/>
          <w:rFonts w:ascii="Consolas" w:eastAsiaTheme="minorHAnsi" w:hAnsi="Consolas" w:cs="Consolas"/>
          <w:color w:val="0000BB"/>
          <w:sz w:val="24"/>
          <w:szCs w:val="28"/>
        </w:rPr>
        <w:t>echo </w:t>
      </w:r>
      <w:r w:rsidRPr="00643F84">
        <w:rPr>
          <w:rStyle w:val="HTML0"/>
          <w:rFonts w:ascii="Consolas" w:eastAsiaTheme="minorHAnsi" w:hAnsi="Consolas" w:cs="Consolas"/>
          <w:color w:val="FF0000"/>
          <w:sz w:val="24"/>
          <w:szCs w:val="28"/>
        </w:rPr>
        <w:t>"&lt;h3&gt;Проверяем истинность введенного пароля:&lt;/h3&gt;"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Consolas" w:eastAsiaTheme="minorHAnsi" w:hAnsi="Consolas" w:cs="Consolas"/>
          <w:color w:val="008000"/>
          <w:sz w:val="24"/>
          <w:szCs w:val="28"/>
        </w:rPr>
        <w:t>if</w:t>
      </w:r>
      <w:r w:rsidRPr="00643F84">
        <w:rPr>
          <w:rStyle w:val="HTML0"/>
          <w:rFonts w:ascii="Consolas" w:eastAsiaTheme="minorHAnsi" w:hAnsi="Consolas" w:cs="Consolas"/>
          <w:color w:val="0000BB"/>
          <w:sz w:val="24"/>
          <w:szCs w:val="28"/>
        </w:rPr>
        <w:t> </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md5</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pass_a</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md5</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pass_b</w:t>
      </w:r>
      <w:r w:rsidRPr="00643F84">
        <w:rPr>
          <w:rStyle w:val="HTML0"/>
          <w:rFonts w:ascii="Consolas" w:eastAsiaTheme="minorHAnsi" w:hAnsi="Consolas" w:cs="Consolas"/>
          <w:color w:val="008000"/>
          <w:sz w:val="24"/>
          <w:szCs w:val="28"/>
        </w:rPr>
        <w:t>))</w:t>
      </w:r>
      <w:r w:rsidRPr="00643F84">
        <w:rPr>
          <w:rStyle w:val="HTML0"/>
          <w:rFonts w:ascii="Consolas" w:eastAsiaTheme="minorHAnsi" w:hAnsi="Consolas" w:cs="Consolas"/>
          <w:color w:val="0000BB"/>
          <w:sz w:val="24"/>
          <w:szCs w:val="28"/>
        </w:rPr>
        <w:t> echo </w:t>
      </w:r>
      <w:r w:rsidRPr="00643F84">
        <w:rPr>
          <w:rStyle w:val="HTML0"/>
          <w:rFonts w:ascii="Consolas" w:eastAsiaTheme="minorHAnsi" w:hAnsi="Consolas" w:cs="Consolas"/>
          <w:color w:val="FF0000"/>
          <w:sz w:val="24"/>
          <w:szCs w:val="28"/>
        </w:rPr>
        <w:t>"&lt;h3 style=\"color:green\"&gt;Пароль верный! (Хеш-коды совпадают)&lt;/h3&gt;"</w:t>
      </w:r>
      <w:r w:rsidRPr="00643F84">
        <w:rPr>
          <w:rStyle w:val="HTML0"/>
          <w:rFonts w:ascii="Consolas" w:eastAsiaTheme="minorHAnsi" w:hAnsi="Consolas" w:cs="Consolas"/>
          <w:color w:val="008000"/>
          <w:sz w:val="24"/>
          <w:szCs w:val="28"/>
        </w:rPr>
        <w:t>;</w:t>
      </w:r>
      <w:r w:rsidRPr="00643F84">
        <w:rPr>
          <w:rFonts w:ascii="Consolas" w:hAnsi="Consolas" w:cs="Consolas"/>
          <w:color w:val="000000"/>
          <w:sz w:val="20"/>
        </w:rPr>
        <w:br/>
      </w:r>
      <w:r w:rsidRPr="00643F84">
        <w:rPr>
          <w:rStyle w:val="HTML0"/>
          <w:rFonts w:ascii="Consolas" w:eastAsiaTheme="minorHAnsi" w:hAnsi="Consolas" w:cs="Consolas"/>
          <w:color w:val="008000"/>
          <w:sz w:val="24"/>
          <w:szCs w:val="28"/>
        </w:rPr>
        <w:t>else</w:t>
      </w:r>
      <w:r w:rsidRPr="00643F84">
        <w:rPr>
          <w:rStyle w:val="HTML0"/>
          <w:rFonts w:ascii="Consolas" w:eastAsiaTheme="minorHAnsi" w:hAnsi="Consolas" w:cs="Consolas"/>
          <w:color w:val="0000BB"/>
          <w:sz w:val="24"/>
          <w:szCs w:val="28"/>
        </w:rPr>
        <w:t> echo </w:t>
      </w:r>
      <w:r w:rsidRPr="00643F84">
        <w:rPr>
          <w:rStyle w:val="HTML0"/>
          <w:rFonts w:ascii="Consolas" w:eastAsiaTheme="minorHAnsi" w:hAnsi="Consolas" w:cs="Consolas"/>
          <w:color w:val="FF0000"/>
          <w:sz w:val="24"/>
          <w:szCs w:val="28"/>
        </w:rPr>
        <w:t>"&lt;h3 style=\"color:red\"&gt;Пароль неверный! (Хеш-коды не совпадают)&lt;/h3&gt;"</w:t>
      </w:r>
      <w:r w:rsidRPr="00643F84">
        <w:rPr>
          <w:rFonts w:ascii="Consolas" w:hAnsi="Consolas" w:cs="Consolas"/>
          <w:color w:val="000000"/>
          <w:sz w:val="20"/>
        </w:rPr>
        <w:br/>
      </w:r>
      <w:r w:rsidRPr="00643F84">
        <w:rPr>
          <w:rStyle w:val="HTML0"/>
          <w:rFonts w:ascii="Times New Roman" w:eastAsiaTheme="minorHAnsi" w:hAnsi="Times New Roman" w:cs="Times New Roman"/>
          <w:i/>
          <w:color w:val="FF8000"/>
          <w:sz w:val="24"/>
          <w:szCs w:val="28"/>
        </w:rPr>
        <w:t>// В данной ситуации выводит: Пароль верный! (Хеш-коды совпадают)</w:t>
      </w:r>
      <w:r w:rsidRPr="00643F84">
        <w:rPr>
          <w:rFonts w:ascii="Times New Roman" w:hAnsi="Times New Roman" w:cs="Times New Roman"/>
          <w:i/>
          <w:color w:val="000000"/>
          <w:sz w:val="20"/>
        </w:rPr>
        <w:br/>
      </w:r>
      <w:r w:rsidRPr="00643F84">
        <w:rPr>
          <w:rStyle w:val="HTML0"/>
          <w:rFonts w:ascii="Times New Roman" w:eastAsiaTheme="minorHAnsi" w:hAnsi="Times New Roman" w:cs="Times New Roman"/>
          <w:i/>
          <w:color w:val="FF8000"/>
          <w:sz w:val="24"/>
          <w:szCs w:val="28"/>
        </w:rPr>
        <w:t>// Попробуйте изменить значение строки $pass_b :)</w:t>
      </w:r>
      <w:r w:rsidRPr="00643F84">
        <w:rPr>
          <w:rFonts w:ascii="Consolas" w:hAnsi="Consolas" w:cs="Consolas"/>
          <w:color w:val="000000"/>
          <w:sz w:val="20"/>
        </w:rPr>
        <w:br/>
      </w:r>
      <w:r w:rsidRPr="00643F84">
        <w:rPr>
          <w:rStyle w:val="HTML0"/>
          <w:rFonts w:ascii="Consolas" w:eastAsiaTheme="minorHAnsi" w:hAnsi="Consolas" w:cs="Consolas"/>
          <w:color w:val="008000"/>
          <w:sz w:val="24"/>
          <w:szCs w:val="28"/>
        </w:rPr>
        <w:t>?&gt;</w:t>
      </w:r>
    </w:p>
    <w:p w:rsidR="00961C76" w:rsidRPr="00643F84" w:rsidRDefault="00961C76" w:rsidP="00961C76">
      <w:pPr>
        <w:pStyle w:val="ae"/>
        <w:ind w:firstLine="708"/>
        <w:jc w:val="both"/>
        <w:rPr>
          <w:rFonts w:ascii="Times New Roman" w:hAnsi="Times New Roman" w:cs="Times New Roman"/>
          <w:sz w:val="28"/>
          <w:szCs w:val="28"/>
        </w:rPr>
      </w:pPr>
      <w:r w:rsidRPr="00643F84">
        <w:rPr>
          <w:rStyle w:val="a7"/>
          <w:rFonts w:ascii="Times New Roman" w:hAnsi="Times New Roman" w:cs="Times New Roman"/>
          <w:color w:val="000000"/>
          <w:sz w:val="28"/>
          <w:szCs w:val="28"/>
        </w:rPr>
        <w:t xml:space="preserve">crc32(string </w:t>
      </w:r>
      <w:r w:rsidRPr="00643F84">
        <w:rPr>
          <w:rStyle w:val="a7"/>
          <w:rFonts w:ascii="Times New Roman" w:hAnsi="Times New Roman" w:cs="Times New Roman"/>
          <w:i/>
          <w:color w:val="000000"/>
          <w:sz w:val="28"/>
          <w:szCs w:val="28"/>
        </w:rPr>
        <w:t>$str</w:t>
      </w:r>
      <w:r w:rsidRPr="00643F84">
        <w:rPr>
          <w:rStyle w:val="a7"/>
          <w:rFonts w:ascii="Times New Roman" w:hAnsi="Times New Roman" w:cs="Times New Roman"/>
          <w:color w:val="000000"/>
          <w:sz w:val="28"/>
          <w:szCs w:val="28"/>
        </w:rPr>
        <w:t>)</w:t>
      </w:r>
    </w:p>
    <w:p w:rsidR="00961C76" w:rsidRDefault="00961C76" w:rsidP="00961C76">
      <w:pPr>
        <w:pStyle w:val="ae"/>
        <w:ind w:firstLine="708"/>
        <w:jc w:val="both"/>
        <w:rPr>
          <w:rFonts w:ascii="Times New Roman" w:hAnsi="Times New Roman" w:cs="Times New Roman"/>
          <w:sz w:val="28"/>
          <w:szCs w:val="28"/>
        </w:rPr>
      </w:pPr>
      <w:r w:rsidRPr="00643F84">
        <w:rPr>
          <w:rFonts w:ascii="Times New Roman" w:hAnsi="Times New Roman" w:cs="Times New Roman"/>
          <w:sz w:val="28"/>
          <w:szCs w:val="28"/>
        </w:rPr>
        <w:t xml:space="preserve">Функция </w:t>
      </w:r>
      <w:r w:rsidRPr="00E1217A">
        <w:rPr>
          <w:rFonts w:ascii="Times New Roman" w:hAnsi="Times New Roman" w:cs="Times New Roman"/>
          <w:b/>
          <w:sz w:val="28"/>
          <w:szCs w:val="28"/>
        </w:rPr>
        <w:t>crc32()</w:t>
      </w:r>
      <w:r w:rsidRPr="00643F84">
        <w:rPr>
          <w:rFonts w:ascii="Times New Roman" w:hAnsi="Times New Roman" w:cs="Times New Roman"/>
          <w:sz w:val="28"/>
          <w:szCs w:val="28"/>
        </w:rPr>
        <w:t xml:space="preserve"> вычисляет 32-битную контрольную сумму строки </w:t>
      </w:r>
      <w:r w:rsidRPr="00E1217A">
        <w:rPr>
          <w:rFonts w:ascii="Times New Roman" w:hAnsi="Times New Roman" w:cs="Times New Roman"/>
          <w:b/>
          <w:i/>
          <w:sz w:val="28"/>
          <w:szCs w:val="28"/>
        </w:rPr>
        <w:t>$str</w:t>
      </w:r>
      <w:r w:rsidRPr="00643F84">
        <w:rPr>
          <w:rFonts w:ascii="Times New Roman" w:hAnsi="Times New Roman" w:cs="Times New Roman"/>
          <w:sz w:val="28"/>
          <w:szCs w:val="28"/>
        </w:rPr>
        <w:t>. То есть, резул</w:t>
      </w:r>
      <w:r>
        <w:rPr>
          <w:rFonts w:ascii="Times New Roman" w:hAnsi="Times New Roman" w:cs="Times New Roman"/>
          <w:sz w:val="28"/>
          <w:szCs w:val="28"/>
        </w:rPr>
        <w:t>ьтат ее работы –</w:t>
      </w:r>
      <w:r w:rsidRPr="00643F84">
        <w:rPr>
          <w:rFonts w:ascii="Times New Roman" w:hAnsi="Times New Roman" w:cs="Times New Roman"/>
          <w:sz w:val="28"/>
          <w:szCs w:val="28"/>
        </w:rPr>
        <w:t xml:space="preserve"> 32 битное (4-байтовое) целое число. Эта функция работает гораздо быстрее </w:t>
      </w:r>
      <w:r w:rsidRPr="00E1217A">
        <w:rPr>
          <w:rFonts w:ascii="Times New Roman" w:hAnsi="Times New Roman" w:cs="Times New Roman"/>
          <w:b/>
          <w:sz w:val="28"/>
          <w:szCs w:val="28"/>
        </w:rPr>
        <w:t>md5()</w:t>
      </w:r>
      <w:r w:rsidRPr="00643F84">
        <w:rPr>
          <w:rFonts w:ascii="Times New Roman" w:hAnsi="Times New Roman" w:cs="Times New Roman"/>
          <w:sz w:val="28"/>
          <w:szCs w:val="28"/>
        </w:rPr>
        <w:t>, но в то же время</w:t>
      </w:r>
      <w:r>
        <w:rPr>
          <w:rFonts w:ascii="Times New Roman" w:hAnsi="Times New Roman" w:cs="Times New Roman"/>
          <w:sz w:val="28"/>
          <w:szCs w:val="28"/>
        </w:rPr>
        <w:t xml:space="preserve"> выдает гораздо менее надежные «</w:t>
      </w:r>
      <w:r w:rsidRPr="00643F84">
        <w:rPr>
          <w:rFonts w:ascii="Times New Roman" w:hAnsi="Times New Roman" w:cs="Times New Roman"/>
          <w:sz w:val="28"/>
          <w:szCs w:val="28"/>
        </w:rPr>
        <w:t>хэш-коды</w:t>
      </w:r>
      <w:r>
        <w:rPr>
          <w:rFonts w:ascii="Times New Roman" w:hAnsi="Times New Roman" w:cs="Times New Roman"/>
          <w:sz w:val="28"/>
          <w:szCs w:val="28"/>
        </w:rPr>
        <w:t>»</w:t>
      </w:r>
      <w:r w:rsidRPr="00643F84">
        <w:rPr>
          <w:rFonts w:ascii="Times New Roman" w:hAnsi="Times New Roman" w:cs="Times New Roman"/>
          <w:sz w:val="28"/>
          <w:szCs w:val="28"/>
        </w:rPr>
        <w:t xml:space="preserve"> для строки.</w:t>
      </w:r>
    </w:p>
    <w:p w:rsidR="00961C76" w:rsidRPr="00643F84" w:rsidRDefault="00961C76" w:rsidP="00961C76">
      <w:pPr>
        <w:pStyle w:val="ae"/>
        <w:ind w:firstLine="708"/>
        <w:jc w:val="both"/>
        <w:rPr>
          <w:rFonts w:ascii="Times New Roman" w:hAnsi="Times New Roman" w:cs="Times New Roman"/>
          <w:sz w:val="28"/>
          <w:szCs w:val="28"/>
        </w:rPr>
      </w:pPr>
    </w:p>
    <w:p w:rsidR="00961C76" w:rsidRPr="00B45B45" w:rsidRDefault="00961C76" w:rsidP="00961C76">
      <w:pPr>
        <w:pStyle w:val="2"/>
        <w:ind w:firstLine="708"/>
        <w:jc w:val="both"/>
        <w:rPr>
          <w:rFonts w:ascii="Times New Roman" w:hAnsi="Times New Roman" w:cs="Times New Roman"/>
          <w:b/>
          <w:color w:val="000000" w:themeColor="text1"/>
          <w:sz w:val="28"/>
          <w:u w:val="single"/>
        </w:rPr>
      </w:pPr>
      <w:r w:rsidRPr="00B45B45">
        <w:rPr>
          <w:rFonts w:ascii="Times New Roman" w:hAnsi="Times New Roman" w:cs="Times New Roman"/>
          <w:b/>
          <w:color w:val="000000" w:themeColor="text1"/>
          <w:sz w:val="28"/>
          <w:u w:val="single"/>
        </w:rPr>
        <w:t>Функции сброса буфера вывода</w:t>
      </w:r>
    </w:p>
    <w:p w:rsidR="00961C76" w:rsidRDefault="00961C76" w:rsidP="00961C76">
      <w:pPr>
        <w:pStyle w:val="ae"/>
        <w:ind w:firstLine="708"/>
        <w:jc w:val="both"/>
        <w:rPr>
          <w:rStyle w:val="a7"/>
          <w:rFonts w:ascii="Times New Roman" w:hAnsi="Times New Roman" w:cs="Times New Roman"/>
          <w:color w:val="000000"/>
          <w:sz w:val="28"/>
          <w:szCs w:val="28"/>
        </w:rPr>
      </w:pPr>
    </w:p>
    <w:p w:rsidR="00961C76" w:rsidRPr="00B45B45" w:rsidRDefault="00961C76" w:rsidP="00961C76">
      <w:pPr>
        <w:pStyle w:val="ae"/>
        <w:ind w:firstLine="708"/>
        <w:jc w:val="both"/>
        <w:rPr>
          <w:rFonts w:ascii="Times New Roman" w:hAnsi="Times New Roman" w:cs="Times New Roman"/>
          <w:sz w:val="28"/>
          <w:szCs w:val="28"/>
        </w:rPr>
      </w:pPr>
      <w:r w:rsidRPr="00B45B45">
        <w:rPr>
          <w:rStyle w:val="a7"/>
          <w:rFonts w:ascii="Times New Roman" w:hAnsi="Times New Roman" w:cs="Times New Roman"/>
          <w:color w:val="000000"/>
          <w:sz w:val="28"/>
          <w:szCs w:val="28"/>
        </w:rPr>
        <w:t>flush()</w:t>
      </w:r>
    </w:p>
    <w:p w:rsidR="00961C76" w:rsidRPr="00B45B45" w:rsidRDefault="00961C76" w:rsidP="00961C76">
      <w:pPr>
        <w:pStyle w:val="ae"/>
        <w:ind w:firstLine="708"/>
        <w:jc w:val="both"/>
        <w:rPr>
          <w:rFonts w:ascii="Times New Roman" w:hAnsi="Times New Roman" w:cs="Times New Roman"/>
          <w:sz w:val="28"/>
          <w:szCs w:val="28"/>
        </w:rPr>
      </w:pPr>
      <w:r w:rsidRPr="00B45B45">
        <w:rPr>
          <w:rFonts w:ascii="Times New Roman" w:hAnsi="Times New Roman" w:cs="Times New Roman"/>
          <w:sz w:val="28"/>
          <w:szCs w:val="28"/>
        </w:rPr>
        <w:t>Эта функция имеет очень и очень отдаленное отношение к работе со строками, но она еще дальше отстоит от других функций.</w:t>
      </w:r>
    </w:p>
    <w:p w:rsidR="00961C76" w:rsidRPr="00B45B45" w:rsidRDefault="00961C76" w:rsidP="00961C76">
      <w:pPr>
        <w:pStyle w:val="ae"/>
        <w:ind w:firstLine="708"/>
        <w:jc w:val="both"/>
        <w:rPr>
          <w:rFonts w:ascii="Times New Roman" w:hAnsi="Times New Roman" w:cs="Times New Roman"/>
          <w:sz w:val="28"/>
          <w:szCs w:val="28"/>
        </w:rPr>
      </w:pPr>
      <w:r w:rsidRPr="00B45B45">
        <w:rPr>
          <w:rFonts w:ascii="Times New Roman" w:hAnsi="Times New Roman" w:cs="Times New Roman"/>
          <w:sz w:val="28"/>
          <w:szCs w:val="28"/>
        </w:rPr>
        <w:t>Начнем издалека: обычно при использовании</w:t>
      </w:r>
      <w:r w:rsidRPr="00B45B45">
        <w:rPr>
          <w:rStyle w:val="apple-converted-space"/>
          <w:rFonts w:ascii="Times New Roman" w:hAnsi="Times New Roman" w:cs="Times New Roman"/>
          <w:color w:val="000000"/>
          <w:sz w:val="28"/>
          <w:szCs w:val="28"/>
        </w:rPr>
        <w:t> </w:t>
      </w:r>
      <w:r w:rsidRPr="00B45B45">
        <w:rPr>
          <w:rStyle w:val="HTML3"/>
          <w:rFonts w:ascii="Times New Roman" w:eastAsiaTheme="minorHAnsi" w:hAnsi="Times New Roman" w:cs="Times New Roman"/>
          <w:b/>
          <w:color w:val="000000"/>
          <w:sz w:val="28"/>
          <w:szCs w:val="28"/>
        </w:rPr>
        <w:t>echo</w:t>
      </w:r>
      <w:r w:rsidRPr="00B45B45">
        <w:rPr>
          <w:rStyle w:val="apple-converted-space"/>
          <w:rFonts w:ascii="Times New Roman" w:hAnsi="Times New Roman" w:cs="Times New Roman"/>
          <w:color w:val="000000"/>
          <w:sz w:val="28"/>
          <w:szCs w:val="28"/>
        </w:rPr>
        <w:t> </w:t>
      </w:r>
      <w:r w:rsidRPr="00B45B45">
        <w:rPr>
          <w:rFonts w:ascii="Times New Roman" w:hAnsi="Times New Roman" w:cs="Times New Roman"/>
          <w:sz w:val="28"/>
          <w:szCs w:val="28"/>
        </w:rPr>
        <w:t xml:space="preserve">данные не прямо сразу отправляются клиенту, а накапливаются в специальном буфере, чтобы потом транспортироваться большой </w:t>
      </w:r>
      <w:r>
        <w:rPr>
          <w:rFonts w:ascii="Times New Roman" w:hAnsi="Times New Roman" w:cs="Times New Roman"/>
          <w:sz w:val="28"/>
          <w:szCs w:val="28"/>
        </w:rPr>
        <w:t>«</w:t>
      </w:r>
      <w:r w:rsidRPr="00B45B45">
        <w:rPr>
          <w:rFonts w:ascii="Times New Roman" w:hAnsi="Times New Roman" w:cs="Times New Roman"/>
          <w:sz w:val="28"/>
          <w:szCs w:val="28"/>
        </w:rPr>
        <w:t>пачкой</w:t>
      </w:r>
      <w:r>
        <w:rPr>
          <w:rFonts w:ascii="Times New Roman" w:hAnsi="Times New Roman" w:cs="Times New Roman"/>
          <w:sz w:val="28"/>
          <w:szCs w:val="28"/>
        </w:rPr>
        <w:t>»</w:t>
      </w:r>
      <w:r w:rsidRPr="00B45B45">
        <w:rPr>
          <w:rFonts w:ascii="Times New Roman" w:hAnsi="Times New Roman" w:cs="Times New Roman"/>
          <w:sz w:val="28"/>
          <w:szCs w:val="28"/>
        </w:rPr>
        <w:t>. Так получается быстрее.</w:t>
      </w:r>
    </w:p>
    <w:p w:rsidR="00961C76" w:rsidRDefault="00961C76" w:rsidP="00961C76">
      <w:pPr>
        <w:pStyle w:val="ae"/>
        <w:ind w:firstLine="708"/>
        <w:jc w:val="both"/>
        <w:rPr>
          <w:rFonts w:ascii="Times New Roman" w:hAnsi="Times New Roman" w:cs="Times New Roman"/>
          <w:sz w:val="28"/>
          <w:szCs w:val="28"/>
        </w:rPr>
      </w:pPr>
      <w:r w:rsidRPr="00B45B45">
        <w:rPr>
          <w:rFonts w:ascii="Times New Roman" w:hAnsi="Times New Roman" w:cs="Times New Roman"/>
          <w:sz w:val="28"/>
          <w:szCs w:val="28"/>
        </w:rPr>
        <w:t>Однако, иногда бывает нужно досрочно отправить все данные из буфера пользователю, например, если вы что-то выводите в реальном времени (так зачастую работают чаты). Вот тут-то вам и поможет функция</w:t>
      </w:r>
      <w:r w:rsidRPr="00B45B45">
        <w:rPr>
          <w:rStyle w:val="apple-converted-space"/>
          <w:rFonts w:ascii="Times New Roman" w:hAnsi="Times New Roman" w:cs="Times New Roman"/>
          <w:color w:val="000000"/>
          <w:sz w:val="28"/>
          <w:szCs w:val="28"/>
        </w:rPr>
        <w:t> </w:t>
      </w:r>
      <w:r w:rsidRPr="00B45B45">
        <w:rPr>
          <w:rStyle w:val="HTML3"/>
          <w:rFonts w:ascii="Times New Roman" w:eastAsiaTheme="minorHAnsi" w:hAnsi="Times New Roman" w:cs="Times New Roman"/>
          <w:b/>
          <w:color w:val="000000"/>
          <w:sz w:val="28"/>
          <w:szCs w:val="28"/>
        </w:rPr>
        <w:t>flush()</w:t>
      </w:r>
      <w:r w:rsidRPr="00B45B45">
        <w:rPr>
          <w:rFonts w:ascii="Times New Roman" w:hAnsi="Times New Roman" w:cs="Times New Roman"/>
          <w:sz w:val="28"/>
          <w:szCs w:val="28"/>
        </w:rPr>
        <w:t>, которая отправляет содержимое буфера</w:t>
      </w:r>
      <w:r w:rsidRPr="00B45B45">
        <w:rPr>
          <w:rStyle w:val="apple-converted-space"/>
          <w:rFonts w:ascii="Times New Roman" w:hAnsi="Times New Roman" w:cs="Times New Roman"/>
          <w:color w:val="000000"/>
          <w:sz w:val="28"/>
          <w:szCs w:val="28"/>
        </w:rPr>
        <w:t> </w:t>
      </w:r>
      <w:r w:rsidRPr="00B45B45">
        <w:rPr>
          <w:rStyle w:val="HTML3"/>
          <w:rFonts w:ascii="Times New Roman" w:eastAsiaTheme="minorHAnsi" w:hAnsi="Times New Roman" w:cs="Times New Roman"/>
          <w:b/>
          <w:color w:val="000000"/>
          <w:sz w:val="28"/>
          <w:szCs w:val="28"/>
        </w:rPr>
        <w:t>echo</w:t>
      </w:r>
      <w:r w:rsidRPr="00B45B45">
        <w:rPr>
          <w:rStyle w:val="apple-converted-space"/>
          <w:rFonts w:ascii="Times New Roman" w:hAnsi="Times New Roman" w:cs="Times New Roman"/>
          <w:color w:val="000000"/>
          <w:sz w:val="28"/>
          <w:szCs w:val="28"/>
        </w:rPr>
        <w:t> </w:t>
      </w:r>
      <w:r w:rsidRPr="00B45B45">
        <w:rPr>
          <w:rFonts w:ascii="Times New Roman" w:hAnsi="Times New Roman" w:cs="Times New Roman"/>
          <w:sz w:val="28"/>
          <w:szCs w:val="28"/>
        </w:rPr>
        <w:t>в браузер пользователя.</w:t>
      </w:r>
    </w:p>
    <w:p w:rsidR="00961C76" w:rsidRPr="00B45B45" w:rsidRDefault="00961C76" w:rsidP="00961C76">
      <w:pPr>
        <w:pStyle w:val="ae"/>
        <w:ind w:firstLine="708"/>
        <w:jc w:val="both"/>
        <w:rPr>
          <w:rFonts w:ascii="Times New Roman" w:hAnsi="Times New Roman" w:cs="Times New Roman"/>
          <w:sz w:val="28"/>
          <w:szCs w:val="28"/>
        </w:rPr>
      </w:pPr>
    </w:p>
    <w:p w:rsidR="00961C76" w:rsidRPr="004F54D7" w:rsidRDefault="00961C76" w:rsidP="00961C76">
      <w:pPr>
        <w:pStyle w:val="2"/>
        <w:ind w:firstLine="708"/>
        <w:rPr>
          <w:rFonts w:ascii="Times New Roman" w:hAnsi="Times New Roman" w:cs="Times New Roman"/>
          <w:b/>
          <w:color w:val="000000" w:themeColor="text1"/>
          <w:sz w:val="28"/>
          <w:u w:val="single"/>
        </w:rPr>
      </w:pPr>
      <w:r w:rsidRPr="004F54D7">
        <w:rPr>
          <w:rFonts w:ascii="Times New Roman" w:hAnsi="Times New Roman" w:cs="Times New Roman"/>
          <w:b/>
          <w:color w:val="000000" w:themeColor="text1"/>
          <w:sz w:val="28"/>
          <w:u w:val="single"/>
        </w:rPr>
        <w:t>Преобразование в строковый тип</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Вы можете преобразовывать значения в строковый тип, используя приведение</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(string)</w:t>
      </w:r>
      <w:r w:rsidRPr="004F54D7">
        <w:rPr>
          <w:rFonts w:ascii="Times New Roman" w:hAnsi="Times New Roman" w:cs="Times New Roman"/>
          <w:sz w:val="28"/>
          <w:szCs w:val="28"/>
        </w:rPr>
        <w:t>, либо функцию</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b/>
          <w:bCs/>
          <w:sz w:val="28"/>
          <w:szCs w:val="28"/>
        </w:rPr>
        <w:t>strval()</w:t>
      </w:r>
      <w:r w:rsidRPr="004F54D7">
        <w:rPr>
          <w:rFonts w:ascii="Times New Roman" w:hAnsi="Times New Roman" w:cs="Times New Roman"/>
          <w:sz w:val="28"/>
          <w:szCs w:val="28"/>
        </w:rPr>
        <w:t>.</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В выражениях, где необходима строка, преобразование происходит автоматически. Это происходит, когда вы используете функции</w:t>
      </w:r>
      <w:r w:rsidRPr="004F54D7">
        <w:rPr>
          <w:rStyle w:val="apple-converted-space"/>
          <w:rFonts w:ascii="Times New Roman" w:eastAsiaTheme="majorEastAsia" w:hAnsi="Times New Roman" w:cs="Times New Roman"/>
          <w:color w:val="000000"/>
          <w:sz w:val="28"/>
          <w:szCs w:val="28"/>
        </w:rPr>
        <w:t> </w:t>
      </w:r>
      <w:r w:rsidRPr="00B67650">
        <w:rPr>
          <w:rFonts w:ascii="Times New Roman" w:hAnsi="Times New Roman" w:cs="Times New Roman"/>
          <w:b/>
          <w:bCs/>
          <w:sz w:val="28"/>
          <w:szCs w:val="28"/>
        </w:rPr>
        <w:t>echo()</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или</w:t>
      </w:r>
      <w:r w:rsidRPr="004F54D7">
        <w:rPr>
          <w:rStyle w:val="apple-converted-space"/>
          <w:rFonts w:ascii="Times New Roman" w:eastAsiaTheme="majorEastAsia" w:hAnsi="Times New Roman" w:cs="Times New Roman"/>
          <w:color w:val="000000"/>
          <w:sz w:val="28"/>
          <w:szCs w:val="28"/>
        </w:rPr>
        <w:t> </w:t>
      </w:r>
      <w:r w:rsidRPr="00B67650">
        <w:rPr>
          <w:rFonts w:ascii="Times New Roman" w:hAnsi="Times New Roman" w:cs="Times New Roman"/>
          <w:b/>
          <w:bCs/>
          <w:sz w:val="28"/>
          <w:szCs w:val="28"/>
        </w:rPr>
        <w:t>print()</w:t>
      </w:r>
      <w:r w:rsidRPr="004F54D7">
        <w:rPr>
          <w:rFonts w:ascii="Times New Roman" w:hAnsi="Times New Roman" w:cs="Times New Roman"/>
          <w:sz w:val="28"/>
          <w:szCs w:val="28"/>
        </w:rPr>
        <w:t xml:space="preserve">, либо когда вы сравниваете значение переменной со строкой. </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Булевое (</w:t>
      </w:r>
      <w:r w:rsidRPr="00B67650">
        <w:rPr>
          <w:rFonts w:ascii="Times New Roman" w:hAnsi="Times New Roman" w:cs="Times New Roman"/>
          <w:b/>
          <w:bCs/>
          <w:sz w:val="28"/>
          <w:szCs w:val="28"/>
        </w:rPr>
        <w:t>boolean</w:t>
      </w:r>
      <w:r w:rsidRPr="004F54D7">
        <w:rPr>
          <w:rFonts w:ascii="Times New Roman" w:hAnsi="Times New Roman" w:cs="Times New Roman"/>
          <w:sz w:val="28"/>
          <w:szCs w:val="28"/>
        </w:rPr>
        <w:t>) значение</w:t>
      </w:r>
      <w:r w:rsidRPr="004F54D7">
        <w:rPr>
          <w:rStyle w:val="apple-converted-space"/>
          <w:rFonts w:ascii="Times New Roman" w:eastAsiaTheme="majorEastAsia" w:hAnsi="Times New Roman" w:cs="Times New Roman"/>
          <w:color w:val="000000"/>
          <w:sz w:val="28"/>
          <w:szCs w:val="28"/>
        </w:rPr>
        <w:t> </w:t>
      </w:r>
      <w:r w:rsidRPr="004F54D7">
        <w:rPr>
          <w:rStyle w:val="HTML3"/>
          <w:rFonts w:ascii="Times New Roman" w:eastAsiaTheme="minorHAnsi" w:hAnsi="Times New Roman" w:cs="Times New Roman"/>
          <w:color w:val="000000"/>
          <w:sz w:val="28"/>
          <w:szCs w:val="28"/>
        </w:rPr>
        <w:t>TRUE</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преобразуется в строку</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"1"</w:t>
      </w:r>
      <w:r w:rsidRPr="004F54D7">
        <w:rPr>
          <w:rFonts w:ascii="Times New Roman" w:hAnsi="Times New Roman" w:cs="Times New Roman"/>
          <w:sz w:val="28"/>
          <w:szCs w:val="28"/>
        </w:rPr>
        <w:t>, а значение</w:t>
      </w:r>
      <w:r w:rsidRPr="004F54D7">
        <w:rPr>
          <w:rStyle w:val="apple-converted-space"/>
          <w:rFonts w:ascii="Times New Roman" w:eastAsiaTheme="majorEastAsia" w:hAnsi="Times New Roman" w:cs="Times New Roman"/>
          <w:color w:val="000000"/>
          <w:sz w:val="28"/>
          <w:szCs w:val="28"/>
        </w:rPr>
        <w:t> </w:t>
      </w:r>
      <w:r w:rsidRPr="004F54D7">
        <w:rPr>
          <w:rStyle w:val="HTML3"/>
          <w:rFonts w:ascii="Times New Roman" w:eastAsiaTheme="minorHAnsi" w:hAnsi="Times New Roman" w:cs="Times New Roman"/>
          <w:color w:val="000000"/>
          <w:sz w:val="28"/>
          <w:szCs w:val="28"/>
        </w:rPr>
        <w:t>FALSE</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представляется как</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(пустая строка). Этим способом вы можете преобраз</w:t>
      </w:r>
      <w:r>
        <w:rPr>
          <w:rFonts w:ascii="Times New Roman" w:hAnsi="Times New Roman" w:cs="Times New Roman"/>
          <w:sz w:val="28"/>
          <w:szCs w:val="28"/>
        </w:rPr>
        <w:t>овывать значения в обе стороны –</w:t>
      </w:r>
      <w:r w:rsidRPr="004F54D7">
        <w:rPr>
          <w:rFonts w:ascii="Times New Roman" w:hAnsi="Times New Roman" w:cs="Times New Roman"/>
          <w:sz w:val="28"/>
          <w:szCs w:val="28"/>
        </w:rPr>
        <w:t xml:space="preserve"> из булева типа в строковый и наоборот.</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lastRenderedPageBreak/>
        <w:t>Целое (</w:t>
      </w:r>
      <w:r w:rsidRPr="00B67650">
        <w:rPr>
          <w:rFonts w:ascii="Times New Roman" w:hAnsi="Times New Roman" w:cs="Times New Roman"/>
          <w:b/>
          <w:bCs/>
          <w:sz w:val="28"/>
          <w:szCs w:val="28"/>
        </w:rPr>
        <w:t>integer</w:t>
      </w:r>
      <w:r w:rsidRPr="004F54D7">
        <w:rPr>
          <w:rFonts w:ascii="Times New Roman" w:hAnsi="Times New Roman" w:cs="Times New Roman"/>
          <w:sz w:val="28"/>
          <w:szCs w:val="28"/>
        </w:rPr>
        <w:t>) или число с плавающей точкой (</w:t>
      </w:r>
      <w:r w:rsidRPr="00F329B6">
        <w:rPr>
          <w:rFonts w:ascii="Times New Roman" w:hAnsi="Times New Roman" w:cs="Times New Roman"/>
          <w:b/>
          <w:bCs/>
          <w:sz w:val="28"/>
          <w:szCs w:val="28"/>
        </w:rPr>
        <w:t>float</w:t>
      </w:r>
      <w:r w:rsidRPr="004F54D7">
        <w:rPr>
          <w:rFonts w:ascii="Times New Roman" w:hAnsi="Times New Roman" w:cs="Times New Roman"/>
          <w:sz w:val="28"/>
          <w:szCs w:val="28"/>
        </w:rPr>
        <w:t>) преобразуется в строку, представленную числом, состоящим из его цифр (включая показатель степени для чисел с плавающей точкой).</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Массивы всегда преобразуются в строку</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"Array"</w:t>
      </w:r>
      <w:r w:rsidRPr="004F54D7">
        <w:rPr>
          <w:rFonts w:ascii="Times New Roman" w:hAnsi="Times New Roman" w:cs="Times New Roman"/>
          <w:sz w:val="28"/>
          <w:szCs w:val="28"/>
        </w:rPr>
        <w:t>, так что вы не можете отобразить содержимое массива (</w:t>
      </w:r>
      <w:r w:rsidRPr="00F329B6">
        <w:rPr>
          <w:rFonts w:ascii="Times New Roman" w:hAnsi="Times New Roman" w:cs="Times New Roman"/>
          <w:b/>
          <w:bCs/>
          <w:sz w:val="28"/>
          <w:szCs w:val="28"/>
        </w:rPr>
        <w:t>array</w:t>
      </w:r>
      <w:r w:rsidRPr="004F54D7">
        <w:rPr>
          <w:rFonts w:ascii="Times New Roman" w:hAnsi="Times New Roman" w:cs="Times New Roman"/>
          <w:sz w:val="28"/>
          <w:szCs w:val="28"/>
        </w:rPr>
        <w:t>), используя</w:t>
      </w:r>
      <w:r>
        <w:rPr>
          <w:rFonts w:ascii="Times New Roman" w:hAnsi="Times New Roman" w:cs="Times New Roman"/>
          <w:sz w:val="28"/>
          <w:szCs w:val="28"/>
        </w:rPr>
        <w:t xml:space="preserve"> </w:t>
      </w:r>
      <w:r w:rsidRPr="00F329B6">
        <w:rPr>
          <w:rStyle w:val="HTML3"/>
          <w:rFonts w:ascii="Times New Roman" w:eastAsiaTheme="minorHAnsi" w:hAnsi="Times New Roman" w:cs="Times New Roman"/>
          <w:b/>
          <w:color w:val="000000"/>
          <w:sz w:val="28"/>
          <w:szCs w:val="28"/>
        </w:rPr>
        <w:t>echo()</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или</w:t>
      </w:r>
      <w:r w:rsidRPr="004F54D7">
        <w:rPr>
          <w:rStyle w:val="apple-converted-space"/>
          <w:rFonts w:ascii="Times New Roman" w:eastAsiaTheme="majorEastAsia" w:hAnsi="Times New Roman" w:cs="Times New Roman"/>
          <w:color w:val="000000"/>
          <w:sz w:val="28"/>
          <w:szCs w:val="28"/>
        </w:rPr>
        <w:t> </w:t>
      </w:r>
      <w:r w:rsidRPr="00F329B6">
        <w:rPr>
          <w:rStyle w:val="HTML3"/>
          <w:rFonts w:ascii="Times New Roman" w:eastAsiaTheme="minorHAnsi" w:hAnsi="Times New Roman" w:cs="Times New Roman"/>
          <w:b/>
          <w:color w:val="000000"/>
          <w:sz w:val="28"/>
          <w:szCs w:val="28"/>
        </w:rPr>
        <w:t>print()</w:t>
      </w:r>
      <w:r w:rsidRPr="004F54D7">
        <w:rPr>
          <w:rFonts w:ascii="Times New Roman" w:hAnsi="Times New Roman" w:cs="Times New Roman"/>
          <w:sz w:val="28"/>
          <w:szCs w:val="28"/>
        </w:rPr>
        <w:t>, чтобы узнать, что он содержит. Чтобы просмотреть один элемент, вам нужно сделать что-то вроде</w:t>
      </w:r>
      <w:r w:rsidRPr="004F54D7">
        <w:rPr>
          <w:rStyle w:val="apple-converted-space"/>
          <w:rFonts w:ascii="Times New Roman" w:eastAsiaTheme="majorEastAsia" w:hAnsi="Times New Roman" w:cs="Times New Roman"/>
          <w:color w:val="000000"/>
          <w:sz w:val="28"/>
          <w:szCs w:val="28"/>
        </w:rPr>
        <w:t> </w:t>
      </w:r>
      <w:r w:rsidRPr="00F329B6">
        <w:rPr>
          <w:rStyle w:val="HTML"/>
          <w:rFonts w:ascii="Times New Roman" w:hAnsi="Times New Roman" w:cs="Times New Roman"/>
          <w:b/>
          <w:color w:val="000000"/>
          <w:sz w:val="28"/>
          <w:szCs w:val="28"/>
        </w:rPr>
        <w:t>echo $arr['foo']</w:t>
      </w:r>
      <w:r w:rsidRPr="004F54D7">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Объекты всегда преобразуются в строку</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"Object"</w:t>
      </w:r>
      <w:r w:rsidRPr="004F54D7">
        <w:rPr>
          <w:rFonts w:ascii="Times New Roman" w:hAnsi="Times New Roman" w:cs="Times New Roman"/>
          <w:sz w:val="28"/>
          <w:szCs w:val="28"/>
        </w:rPr>
        <w:t>. Если вы хотите вывести значение переменной-члена объекта (</w:t>
      </w:r>
      <w:r w:rsidRPr="00F329B6">
        <w:rPr>
          <w:rFonts w:ascii="Times New Roman" w:hAnsi="Times New Roman" w:cs="Times New Roman"/>
          <w:b/>
          <w:bCs/>
          <w:sz w:val="28"/>
          <w:szCs w:val="28"/>
        </w:rPr>
        <w:t>object</w:t>
      </w:r>
      <w:r w:rsidRPr="004F54D7">
        <w:rPr>
          <w:rFonts w:ascii="Times New Roman" w:hAnsi="Times New Roman" w:cs="Times New Roman"/>
          <w:sz w:val="28"/>
          <w:szCs w:val="28"/>
        </w:rPr>
        <w:t>) с целью отладки, прочтите следующие абзацы. Если вы хотите получить имя класса требуемого объекта, используйте</w:t>
      </w:r>
      <w:r>
        <w:rPr>
          <w:rFonts w:ascii="Times New Roman" w:hAnsi="Times New Roman" w:cs="Times New Roman"/>
          <w:sz w:val="28"/>
          <w:szCs w:val="28"/>
        </w:rPr>
        <w:t xml:space="preserve"> </w:t>
      </w:r>
      <w:r w:rsidRPr="00F329B6">
        <w:rPr>
          <w:rFonts w:ascii="Times New Roman" w:hAnsi="Times New Roman" w:cs="Times New Roman"/>
          <w:b/>
          <w:bCs/>
          <w:sz w:val="28"/>
          <w:szCs w:val="28"/>
        </w:rPr>
        <w:t>get_class()</w:t>
      </w:r>
      <w:r w:rsidRPr="004F54D7">
        <w:rPr>
          <w:rFonts w:ascii="Times New Roman" w:hAnsi="Times New Roman" w:cs="Times New Roman"/>
          <w:sz w:val="28"/>
          <w:szCs w:val="28"/>
        </w:rPr>
        <w:t>.</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Ресурсы всегда преобразуются в строки со структурой</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"Resource id #1"</w:t>
      </w:r>
      <w:r w:rsidRPr="004F54D7">
        <w:rPr>
          <w:rFonts w:ascii="Times New Roman" w:hAnsi="Times New Roman" w:cs="Times New Roman"/>
          <w:sz w:val="28"/>
          <w:szCs w:val="28"/>
        </w:rPr>
        <w:t>, где</w:t>
      </w:r>
      <w:r w:rsidRPr="004F54D7">
        <w:rPr>
          <w:rStyle w:val="apple-converted-space"/>
          <w:rFonts w:ascii="Times New Roman" w:eastAsiaTheme="majorEastAsia" w:hAnsi="Times New Roman" w:cs="Times New Roman"/>
          <w:color w:val="000000"/>
          <w:sz w:val="28"/>
          <w:szCs w:val="28"/>
        </w:rPr>
        <w:t> </w:t>
      </w:r>
      <w:r w:rsidRPr="004F54D7">
        <w:rPr>
          <w:rStyle w:val="HTML"/>
          <w:rFonts w:ascii="Times New Roman" w:hAnsi="Times New Roman" w:cs="Times New Roman"/>
          <w:color w:val="000000"/>
          <w:sz w:val="28"/>
          <w:szCs w:val="28"/>
        </w:rPr>
        <w:t>1</w:t>
      </w:r>
      <w:r w:rsidRPr="004F54D7">
        <w:rPr>
          <w:rStyle w:val="apple-converted-space"/>
          <w:rFonts w:ascii="Times New Roman" w:eastAsiaTheme="majorEastAsia" w:hAnsi="Times New Roman" w:cs="Times New Roman"/>
          <w:color w:val="000000"/>
          <w:sz w:val="28"/>
          <w:szCs w:val="28"/>
        </w:rPr>
        <w:t> </w:t>
      </w:r>
      <w:r>
        <w:rPr>
          <w:rFonts w:ascii="Times New Roman" w:hAnsi="Times New Roman" w:cs="Times New Roman"/>
          <w:sz w:val="28"/>
          <w:szCs w:val="28"/>
        </w:rPr>
        <w:t>–</w:t>
      </w:r>
      <w:r w:rsidRPr="004F54D7">
        <w:rPr>
          <w:rFonts w:ascii="Times New Roman" w:hAnsi="Times New Roman" w:cs="Times New Roman"/>
          <w:sz w:val="28"/>
          <w:szCs w:val="28"/>
        </w:rPr>
        <w:t xml:space="preserve"> это уникальный номер ресурса (</w:t>
      </w:r>
      <w:r w:rsidRPr="00F329B6">
        <w:rPr>
          <w:rFonts w:ascii="Times New Roman" w:hAnsi="Times New Roman" w:cs="Times New Roman"/>
          <w:b/>
          <w:bCs/>
          <w:sz w:val="28"/>
          <w:szCs w:val="28"/>
        </w:rPr>
        <w:t>resource</w:t>
      </w:r>
      <w:r w:rsidRPr="004F54D7">
        <w:rPr>
          <w:rFonts w:ascii="Times New Roman" w:hAnsi="Times New Roman" w:cs="Times New Roman"/>
          <w:sz w:val="28"/>
          <w:szCs w:val="28"/>
        </w:rPr>
        <w:t>), присвоенный ему PHP во время выполнения. Если вы хотите получить тип ресурса, используйте</w:t>
      </w:r>
      <w:r w:rsidRPr="004F54D7">
        <w:rPr>
          <w:rStyle w:val="apple-converted-space"/>
          <w:rFonts w:ascii="Times New Roman" w:eastAsiaTheme="majorEastAsia" w:hAnsi="Times New Roman" w:cs="Times New Roman"/>
          <w:color w:val="000000"/>
          <w:sz w:val="28"/>
          <w:szCs w:val="28"/>
        </w:rPr>
        <w:t> </w:t>
      </w:r>
      <w:r w:rsidRPr="00F329B6">
        <w:rPr>
          <w:rFonts w:ascii="Times New Roman" w:hAnsi="Times New Roman" w:cs="Times New Roman"/>
          <w:b/>
          <w:bCs/>
          <w:sz w:val="28"/>
          <w:szCs w:val="28"/>
        </w:rPr>
        <w:t>get_resource_type()</w:t>
      </w:r>
      <w:r w:rsidRPr="004F54D7">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F329B6">
        <w:rPr>
          <w:rFonts w:ascii="Times New Roman" w:hAnsi="Times New Roman" w:cs="Times New Roman"/>
          <w:b/>
          <w:bCs/>
          <w:sz w:val="28"/>
          <w:szCs w:val="28"/>
        </w:rPr>
        <w:t>NULL</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всегда преобразуется в пустую строку.</w:t>
      </w:r>
    </w:p>
    <w:p w:rsidR="00961C76" w:rsidRPr="004F54D7"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Вывод массивов, объектов или ресурсов не предоставляет вам никакой полезной информации о самих значениях. Более подходящий способ вывода значений для отладки - использовать функции</w:t>
      </w:r>
      <w:r w:rsidRPr="004F54D7">
        <w:rPr>
          <w:rStyle w:val="apple-converted-space"/>
          <w:rFonts w:ascii="Times New Roman" w:eastAsiaTheme="majorEastAsia" w:hAnsi="Times New Roman" w:cs="Times New Roman"/>
          <w:color w:val="000000"/>
          <w:sz w:val="28"/>
          <w:szCs w:val="28"/>
        </w:rPr>
        <w:t> </w:t>
      </w:r>
      <w:r w:rsidRPr="00F329B6">
        <w:rPr>
          <w:rFonts w:ascii="Times New Roman" w:hAnsi="Times New Roman" w:cs="Times New Roman"/>
          <w:b/>
          <w:bCs/>
          <w:sz w:val="28"/>
          <w:szCs w:val="28"/>
        </w:rPr>
        <w:t>print_r()</w:t>
      </w:r>
      <w:r w:rsidRPr="004F54D7">
        <w:rPr>
          <w:rStyle w:val="apple-converted-space"/>
          <w:rFonts w:ascii="Times New Roman" w:eastAsiaTheme="majorEastAsia" w:hAnsi="Times New Roman" w:cs="Times New Roman"/>
          <w:color w:val="000000"/>
          <w:sz w:val="28"/>
          <w:szCs w:val="28"/>
        </w:rPr>
        <w:t> </w:t>
      </w:r>
      <w:r w:rsidRPr="004F54D7">
        <w:rPr>
          <w:rFonts w:ascii="Times New Roman" w:hAnsi="Times New Roman" w:cs="Times New Roman"/>
          <w:sz w:val="28"/>
          <w:szCs w:val="28"/>
        </w:rPr>
        <w:t>и</w:t>
      </w:r>
      <w:r w:rsidRPr="004F54D7">
        <w:rPr>
          <w:rStyle w:val="apple-converted-space"/>
          <w:rFonts w:ascii="Times New Roman" w:eastAsiaTheme="majorEastAsia" w:hAnsi="Times New Roman" w:cs="Times New Roman"/>
          <w:color w:val="000000"/>
          <w:sz w:val="28"/>
          <w:szCs w:val="28"/>
        </w:rPr>
        <w:t> </w:t>
      </w:r>
      <w:r w:rsidRPr="00F329B6">
        <w:rPr>
          <w:rFonts w:ascii="Times New Roman" w:hAnsi="Times New Roman" w:cs="Times New Roman"/>
          <w:b/>
          <w:bCs/>
          <w:sz w:val="28"/>
          <w:szCs w:val="28"/>
        </w:rPr>
        <w:t>var_dump()</w:t>
      </w:r>
      <w:r w:rsidRPr="004F54D7">
        <w:rPr>
          <w:rFonts w:ascii="Times New Roman" w:hAnsi="Times New Roman" w:cs="Times New Roman"/>
          <w:sz w:val="28"/>
          <w:szCs w:val="28"/>
        </w:rPr>
        <w:t>.</w:t>
      </w:r>
    </w:p>
    <w:p w:rsidR="00961C76" w:rsidRDefault="00961C76" w:rsidP="00961C76">
      <w:pPr>
        <w:pStyle w:val="ae"/>
        <w:ind w:firstLine="708"/>
        <w:jc w:val="both"/>
        <w:rPr>
          <w:rFonts w:ascii="Times New Roman" w:hAnsi="Times New Roman" w:cs="Times New Roman"/>
          <w:sz w:val="28"/>
          <w:szCs w:val="28"/>
        </w:rPr>
      </w:pPr>
      <w:r w:rsidRPr="004F54D7">
        <w:rPr>
          <w:rFonts w:ascii="Times New Roman" w:hAnsi="Times New Roman" w:cs="Times New Roman"/>
          <w:sz w:val="28"/>
          <w:szCs w:val="28"/>
        </w:rPr>
        <w:t>Вы также можете преобразовывать значения PHP в строки для п</w:t>
      </w:r>
      <w:r>
        <w:rPr>
          <w:rFonts w:ascii="Times New Roman" w:hAnsi="Times New Roman" w:cs="Times New Roman"/>
          <w:sz w:val="28"/>
          <w:szCs w:val="28"/>
        </w:rPr>
        <w:t xml:space="preserve">остоянного хранения. Этот метод </w:t>
      </w:r>
      <w:r w:rsidRPr="004F54D7">
        <w:rPr>
          <w:rFonts w:ascii="Times New Roman" w:hAnsi="Times New Roman" w:cs="Times New Roman"/>
          <w:sz w:val="28"/>
          <w:szCs w:val="28"/>
        </w:rPr>
        <w:t>называется</w:t>
      </w:r>
      <w:r>
        <w:rPr>
          <w:rFonts w:ascii="Times New Roman" w:hAnsi="Times New Roman" w:cs="Times New Roman"/>
          <w:sz w:val="28"/>
          <w:szCs w:val="28"/>
        </w:rPr>
        <w:t xml:space="preserve"> </w:t>
      </w:r>
      <w:r w:rsidRPr="005C46B5">
        <w:rPr>
          <w:rFonts w:ascii="Times New Roman" w:hAnsi="Times New Roman" w:cs="Times New Roman"/>
          <w:b/>
          <w:i/>
          <w:sz w:val="28"/>
          <w:szCs w:val="28"/>
        </w:rPr>
        <w:t>сериализацией</w:t>
      </w:r>
      <w:r>
        <w:rPr>
          <w:rFonts w:ascii="Times New Roman" w:hAnsi="Times New Roman" w:cs="Times New Roman"/>
          <w:b/>
          <w:i/>
          <w:sz w:val="28"/>
          <w:szCs w:val="28"/>
        </w:rPr>
        <w:t xml:space="preserve"> </w:t>
      </w:r>
      <w:ins w:id="3" w:author="Unknown">
        <w:r w:rsidRPr="005C46B5">
          <w:rPr>
            <w:rFonts w:ascii="Times New Roman" w:hAnsi="Times New Roman" w:cs="Times New Roman"/>
            <w:b/>
            <w:i/>
            <w:sz w:val="28"/>
            <w:szCs w:val="28"/>
          </w:rPr>
          <w:fldChar w:fldCharType="begin"/>
        </w:r>
        <w:r w:rsidRPr="005C46B5">
          <w:rPr>
            <w:rFonts w:ascii="Times New Roman" w:hAnsi="Times New Roman" w:cs="Times New Roman"/>
            <w:b/>
            <w:i/>
            <w:sz w:val="28"/>
            <w:szCs w:val="28"/>
          </w:rPr>
          <w:instrText xml:space="preserve"> HYPERLINK "http://www.php.su/learnphp/datatypes/?serialize" \t "_blank" </w:instrText>
        </w:r>
        <w:r w:rsidRPr="005C46B5">
          <w:rPr>
            <w:rFonts w:ascii="Times New Roman" w:hAnsi="Times New Roman" w:cs="Times New Roman"/>
            <w:b/>
            <w:i/>
            <w:sz w:val="28"/>
            <w:szCs w:val="28"/>
          </w:rPr>
          <w:fldChar w:fldCharType="end"/>
        </w:r>
      </w:ins>
      <w:r>
        <w:rPr>
          <w:rFonts w:ascii="Times New Roman" w:hAnsi="Times New Roman" w:cs="Times New Roman"/>
          <w:sz w:val="28"/>
          <w:szCs w:val="28"/>
        </w:rPr>
        <w:t>и</w:t>
      </w:r>
      <w:r w:rsidRPr="004F54D7">
        <w:rPr>
          <w:rFonts w:ascii="Times New Roman" w:hAnsi="Times New Roman" w:cs="Times New Roman"/>
          <w:sz w:val="28"/>
          <w:szCs w:val="28"/>
        </w:rPr>
        <w:t xml:space="preserve"> может быть выполнен при помощи функции</w:t>
      </w:r>
      <w:r w:rsidRPr="004F54D7">
        <w:rPr>
          <w:rStyle w:val="apple-converted-space"/>
          <w:rFonts w:ascii="Times New Roman" w:eastAsiaTheme="majorEastAsia" w:hAnsi="Times New Roman" w:cs="Times New Roman"/>
          <w:color w:val="000000"/>
          <w:sz w:val="28"/>
          <w:szCs w:val="28"/>
        </w:rPr>
        <w:t> </w:t>
      </w:r>
      <w:r w:rsidRPr="005C46B5">
        <w:rPr>
          <w:rFonts w:ascii="Times New Roman" w:hAnsi="Times New Roman" w:cs="Times New Roman"/>
          <w:b/>
          <w:bCs/>
          <w:sz w:val="28"/>
          <w:szCs w:val="28"/>
        </w:rPr>
        <w:t>serialize()</w:t>
      </w:r>
      <w:r w:rsidRPr="004F54D7">
        <w:rPr>
          <w:rFonts w:ascii="Times New Roman" w:hAnsi="Times New Roman" w:cs="Times New Roman"/>
          <w:sz w:val="28"/>
          <w:szCs w:val="28"/>
        </w:rPr>
        <w:t>. Кроме того, если в вашей установке PHP есть поддержка</w:t>
      </w:r>
      <w:r w:rsidRPr="004F54D7">
        <w:rPr>
          <w:rStyle w:val="apple-converted-space"/>
          <w:rFonts w:ascii="Times New Roman" w:eastAsiaTheme="majorEastAsia" w:hAnsi="Times New Roman" w:cs="Times New Roman"/>
          <w:color w:val="000000"/>
          <w:sz w:val="28"/>
          <w:szCs w:val="28"/>
        </w:rPr>
        <w:t> </w:t>
      </w:r>
      <w:r w:rsidRPr="00233034">
        <w:rPr>
          <w:rStyle w:val="a7"/>
          <w:rFonts w:ascii="Times New Roman" w:hAnsi="Times New Roman" w:cs="Times New Roman"/>
          <w:color w:val="000000" w:themeColor="text1"/>
          <w:sz w:val="28"/>
          <w:szCs w:val="28"/>
        </w:rPr>
        <w:t>WDDX</w:t>
      </w:r>
      <w:r w:rsidRPr="004F54D7">
        <w:rPr>
          <w:rFonts w:ascii="Times New Roman" w:hAnsi="Times New Roman" w:cs="Times New Roman"/>
          <w:sz w:val="28"/>
          <w:szCs w:val="28"/>
        </w:rPr>
        <w:t>, вы можете сериализовать значения PHP в структуры XML.</w:t>
      </w:r>
    </w:p>
    <w:p w:rsidR="00961C76" w:rsidRPr="004F54D7" w:rsidRDefault="00961C76" w:rsidP="00961C76">
      <w:pPr>
        <w:pStyle w:val="ae"/>
        <w:ind w:firstLine="708"/>
        <w:jc w:val="both"/>
        <w:rPr>
          <w:rFonts w:ascii="Times New Roman" w:hAnsi="Times New Roman" w:cs="Times New Roman"/>
          <w:sz w:val="28"/>
          <w:szCs w:val="28"/>
        </w:rPr>
      </w:pPr>
    </w:p>
    <w:p w:rsidR="00961C76" w:rsidRPr="00233034" w:rsidRDefault="00961C76" w:rsidP="00961C76">
      <w:pPr>
        <w:pStyle w:val="2"/>
        <w:ind w:firstLine="708"/>
        <w:jc w:val="both"/>
        <w:rPr>
          <w:rFonts w:ascii="Times New Roman" w:hAnsi="Times New Roman" w:cs="Times New Roman"/>
          <w:b/>
          <w:color w:val="000000" w:themeColor="text1"/>
          <w:sz w:val="28"/>
          <w:u w:val="single"/>
        </w:rPr>
      </w:pPr>
      <w:bookmarkStart w:id="4" w:name="strtoint"/>
      <w:bookmarkEnd w:id="4"/>
      <w:r w:rsidRPr="00233034">
        <w:rPr>
          <w:rFonts w:ascii="Times New Roman" w:hAnsi="Times New Roman" w:cs="Times New Roman"/>
          <w:b/>
          <w:color w:val="000000" w:themeColor="text1"/>
          <w:sz w:val="28"/>
          <w:u w:val="single"/>
        </w:rPr>
        <w:t>Преобразование строк в числа</w:t>
      </w:r>
    </w:p>
    <w:p w:rsidR="00961C76" w:rsidRPr="00233034" w:rsidRDefault="00961C76" w:rsidP="00961C76">
      <w:pPr>
        <w:pStyle w:val="ae"/>
        <w:ind w:firstLine="708"/>
        <w:jc w:val="both"/>
        <w:rPr>
          <w:rFonts w:ascii="Times New Roman" w:hAnsi="Times New Roman" w:cs="Times New Roman"/>
          <w:sz w:val="28"/>
          <w:szCs w:val="28"/>
        </w:rPr>
      </w:pPr>
      <w:r w:rsidRPr="00233034">
        <w:rPr>
          <w:rFonts w:ascii="Times New Roman" w:hAnsi="Times New Roman" w:cs="Times New Roman"/>
          <w:sz w:val="28"/>
          <w:szCs w:val="28"/>
        </w:rPr>
        <w:t>Если строка распознается как числовое значение, результирующее значение и тип определяется так как показано далее.</w:t>
      </w:r>
    </w:p>
    <w:p w:rsidR="00961C76" w:rsidRPr="00233034" w:rsidRDefault="00961C76" w:rsidP="00961C76">
      <w:pPr>
        <w:pStyle w:val="ae"/>
        <w:ind w:firstLine="708"/>
        <w:jc w:val="both"/>
        <w:rPr>
          <w:rFonts w:ascii="Times New Roman" w:hAnsi="Times New Roman" w:cs="Times New Roman"/>
          <w:sz w:val="28"/>
          <w:szCs w:val="28"/>
        </w:rPr>
      </w:pPr>
      <w:r w:rsidRPr="00233034">
        <w:rPr>
          <w:rFonts w:ascii="Times New Roman" w:hAnsi="Times New Roman" w:cs="Times New Roman"/>
          <w:sz w:val="28"/>
          <w:szCs w:val="28"/>
        </w:rPr>
        <w:t>Строка будет распознана как</w:t>
      </w:r>
      <w:r w:rsidRPr="00233034">
        <w:rPr>
          <w:rStyle w:val="apple-converted-space"/>
          <w:rFonts w:ascii="Times New Roman" w:eastAsiaTheme="majorEastAsia" w:hAnsi="Times New Roman" w:cs="Times New Roman"/>
          <w:color w:val="000000"/>
          <w:sz w:val="28"/>
          <w:szCs w:val="28"/>
        </w:rPr>
        <w:t> </w:t>
      </w:r>
      <w:r w:rsidRPr="00233034">
        <w:rPr>
          <w:rFonts w:ascii="Times New Roman" w:hAnsi="Times New Roman" w:cs="Times New Roman"/>
          <w:b/>
          <w:bCs/>
          <w:sz w:val="28"/>
          <w:szCs w:val="28"/>
        </w:rPr>
        <w:t>float</w:t>
      </w:r>
      <w:r w:rsidRPr="00233034">
        <w:rPr>
          <w:rFonts w:ascii="Times New Roman" w:hAnsi="Times New Roman" w:cs="Times New Roman"/>
          <w:sz w:val="28"/>
          <w:szCs w:val="28"/>
        </w:rPr>
        <w:t>, если она содержит любой из символов '.', 'e', или 'E'. Иначе она будет определена как целое.</w:t>
      </w:r>
    </w:p>
    <w:p w:rsidR="00961C76" w:rsidRPr="00233034" w:rsidRDefault="00961C76" w:rsidP="00961C76">
      <w:pPr>
        <w:pStyle w:val="ae"/>
        <w:ind w:firstLine="708"/>
        <w:jc w:val="both"/>
        <w:rPr>
          <w:rFonts w:ascii="Times New Roman" w:hAnsi="Times New Roman" w:cs="Times New Roman"/>
          <w:sz w:val="28"/>
          <w:szCs w:val="28"/>
        </w:rPr>
      </w:pPr>
      <w:r w:rsidRPr="00233034">
        <w:rPr>
          <w:rFonts w:ascii="Times New Roman" w:hAnsi="Times New Roman" w:cs="Times New Roman"/>
          <w:sz w:val="28"/>
          <w:szCs w:val="28"/>
        </w:rPr>
        <w:t xml:space="preserve">Значение определяется по начальной части строки. Если строка начинается с верного числового значения, будет использовано это значение. Иначе значением будет 0 (ноль). Верное числовое значение </w:t>
      </w:r>
      <w:r>
        <w:rPr>
          <w:rFonts w:ascii="Times New Roman" w:hAnsi="Times New Roman" w:cs="Times New Roman"/>
          <w:sz w:val="28"/>
          <w:szCs w:val="28"/>
        </w:rPr>
        <w:t>–</w:t>
      </w:r>
      <w:r w:rsidRPr="00233034">
        <w:rPr>
          <w:rFonts w:ascii="Times New Roman" w:hAnsi="Times New Roman" w:cs="Times New Roman"/>
          <w:sz w:val="28"/>
          <w:szCs w:val="28"/>
        </w:rPr>
        <w:t xml:space="preserve"> это одна или более цифр (могущих содержать десятичную точку), по желанию предваренных знаком</w:t>
      </w:r>
      <w:r>
        <w:rPr>
          <w:rFonts w:ascii="Times New Roman" w:hAnsi="Times New Roman" w:cs="Times New Roman"/>
          <w:sz w:val="28"/>
          <w:szCs w:val="28"/>
        </w:rPr>
        <w:t xml:space="preserve"> </w:t>
      </w:r>
      <w:r w:rsidRPr="00233034">
        <w:rPr>
          <w:rFonts w:ascii="Times New Roman" w:hAnsi="Times New Roman" w:cs="Times New Roman"/>
          <w:sz w:val="28"/>
          <w:szCs w:val="28"/>
        </w:rPr>
        <w:t>, с последующим необязательным показател</w:t>
      </w:r>
      <w:r>
        <w:rPr>
          <w:rFonts w:ascii="Times New Roman" w:hAnsi="Times New Roman" w:cs="Times New Roman"/>
          <w:sz w:val="28"/>
          <w:szCs w:val="28"/>
        </w:rPr>
        <w:t>ем степени. Показатель степени –</w:t>
      </w:r>
      <w:r w:rsidRPr="00233034">
        <w:rPr>
          <w:rFonts w:ascii="Times New Roman" w:hAnsi="Times New Roman" w:cs="Times New Roman"/>
          <w:sz w:val="28"/>
          <w:szCs w:val="28"/>
        </w:rPr>
        <w:t xml:space="preserve"> это 'e' или 'E' с последующими одной или более цифрами.</w:t>
      </w:r>
    </w:p>
    <w:p w:rsidR="00961C76" w:rsidRPr="00233034" w:rsidRDefault="00961C76" w:rsidP="00961C76">
      <w:pPr>
        <w:pBdr>
          <w:top w:val="single" w:sz="4" w:space="1" w:color="auto"/>
          <w:left w:val="single" w:sz="4" w:space="4" w:color="auto"/>
          <w:bottom w:val="single" w:sz="4" w:space="1" w:color="auto"/>
          <w:right w:val="single" w:sz="4" w:space="4" w:color="auto"/>
        </w:pBdr>
        <w:rPr>
          <w:rFonts w:ascii="Consolas" w:hAnsi="Consolas" w:cs="Consolas"/>
          <w:color w:val="000000"/>
          <w:sz w:val="20"/>
        </w:rPr>
      </w:pPr>
      <w:r w:rsidRPr="00233034">
        <w:rPr>
          <w:rStyle w:val="HTML0"/>
          <w:rFonts w:ascii="Consolas" w:eastAsiaTheme="minorHAnsi" w:hAnsi="Consolas" w:cs="Consolas"/>
          <w:color w:val="0000BB"/>
          <w:sz w:val="24"/>
          <w:szCs w:val="28"/>
        </w:rPr>
        <w:t>&lt;?php</w:t>
      </w:r>
      <w:r w:rsidRPr="00233034">
        <w:rPr>
          <w:rFonts w:ascii="Consolas" w:hAnsi="Consolas" w:cs="Consolas"/>
          <w:color w:val="0000BB"/>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"10.5"</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float (11.5)</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"-1.3e3"</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float (-1299)</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"bob-1.3e3"</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integer (1)</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"bob3"</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integer (1)</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"10 Small Pigs"</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integer (11)</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4 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"10.2 Little Piggies"</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float (14.2)</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"10.0 pigs "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float (11)</w:t>
      </w:r>
      <w:r w:rsidRPr="00233034">
        <w:rPr>
          <w:rFonts w:ascii="Consolas" w:hAnsi="Consolas" w:cs="Consolas"/>
          <w:sz w:val="20"/>
        </w:rPr>
        <w:br/>
      </w:r>
      <w:r w:rsidRPr="00233034">
        <w:rPr>
          <w:rStyle w:val="HTML0"/>
          <w:rFonts w:ascii="Consolas" w:eastAsiaTheme="minorHAnsi" w:hAnsi="Consolas" w:cs="Consolas"/>
          <w:color w:val="0000BB"/>
          <w:sz w:val="24"/>
          <w:szCs w:val="28"/>
        </w:rPr>
        <w:t>$foo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DD0000"/>
          <w:sz w:val="24"/>
          <w:szCs w:val="28"/>
        </w:rPr>
        <w:t>"10.0 pigs " </w:t>
      </w:r>
      <w:r w:rsidRPr="00233034">
        <w:rPr>
          <w:rStyle w:val="HTML0"/>
          <w:rFonts w:ascii="Consolas" w:eastAsiaTheme="minorHAnsi" w:hAnsi="Consolas" w:cs="Consolas"/>
          <w:color w:val="007700"/>
          <w:sz w:val="24"/>
          <w:szCs w:val="28"/>
        </w:rPr>
        <w:t>+ </w:t>
      </w:r>
      <w:r w:rsidRPr="00233034">
        <w:rPr>
          <w:rStyle w:val="HTML0"/>
          <w:rFonts w:ascii="Consolas" w:eastAsiaTheme="minorHAnsi" w:hAnsi="Consolas" w:cs="Consolas"/>
          <w:color w:val="0000BB"/>
          <w:sz w:val="24"/>
          <w:szCs w:val="28"/>
        </w:rPr>
        <w:t>1.0</w:t>
      </w:r>
      <w:r w:rsidRPr="00233034">
        <w:rPr>
          <w:rStyle w:val="HTML0"/>
          <w:rFonts w:ascii="Consolas" w:eastAsiaTheme="minorHAnsi" w:hAnsi="Consolas" w:cs="Consolas"/>
          <w:color w:val="007700"/>
          <w:sz w:val="24"/>
          <w:szCs w:val="28"/>
        </w:rPr>
        <w:t>;        </w:t>
      </w:r>
      <w:r w:rsidRPr="00233034">
        <w:rPr>
          <w:rStyle w:val="HTML0"/>
          <w:rFonts w:ascii="Times New Roman" w:eastAsiaTheme="minorHAnsi" w:hAnsi="Times New Roman" w:cs="Times New Roman"/>
          <w:color w:val="FF8000"/>
          <w:sz w:val="24"/>
          <w:szCs w:val="28"/>
        </w:rPr>
        <w:t>// $foo это float (11)     </w:t>
      </w:r>
      <w:r w:rsidRPr="00233034">
        <w:rPr>
          <w:rFonts w:ascii="Consolas" w:hAnsi="Consolas" w:cs="Consolas"/>
          <w:sz w:val="20"/>
        </w:rPr>
        <w:br/>
      </w:r>
      <w:r w:rsidRPr="00233034">
        <w:rPr>
          <w:rStyle w:val="HTML0"/>
          <w:rFonts w:ascii="Consolas" w:eastAsiaTheme="minorHAnsi" w:hAnsi="Consolas" w:cs="Consolas"/>
          <w:color w:val="0000BB"/>
          <w:sz w:val="24"/>
          <w:szCs w:val="28"/>
        </w:rPr>
        <w:t>?&gt;</w:t>
      </w:r>
    </w:p>
    <w:p w:rsidR="00E02C9D" w:rsidRDefault="00961C76" w:rsidP="00961C76">
      <w:pPr>
        <w:pStyle w:val="ae"/>
        <w:ind w:firstLine="708"/>
        <w:jc w:val="both"/>
        <w:rPr>
          <w:rFonts w:ascii="Times New Roman" w:hAnsi="Times New Roman" w:cs="Times New Roman"/>
          <w:sz w:val="28"/>
          <w:szCs w:val="28"/>
        </w:rPr>
        <w:sectPr w:rsidR="00E02C9D" w:rsidSect="004954E6">
          <w:pgSz w:w="11906" w:h="16838"/>
          <w:pgMar w:top="1134" w:right="849" w:bottom="1134" w:left="1418" w:header="708" w:footer="708" w:gutter="0"/>
          <w:cols w:space="708"/>
          <w:docGrid w:linePitch="360"/>
        </w:sectPr>
      </w:pPr>
      <w:r w:rsidRPr="00233034">
        <w:rPr>
          <w:rFonts w:ascii="Times New Roman" w:hAnsi="Times New Roman" w:cs="Times New Roman"/>
          <w:sz w:val="28"/>
          <w:szCs w:val="28"/>
        </w:rPr>
        <w:lastRenderedPageBreak/>
        <w:t xml:space="preserve">Более подробную информацию об этом преобразовании смотрите в разделе о </w:t>
      </w:r>
      <w:r w:rsidRPr="00233034">
        <w:rPr>
          <w:rFonts w:ascii="Times New Roman" w:hAnsi="Times New Roman" w:cs="Times New Roman"/>
          <w:b/>
          <w:sz w:val="28"/>
          <w:szCs w:val="28"/>
        </w:rPr>
        <w:t>strtod(3)</w:t>
      </w:r>
      <w:r w:rsidRPr="00233034">
        <w:rPr>
          <w:rFonts w:ascii="Times New Roman" w:hAnsi="Times New Roman" w:cs="Times New Roman"/>
          <w:sz w:val="28"/>
          <w:szCs w:val="28"/>
        </w:rPr>
        <w:t xml:space="preserve"> документации</w:t>
      </w:r>
      <w:r w:rsidRPr="00233034">
        <w:rPr>
          <w:rStyle w:val="apple-converted-space"/>
          <w:rFonts w:ascii="Times New Roman" w:eastAsiaTheme="majorEastAsia" w:hAnsi="Times New Roman" w:cs="Times New Roman"/>
          <w:color w:val="000000"/>
          <w:sz w:val="28"/>
          <w:szCs w:val="28"/>
        </w:rPr>
        <w:t> </w:t>
      </w:r>
      <w:r w:rsidRPr="00233034">
        <w:rPr>
          <w:rStyle w:val="HTML3"/>
          <w:rFonts w:ascii="Times New Roman" w:eastAsiaTheme="minorHAnsi" w:hAnsi="Times New Roman" w:cs="Times New Roman"/>
          <w:color w:val="000000"/>
          <w:sz w:val="28"/>
          <w:szCs w:val="28"/>
        </w:rPr>
        <w:t>Unix</w:t>
      </w:r>
      <w:r w:rsidRPr="00233034">
        <w:rPr>
          <w:rFonts w:ascii="Times New Roman" w:hAnsi="Times New Roman" w:cs="Times New Roman"/>
          <w:sz w:val="28"/>
          <w:szCs w:val="28"/>
        </w:rPr>
        <w:t>.</w:t>
      </w:r>
    </w:p>
    <w:p w:rsidR="0053031D" w:rsidRDefault="0053031D" w:rsidP="00547BA2">
      <w:pPr>
        <w:pStyle w:val="1"/>
        <w:jc w:val="center"/>
      </w:pPr>
    </w:p>
    <w:sectPr w:rsidR="0053031D" w:rsidSect="004954E6">
      <w:pgSz w:w="11906" w:h="16838"/>
      <w:pgMar w:top="1134" w:right="849"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52A" w:rsidRDefault="004E652A" w:rsidP="006519A6">
      <w:pPr>
        <w:spacing w:after="0" w:line="240" w:lineRule="auto"/>
      </w:pPr>
      <w:r>
        <w:separator/>
      </w:r>
    </w:p>
  </w:endnote>
  <w:endnote w:type="continuationSeparator" w:id="0">
    <w:p w:rsidR="004E652A" w:rsidRDefault="004E652A" w:rsidP="0065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52A" w:rsidRDefault="004E652A" w:rsidP="006519A6">
      <w:pPr>
        <w:spacing w:after="0" w:line="240" w:lineRule="auto"/>
      </w:pPr>
      <w:r>
        <w:separator/>
      </w:r>
    </w:p>
  </w:footnote>
  <w:footnote w:type="continuationSeparator" w:id="0">
    <w:p w:rsidR="004E652A" w:rsidRDefault="004E652A" w:rsidP="00651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77C"/>
    <w:multiLevelType w:val="hybridMultilevel"/>
    <w:tmpl w:val="BFE08A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D2C746A"/>
    <w:multiLevelType w:val="hybridMultilevel"/>
    <w:tmpl w:val="B07E72B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A11770"/>
    <w:multiLevelType w:val="multilevel"/>
    <w:tmpl w:val="9D94BFE6"/>
    <w:lvl w:ilvl="0">
      <w:start w:val="1"/>
      <w:numFmt w:val="decimal"/>
      <w:lvlText w:val="%1."/>
      <w:lvlJc w:val="left"/>
      <w:pPr>
        <w:ind w:left="720" w:hanging="360"/>
      </w:pPr>
      <w:rPr>
        <w:rFonts w:hint="default"/>
      </w:rPr>
    </w:lvl>
    <w:lvl w:ilvl="1">
      <w:start w:val="1"/>
      <w:numFmt w:val="decimal"/>
      <w:pStyle w:val="a"/>
      <w:isLgl/>
      <w:lvlText w:val="%1.%2."/>
      <w:lvlJc w:val="left"/>
      <w:pPr>
        <w:ind w:left="1080" w:hanging="720"/>
      </w:pPr>
      <w:rPr>
        <w:rFonts w:ascii="Times New Roman" w:hAnsi="Times New Roman" w:cs="Times New Roman"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5731DA"/>
    <w:multiLevelType w:val="hybridMultilevel"/>
    <w:tmpl w:val="039A8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704223"/>
    <w:multiLevelType w:val="hybridMultilevel"/>
    <w:tmpl w:val="0A5E09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1B2E79C0"/>
    <w:multiLevelType w:val="hybridMultilevel"/>
    <w:tmpl w:val="72D269E4"/>
    <w:lvl w:ilvl="0" w:tplc="A28A0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2FE2BAE"/>
    <w:multiLevelType w:val="hybridMultilevel"/>
    <w:tmpl w:val="F48AF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4B7AE8"/>
    <w:multiLevelType w:val="hybridMultilevel"/>
    <w:tmpl w:val="BE5AF7B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A083973"/>
    <w:multiLevelType w:val="hybridMultilevel"/>
    <w:tmpl w:val="5B1A9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F21DFB"/>
    <w:multiLevelType w:val="hybridMultilevel"/>
    <w:tmpl w:val="6C42A660"/>
    <w:lvl w:ilvl="0" w:tplc="F0385E3A">
      <w:start w:val="1"/>
      <w:numFmt w:val="decimal"/>
      <w:lvlText w:val="%1)"/>
      <w:lvlJc w:val="left"/>
      <w:pPr>
        <w:ind w:left="1065" w:hanging="360"/>
      </w:pPr>
      <w:rPr>
        <w:rFonts w:hint="default"/>
        <w:u w:val="none"/>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2D641B1F"/>
    <w:multiLevelType w:val="hybridMultilevel"/>
    <w:tmpl w:val="37F874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0531C25"/>
    <w:multiLevelType w:val="hybridMultilevel"/>
    <w:tmpl w:val="E674B1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1EE2213"/>
    <w:multiLevelType w:val="multilevel"/>
    <w:tmpl w:val="D0165AD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3C84677"/>
    <w:multiLevelType w:val="hybridMultilevel"/>
    <w:tmpl w:val="53DEDD32"/>
    <w:lvl w:ilvl="0" w:tplc="74ECF0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45116171"/>
    <w:multiLevelType w:val="multilevel"/>
    <w:tmpl w:val="D51E9F6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nsid w:val="47501AEB"/>
    <w:multiLevelType w:val="hybridMultilevel"/>
    <w:tmpl w:val="44FCC9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B45564"/>
    <w:multiLevelType w:val="hybridMultilevel"/>
    <w:tmpl w:val="3C589074"/>
    <w:lvl w:ilvl="0" w:tplc="1E169C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A381402"/>
    <w:multiLevelType w:val="hybridMultilevel"/>
    <w:tmpl w:val="5A3288F4"/>
    <w:lvl w:ilvl="0" w:tplc="6374EF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4C650BA1"/>
    <w:multiLevelType w:val="hybridMultilevel"/>
    <w:tmpl w:val="AD6ED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E33435F"/>
    <w:multiLevelType w:val="hybridMultilevel"/>
    <w:tmpl w:val="C1AC8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455344"/>
    <w:multiLevelType w:val="hybridMultilevel"/>
    <w:tmpl w:val="1DD4B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7A760E3"/>
    <w:multiLevelType w:val="hybridMultilevel"/>
    <w:tmpl w:val="3C783D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5B732302"/>
    <w:multiLevelType w:val="hybridMultilevel"/>
    <w:tmpl w:val="671E5A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nsid w:val="5CC40450"/>
    <w:multiLevelType w:val="hybridMultilevel"/>
    <w:tmpl w:val="446439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07F10F7"/>
    <w:multiLevelType w:val="hybridMultilevel"/>
    <w:tmpl w:val="69AA213E"/>
    <w:lvl w:ilvl="0" w:tplc="BB2C29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nsid w:val="75911E42"/>
    <w:multiLevelType w:val="multilevel"/>
    <w:tmpl w:val="C3CE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5075BC"/>
    <w:multiLevelType w:val="hybridMultilevel"/>
    <w:tmpl w:val="DD767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2"/>
  </w:num>
  <w:num w:numId="5">
    <w:abstractNumId w:val="25"/>
  </w:num>
  <w:num w:numId="6">
    <w:abstractNumId w:val="14"/>
  </w:num>
  <w:num w:numId="7">
    <w:abstractNumId w:val="21"/>
  </w:num>
  <w:num w:numId="8">
    <w:abstractNumId w:val="20"/>
  </w:num>
  <w:num w:numId="9">
    <w:abstractNumId w:val="16"/>
  </w:num>
  <w:num w:numId="10">
    <w:abstractNumId w:val="18"/>
  </w:num>
  <w:num w:numId="11">
    <w:abstractNumId w:val="22"/>
  </w:num>
  <w:num w:numId="12">
    <w:abstractNumId w:val="19"/>
  </w:num>
  <w:num w:numId="13">
    <w:abstractNumId w:val="9"/>
  </w:num>
  <w:num w:numId="14">
    <w:abstractNumId w:val="24"/>
  </w:num>
  <w:num w:numId="15">
    <w:abstractNumId w:val="26"/>
  </w:num>
  <w:num w:numId="16">
    <w:abstractNumId w:val="3"/>
  </w:num>
  <w:num w:numId="17">
    <w:abstractNumId w:val="1"/>
  </w:num>
  <w:num w:numId="18">
    <w:abstractNumId w:val="7"/>
  </w:num>
  <w:num w:numId="19">
    <w:abstractNumId w:val="10"/>
  </w:num>
  <w:num w:numId="20">
    <w:abstractNumId w:val="0"/>
  </w:num>
  <w:num w:numId="21">
    <w:abstractNumId w:val="23"/>
  </w:num>
  <w:num w:numId="22">
    <w:abstractNumId w:val="11"/>
  </w:num>
  <w:num w:numId="23">
    <w:abstractNumId w:val="5"/>
  </w:num>
  <w:num w:numId="24">
    <w:abstractNumId w:val="4"/>
  </w:num>
  <w:num w:numId="25">
    <w:abstractNumId w:val="13"/>
  </w:num>
  <w:num w:numId="26">
    <w:abstractNumId w:val="8"/>
  </w:num>
  <w:num w:numId="27">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A6"/>
    <w:rsid w:val="00043E89"/>
    <w:rsid w:val="0004446F"/>
    <w:rsid w:val="00044BE1"/>
    <w:rsid w:val="00045FB2"/>
    <w:rsid w:val="000477F2"/>
    <w:rsid w:val="00047DCC"/>
    <w:rsid w:val="00055203"/>
    <w:rsid w:val="00060B0B"/>
    <w:rsid w:val="00062322"/>
    <w:rsid w:val="00073C7C"/>
    <w:rsid w:val="00086272"/>
    <w:rsid w:val="00091F4A"/>
    <w:rsid w:val="00093E61"/>
    <w:rsid w:val="000B0A63"/>
    <w:rsid w:val="000B0D49"/>
    <w:rsid w:val="000B2A68"/>
    <w:rsid w:val="000C7C18"/>
    <w:rsid w:val="000D186C"/>
    <w:rsid w:val="000E11EA"/>
    <w:rsid w:val="000E464F"/>
    <w:rsid w:val="000E5382"/>
    <w:rsid w:val="000E5979"/>
    <w:rsid w:val="0011276C"/>
    <w:rsid w:val="00125E53"/>
    <w:rsid w:val="0012661A"/>
    <w:rsid w:val="00141406"/>
    <w:rsid w:val="001438C4"/>
    <w:rsid w:val="001447B4"/>
    <w:rsid w:val="00151206"/>
    <w:rsid w:val="00155675"/>
    <w:rsid w:val="00156F2D"/>
    <w:rsid w:val="00157088"/>
    <w:rsid w:val="00172020"/>
    <w:rsid w:val="00193C64"/>
    <w:rsid w:val="001A0CB8"/>
    <w:rsid w:val="001A1F98"/>
    <w:rsid w:val="001A6E98"/>
    <w:rsid w:val="001B7C29"/>
    <w:rsid w:val="001C36F0"/>
    <w:rsid w:val="001C40EA"/>
    <w:rsid w:val="001C42AF"/>
    <w:rsid w:val="001C55F1"/>
    <w:rsid w:val="001D061A"/>
    <w:rsid w:val="001D2CEB"/>
    <w:rsid w:val="001F3639"/>
    <w:rsid w:val="00202A5D"/>
    <w:rsid w:val="0020370B"/>
    <w:rsid w:val="00205B26"/>
    <w:rsid w:val="00207B63"/>
    <w:rsid w:val="002108A7"/>
    <w:rsid w:val="00213BDC"/>
    <w:rsid w:val="0023127B"/>
    <w:rsid w:val="0024473A"/>
    <w:rsid w:val="0024688F"/>
    <w:rsid w:val="0025010F"/>
    <w:rsid w:val="00251083"/>
    <w:rsid w:val="00260E93"/>
    <w:rsid w:val="00264A70"/>
    <w:rsid w:val="0028596E"/>
    <w:rsid w:val="00286E0C"/>
    <w:rsid w:val="002933F6"/>
    <w:rsid w:val="0029348C"/>
    <w:rsid w:val="002A4C20"/>
    <w:rsid w:val="002A77A8"/>
    <w:rsid w:val="002B1801"/>
    <w:rsid w:val="002B3C01"/>
    <w:rsid w:val="002C6671"/>
    <w:rsid w:val="002E2EAA"/>
    <w:rsid w:val="002E3ED1"/>
    <w:rsid w:val="002F02AA"/>
    <w:rsid w:val="002F4CA6"/>
    <w:rsid w:val="00301EA2"/>
    <w:rsid w:val="00305627"/>
    <w:rsid w:val="00315DA7"/>
    <w:rsid w:val="00317964"/>
    <w:rsid w:val="00330136"/>
    <w:rsid w:val="00330E64"/>
    <w:rsid w:val="003440F7"/>
    <w:rsid w:val="00367C96"/>
    <w:rsid w:val="003727D7"/>
    <w:rsid w:val="0037503C"/>
    <w:rsid w:val="00391867"/>
    <w:rsid w:val="003923A1"/>
    <w:rsid w:val="0039528B"/>
    <w:rsid w:val="003A01B7"/>
    <w:rsid w:val="003A4005"/>
    <w:rsid w:val="003A6B54"/>
    <w:rsid w:val="003B4042"/>
    <w:rsid w:val="003D1948"/>
    <w:rsid w:val="003D7850"/>
    <w:rsid w:val="003E26F6"/>
    <w:rsid w:val="003E3514"/>
    <w:rsid w:val="003E5DAC"/>
    <w:rsid w:val="003F7A68"/>
    <w:rsid w:val="0040243A"/>
    <w:rsid w:val="004026FE"/>
    <w:rsid w:val="00402913"/>
    <w:rsid w:val="00405237"/>
    <w:rsid w:val="00405434"/>
    <w:rsid w:val="0041475E"/>
    <w:rsid w:val="00415AFA"/>
    <w:rsid w:val="00421ED2"/>
    <w:rsid w:val="004223D3"/>
    <w:rsid w:val="0043475E"/>
    <w:rsid w:val="0043505B"/>
    <w:rsid w:val="0045152D"/>
    <w:rsid w:val="00451DF4"/>
    <w:rsid w:val="00453493"/>
    <w:rsid w:val="00457594"/>
    <w:rsid w:val="00460668"/>
    <w:rsid w:val="00460BCC"/>
    <w:rsid w:val="004618C2"/>
    <w:rsid w:val="004641FE"/>
    <w:rsid w:val="004669A5"/>
    <w:rsid w:val="00470CB8"/>
    <w:rsid w:val="00472835"/>
    <w:rsid w:val="004733CF"/>
    <w:rsid w:val="00480CCA"/>
    <w:rsid w:val="0048620B"/>
    <w:rsid w:val="004906CD"/>
    <w:rsid w:val="004909E8"/>
    <w:rsid w:val="0049163D"/>
    <w:rsid w:val="00492762"/>
    <w:rsid w:val="004954E6"/>
    <w:rsid w:val="004A1BEE"/>
    <w:rsid w:val="004A1F53"/>
    <w:rsid w:val="004A31C3"/>
    <w:rsid w:val="004B618D"/>
    <w:rsid w:val="004C1B1E"/>
    <w:rsid w:val="004C2C1E"/>
    <w:rsid w:val="004C31AF"/>
    <w:rsid w:val="004C6CBB"/>
    <w:rsid w:val="004D6A30"/>
    <w:rsid w:val="004E652A"/>
    <w:rsid w:val="004F1218"/>
    <w:rsid w:val="004F5BCA"/>
    <w:rsid w:val="0050718F"/>
    <w:rsid w:val="00510D5E"/>
    <w:rsid w:val="005172F6"/>
    <w:rsid w:val="0052593D"/>
    <w:rsid w:val="00527739"/>
    <w:rsid w:val="0053031D"/>
    <w:rsid w:val="00535ECC"/>
    <w:rsid w:val="00536EDA"/>
    <w:rsid w:val="00543A8A"/>
    <w:rsid w:val="00543E14"/>
    <w:rsid w:val="0054422F"/>
    <w:rsid w:val="00546E0A"/>
    <w:rsid w:val="00547BA2"/>
    <w:rsid w:val="00550351"/>
    <w:rsid w:val="00555E96"/>
    <w:rsid w:val="00560E92"/>
    <w:rsid w:val="0056312F"/>
    <w:rsid w:val="00576B8E"/>
    <w:rsid w:val="00585B0A"/>
    <w:rsid w:val="0059255C"/>
    <w:rsid w:val="005936B6"/>
    <w:rsid w:val="00595C1F"/>
    <w:rsid w:val="005978AC"/>
    <w:rsid w:val="005A11E9"/>
    <w:rsid w:val="005A245A"/>
    <w:rsid w:val="005A2477"/>
    <w:rsid w:val="005A41C1"/>
    <w:rsid w:val="005A458B"/>
    <w:rsid w:val="005C47F2"/>
    <w:rsid w:val="005C5F7B"/>
    <w:rsid w:val="005D40CA"/>
    <w:rsid w:val="005F059C"/>
    <w:rsid w:val="005F4D11"/>
    <w:rsid w:val="00604EAD"/>
    <w:rsid w:val="0061107D"/>
    <w:rsid w:val="00611A22"/>
    <w:rsid w:val="00613E09"/>
    <w:rsid w:val="00614FB4"/>
    <w:rsid w:val="00620ED5"/>
    <w:rsid w:val="006271B5"/>
    <w:rsid w:val="0063206C"/>
    <w:rsid w:val="00634398"/>
    <w:rsid w:val="0064336E"/>
    <w:rsid w:val="0064449B"/>
    <w:rsid w:val="0065099B"/>
    <w:rsid w:val="006519A6"/>
    <w:rsid w:val="006556CB"/>
    <w:rsid w:val="00676123"/>
    <w:rsid w:val="00680427"/>
    <w:rsid w:val="00686329"/>
    <w:rsid w:val="00686D52"/>
    <w:rsid w:val="00687943"/>
    <w:rsid w:val="0068798B"/>
    <w:rsid w:val="00690E31"/>
    <w:rsid w:val="006A2044"/>
    <w:rsid w:val="006A64BB"/>
    <w:rsid w:val="006B4DE9"/>
    <w:rsid w:val="006B7D12"/>
    <w:rsid w:val="006C6D38"/>
    <w:rsid w:val="006C753C"/>
    <w:rsid w:val="006D301E"/>
    <w:rsid w:val="006D35DB"/>
    <w:rsid w:val="006D36AE"/>
    <w:rsid w:val="006D4D21"/>
    <w:rsid w:val="006D677A"/>
    <w:rsid w:val="006D7295"/>
    <w:rsid w:val="006E3A42"/>
    <w:rsid w:val="006E3C21"/>
    <w:rsid w:val="006E40FD"/>
    <w:rsid w:val="006F2808"/>
    <w:rsid w:val="00705EEE"/>
    <w:rsid w:val="00720B36"/>
    <w:rsid w:val="007222E5"/>
    <w:rsid w:val="00723431"/>
    <w:rsid w:val="0073309A"/>
    <w:rsid w:val="0073459F"/>
    <w:rsid w:val="00734604"/>
    <w:rsid w:val="00737806"/>
    <w:rsid w:val="00746055"/>
    <w:rsid w:val="00746E17"/>
    <w:rsid w:val="00750A40"/>
    <w:rsid w:val="00753F2C"/>
    <w:rsid w:val="007566BF"/>
    <w:rsid w:val="00763470"/>
    <w:rsid w:val="00764FF5"/>
    <w:rsid w:val="00765D34"/>
    <w:rsid w:val="00766E2B"/>
    <w:rsid w:val="00772BC5"/>
    <w:rsid w:val="0077700D"/>
    <w:rsid w:val="00783366"/>
    <w:rsid w:val="00783F4C"/>
    <w:rsid w:val="00784261"/>
    <w:rsid w:val="00790DF6"/>
    <w:rsid w:val="007A422B"/>
    <w:rsid w:val="007A56EA"/>
    <w:rsid w:val="007C0856"/>
    <w:rsid w:val="007C1021"/>
    <w:rsid w:val="007C141C"/>
    <w:rsid w:val="007C6BBB"/>
    <w:rsid w:val="007D0435"/>
    <w:rsid w:val="007D0D36"/>
    <w:rsid w:val="007D2014"/>
    <w:rsid w:val="007D3EBB"/>
    <w:rsid w:val="007E5492"/>
    <w:rsid w:val="007F13BD"/>
    <w:rsid w:val="007F1E5B"/>
    <w:rsid w:val="007F53D5"/>
    <w:rsid w:val="0080127F"/>
    <w:rsid w:val="00804CF9"/>
    <w:rsid w:val="008158F4"/>
    <w:rsid w:val="008205BE"/>
    <w:rsid w:val="00823D45"/>
    <w:rsid w:val="00834694"/>
    <w:rsid w:val="008406EA"/>
    <w:rsid w:val="00840A73"/>
    <w:rsid w:val="00847C34"/>
    <w:rsid w:val="00852616"/>
    <w:rsid w:val="00867BEA"/>
    <w:rsid w:val="00867F8C"/>
    <w:rsid w:val="008730C6"/>
    <w:rsid w:val="00880F94"/>
    <w:rsid w:val="00887482"/>
    <w:rsid w:val="00894B46"/>
    <w:rsid w:val="008A09C5"/>
    <w:rsid w:val="008A09D0"/>
    <w:rsid w:val="008A62D2"/>
    <w:rsid w:val="008A73ED"/>
    <w:rsid w:val="008B2CEA"/>
    <w:rsid w:val="008B4EAB"/>
    <w:rsid w:val="008B4ED9"/>
    <w:rsid w:val="008B7D09"/>
    <w:rsid w:val="008B7E4C"/>
    <w:rsid w:val="008D0074"/>
    <w:rsid w:val="008D41A8"/>
    <w:rsid w:val="008E5FE9"/>
    <w:rsid w:val="008E6EE3"/>
    <w:rsid w:val="008F6FD8"/>
    <w:rsid w:val="008F7F81"/>
    <w:rsid w:val="009051B4"/>
    <w:rsid w:val="009115C8"/>
    <w:rsid w:val="00913EB0"/>
    <w:rsid w:val="0091567C"/>
    <w:rsid w:val="00916A85"/>
    <w:rsid w:val="009250C4"/>
    <w:rsid w:val="009300E2"/>
    <w:rsid w:val="00933E05"/>
    <w:rsid w:val="009348BF"/>
    <w:rsid w:val="00937A81"/>
    <w:rsid w:val="00950A1C"/>
    <w:rsid w:val="00961238"/>
    <w:rsid w:val="00961C76"/>
    <w:rsid w:val="00962889"/>
    <w:rsid w:val="009631CA"/>
    <w:rsid w:val="00967651"/>
    <w:rsid w:val="00977E50"/>
    <w:rsid w:val="00980822"/>
    <w:rsid w:val="00981605"/>
    <w:rsid w:val="009862D4"/>
    <w:rsid w:val="00992B49"/>
    <w:rsid w:val="009A2C65"/>
    <w:rsid w:val="009A515B"/>
    <w:rsid w:val="009A69BB"/>
    <w:rsid w:val="009B2651"/>
    <w:rsid w:val="009C0C20"/>
    <w:rsid w:val="009C15AF"/>
    <w:rsid w:val="009C6914"/>
    <w:rsid w:val="009D5BDD"/>
    <w:rsid w:val="009E1B8E"/>
    <w:rsid w:val="009E7728"/>
    <w:rsid w:val="009F2FC4"/>
    <w:rsid w:val="00A001D6"/>
    <w:rsid w:val="00A00F32"/>
    <w:rsid w:val="00A10476"/>
    <w:rsid w:val="00A14089"/>
    <w:rsid w:val="00A142A7"/>
    <w:rsid w:val="00A233B8"/>
    <w:rsid w:val="00A254A2"/>
    <w:rsid w:val="00A46295"/>
    <w:rsid w:val="00A556B5"/>
    <w:rsid w:val="00A5685C"/>
    <w:rsid w:val="00A62524"/>
    <w:rsid w:val="00A67D5B"/>
    <w:rsid w:val="00A72A75"/>
    <w:rsid w:val="00A76DFF"/>
    <w:rsid w:val="00A80FB4"/>
    <w:rsid w:val="00A81FB7"/>
    <w:rsid w:val="00A8229B"/>
    <w:rsid w:val="00A926C3"/>
    <w:rsid w:val="00AC0562"/>
    <w:rsid w:val="00AC1F92"/>
    <w:rsid w:val="00AC659A"/>
    <w:rsid w:val="00AC6886"/>
    <w:rsid w:val="00AC68F9"/>
    <w:rsid w:val="00AC7D48"/>
    <w:rsid w:val="00AD2D57"/>
    <w:rsid w:val="00AD3E1E"/>
    <w:rsid w:val="00AE03EA"/>
    <w:rsid w:val="00AE620F"/>
    <w:rsid w:val="00AE63D2"/>
    <w:rsid w:val="00AF3005"/>
    <w:rsid w:val="00AF3F0F"/>
    <w:rsid w:val="00B22E8E"/>
    <w:rsid w:val="00B246C1"/>
    <w:rsid w:val="00B25F5C"/>
    <w:rsid w:val="00B43491"/>
    <w:rsid w:val="00B44FDF"/>
    <w:rsid w:val="00B66C14"/>
    <w:rsid w:val="00B77E3A"/>
    <w:rsid w:val="00B82959"/>
    <w:rsid w:val="00B862E4"/>
    <w:rsid w:val="00B92F8C"/>
    <w:rsid w:val="00BA1A1C"/>
    <w:rsid w:val="00BA791E"/>
    <w:rsid w:val="00BB3CB6"/>
    <w:rsid w:val="00BB5244"/>
    <w:rsid w:val="00BD04D1"/>
    <w:rsid w:val="00BD24B0"/>
    <w:rsid w:val="00BE02A8"/>
    <w:rsid w:val="00BE1B7A"/>
    <w:rsid w:val="00BE298B"/>
    <w:rsid w:val="00BE600B"/>
    <w:rsid w:val="00BE600E"/>
    <w:rsid w:val="00BF0612"/>
    <w:rsid w:val="00BF24B3"/>
    <w:rsid w:val="00BF35B2"/>
    <w:rsid w:val="00BF50C2"/>
    <w:rsid w:val="00BF7765"/>
    <w:rsid w:val="00C01956"/>
    <w:rsid w:val="00C01C0B"/>
    <w:rsid w:val="00C10312"/>
    <w:rsid w:val="00C11C75"/>
    <w:rsid w:val="00C1594A"/>
    <w:rsid w:val="00C2751C"/>
    <w:rsid w:val="00C35F70"/>
    <w:rsid w:val="00C438FD"/>
    <w:rsid w:val="00C4428C"/>
    <w:rsid w:val="00C46B0B"/>
    <w:rsid w:val="00C508B6"/>
    <w:rsid w:val="00C60E49"/>
    <w:rsid w:val="00C97C53"/>
    <w:rsid w:val="00CA56DE"/>
    <w:rsid w:val="00CA6657"/>
    <w:rsid w:val="00CB0B0F"/>
    <w:rsid w:val="00CC0CD4"/>
    <w:rsid w:val="00CD55EC"/>
    <w:rsid w:val="00CE1969"/>
    <w:rsid w:val="00CF3C19"/>
    <w:rsid w:val="00CF4876"/>
    <w:rsid w:val="00D073E2"/>
    <w:rsid w:val="00D11562"/>
    <w:rsid w:val="00D1318F"/>
    <w:rsid w:val="00D1427E"/>
    <w:rsid w:val="00D225AA"/>
    <w:rsid w:val="00D23D19"/>
    <w:rsid w:val="00D2719F"/>
    <w:rsid w:val="00D44EFD"/>
    <w:rsid w:val="00D47B47"/>
    <w:rsid w:val="00D52A93"/>
    <w:rsid w:val="00D548A9"/>
    <w:rsid w:val="00D560D3"/>
    <w:rsid w:val="00D65C8D"/>
    <w:rsid w:val="00D67CB3"/>
    <w:rsid w:val="00D67EC8"/>
    <w:rsid w:val="00D7664D"/>
    <w:rsid w:val="00DA2EB7"/>
    <w:rsid w:val="00DA54DF"/>
    <w:rsid w:val="00DD27E4"/>
    <w:rsid w:val="00DD571F"/>
    <w:rsid w:val="00DD6436"/>
    <w:rsid w:val="00DE3CD2"/>
    <w:rsid w:val="00E02C9D"/>
    <w:rsid w:val="00E0636E"/>
    <w:rsid w:val="00E11EDC"/>
    <w:rsid w:val="00E2475B"/>
    <w:rsid w:val="00E267D9"/>
    <w:rsid w:val="00E30E03"/>
    <w:rsid w:val="00E50F80"/>
    <w:rsid w:val="00E5266F"/>
    <w:rsid w:val="00E53CDA"/>
    <w:rsid w:val="00E571D6"/>
    <w:rsid w:val="00E6015C"/>
    <w:rsid w:val="00E657D9"/>
    <w:rsid w:val="00E65838"/>
    <w:rsid w:val="00E9696F"/>
    <w:rsid w:val="00EA2FAB"/>
    <w:rsid w:val="00EA7EA2"/>
    <w:rsid w:val="00EB5A05"/>
    <w:rsid w:val="00EC6A92"/>
    <w:rsid w:val="00ED1016"/>
    <w:rsid w:val="00ED38BB"/>
    <w:rsid w:val="00EE6EB9"/>
    <w:rsid w:val="00EF050D"/>
    <w:rsid w:val="00F044FF"/>
    <w:rsid w:val="00F04A54"/>
    <w:rsid w:val="00F06AA3"/>
    <w:rsid w:val="00F15403"/>
    <w:rsid w:val="00F16BF5"/>
    <w:rsid w:val="00F1724A"/>
    <w:rsid w:val="00F1758C"/>
    <w:rsid w:val="00F20726"/>
    <w:rsid w:val="00F24CDA"/>
    <w:rsid w:val="00F33543"/>
    <w:rsid w:val="00F33BF2"/>
    <w:rsid w:val="00F352FF"/>
    <w:rsid w:val="00F42FB9"/>
    <w:rsid w:val="00F71A9F"/>
    <w:rsid w:val="00F770FC"/>
    <w:rsid w:val="00F779F2"/>
    <w:rsid w:val="00F91110"/>
    <w:rsid w:val="00F95ACB"/>
    <w:rsid w:val="00F975DB"/>
    <w:rsid w:val="00F97779"/>
    <w:rsid w:val="00FA1B85"/>
    <w:rsid w:val="00FB1B3D"/>
    <w:rsid w:val="00FB6398"/>
    <w:rsid w:val="00FB6682"/>
    <w:rsid w:val="00FC174E"/>
    <w:rsid w:val="00FC5612"/>
    <w:rsid w:val="00FD0CB8"/>
    <w:rsid w:val="00FD23F8"/>
    <w:rsid w:val="00FE3086"/>
    <w:rsid w:val="00FE4934"/>
    <w:rsid w:val="00FE69E1"/>
    <w:rsid w:val="00FF25B9"/>
    <w:rsid w:val="00FF2DD6"/>
    <w:rsid w:val="00FF495C"/>
    <w:rsid w:val="00FF6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CE019-72D2-425A-9C09-2DBD42E9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651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E65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2933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6D72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19A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E6583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2933F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6D7295"/>
    <w:rPr>
      <w:rFonts w:asciiTheme="majorHAnsi" w:eastAsiaTheme="majorEastAsia" w:hAnsiTheme="majorHAnsi" w:cstheme="majorBidi"/>
      <w:i/>
      <w:iCs/>
      <w:color w:val="2E74B5" w:themeColor="accent1" w:themeShade="BF"/>
    </w:rPr>
  </w:style>
  <w:style w:type="paragraph" w:styleId="a4">
    <w:name w:val="List Paragraph"/>
    <w:basedOn w:val="a0"/>
    <w:uiPriority w:val="34"/>
    <w:qFormat/>
    <w:rsid w:val="006519A6"/>
    <w:pPr>
      <w:ind w:left="720"/>
      <w:contextualSpacing/>
    </w:pPr>
  </w:style>
  <w:style w:type="character" w:styleId="a5">
    <w:name w:val="Hyperlink"/>
    <w:basedOn w:val="a1"/>
    <w:uiPriority w:val="99"/>
    <w:unhideWhenUsed/>
    <w:rsid w:val="006519A6"/>
    <w:rPr>
      <w:color w:val="0563C1" w:themeColor="hyperlink"/>
      <w:u w:val="single"/>
    </w:rPr>
  </w:style>
  <w:style w:type="character" w:customStyle="1" w:styleId="apple-converted-space">
    <w:name w:val="apple-converted-space"/>
    <w:basedOn w:val="a1"/>
    <w:rsid w:val="006519A6"/>
  </w:style>
  <w:style w:type="paragraph" w:styleId="a6">
    <w:name w:val="Normal (Web)"/>
    <w:basedOn w:val="a0"/>
    <w:uiPriority w:val="99"/>
    <w:unhideWhenUsed/>
    <w:rsid w:val="006519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519A6"/>
    <w:rPr>
      <w:b/>
      <w:bCs/>
    </w:rPr>
  </w:style>
  <w:style w:type="paragraph" w:styleId="a8">
    <w:name w:val="header"/>
    <w:basedOn w:val="a0"/>
    <w:link w:val="a9"/>
    <w:uiPriority w:val="99"/>
    <w:unhideWhenUsed/>
    <w:rsid w:val="006519A6"/>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6519A6"/>
  </w:style>
  <w:style w:type="paragraph" w:styleId="aa">
    <w:name w:val="footer"/>
    <w:basedOn w:val="a0"/>
    <w:link w:val="ab"/>
    <w:uiPriority w:val="99"/>
    <w:unhideWhenUsed/>
    <w:rsid w:val="006519A6"/>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519A6"/>
  </w:style>
  <w:style w:type="character" w:styleId="HTML">
    <w:name w:val="HTML Variable"/>
    <w:basedOn w:val="a1"/>
    <w:uiPriority w:val="99"/>
    <w:semiHidden/>
    <w:unhideWhenUsed/>
    <w:rsid w:val="008F7F81"/>
    <w:rPr>
      <w:i/>
      <w:iCs/>
    </w:rPr>
  </w:style>
  <w:style w:type="paragraph" w:customStyle="1" w:styleId="highlight">
    <w:name w:val="highlight"/>
    <w:basedOn w:val="a0"/>
    <w:link w:val="highlight0"/>
    <w:rsid w:val="008F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ghlight0">
    <w:name w:val="highlight Знак"/>
    <w:basedOn w:val="a1"/>
    <w:link w:val="highlight"/>
    <w:rsid w:val="0052593D"/>
    <w:rPr>
      <w:rFonts w:ascii="Times New Roman" w:eastAsia="Times New Roman" w:hAnsi="Times New Roman" w:cs="Times New Roman"/>
      <w:sz w:val="24"/>
      <w:szCs w:val="24"/>
      <w:lang w:eastAsia="ru-RU"/>
    </w:rPr>
  </w:style>
  <w:style w:type="character" w:styleId="HTML0">
    <w:name w:val="HTML Code"/>
    <w:basedOn w:val="a1"/>
    <w:uiPriority w:val="99"/>
    <w:semiHidden/>
    <w:unhideWhenUsed/>
    <w:rsid w:val="008F7F81"/>
    <w:rPr>
      <w:rFonts w:ascii="Courier New" w:eastAsia="Times New Roman" w:hAnsi="Courier New" w:cs="Courier New"/>
      <w:sz w:val="20"/>
      <w:szCs w:val="20"/>
    </w:rPr>
  </w:style>
  <w:style w:type="paragraph" w:styleId="HTML1">
    <w:name w:val="HTML Preformatted"/>
    <w:basedOn w:val="a0"/>
    <w:link w:val="HTML2"/>
    <w:uiPriority w:val="99"/>
    <w:unhideWhenUsed/>
    <w:rsid w:val="006E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1"/>
    <w:link w:val="HTML1"/>
    <w:uiPriority w:val="99"/>
    <w:rsid w:val="006E40FD"/>
    <w:rPr>
      <w:rFonts w:ascii="Courier New" w:eastAsia="Times New Roman" w:hAnsi="Courier New" w:cs="Courier New"/>
      <w:sz w:val="20"/>
      <w:szCs w:val="20"/>
      <w:lang w:eastAsia="ru-RU"/>
    </w:rPr>
  </w:style>
  <w:style w:type="table" w:styleId="ac">
    <w:name w:val="Table Grid"/>
    <w:basedOn w:val="a2"/>
    <w:uiPriority w:val="39"/>
    <w:rsid w:val="00451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x1">
    <w:name w:val="mtx1"/>
    <w:basedOn w:val="a0"/>
    <w:rsid w:val="00460B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3">
    <w:name w:val="HTML Typewriter"/>
    <w:basedOn w:val="a1"/>
    <w:uiPriority w:val="99"/>
    <w:semiHidden/>
    <w:unhideWhenUsed/>
    <w:rsid w:val="00460BCC"/>
    <w:rPr>
      <w:rFonts w:ascii="Courier New" w:eastAsia="Times New Roman" w:hAnsi="Courier New" w:cs="Courier New"/>
      <w:sz w:val="20"/>
      <w:szCs w:val="20"/>
    </w:rPr>
  </w:style>
  <w:style w:type="character" w:styleId="ad">
    <w:name w:val="Emphasis"/>
    <w:basedOn w:val="a1"/>
    <w:uiPriority w:val="20"/>
    <w:qFormat/>
    <w:rsid w:val="00460BCC"/>
    <w:rPr>
      <w:i/>
      <w:iCs/>
    </w:rPr>
  </w:style>
  <w:style w:type="paragraph" w:styleId="ae">
    <w:name w:val="No Spacing"/>
    <w:uiPriority w:val="1"/>
    <w:qFormat/>
    <w:rsid w:val="00536EDA"/>
    <w:pPr>
      <w:spacing w:after="0" w:line="240" w:lineRule="auto"/>
    </w:pPr>
  </w:style>
  <w:style w:type="paragraph" w:customStyle="1" w:styleId="a">
    <w:name w:val="Мой заголовок"/>
    <w:basedOn w:val="1"/>
    <w:link w:val="af"/>
    <w:qFormat/>
    <w:rsid w:val="00536EDA"/>
    <w:pPr>
      <w:numPr>
        <w:ilvl w:val="1"/>
        <w:numId w:val="4"/>
      </w:numPr>
      <w:spacing w:after="240"/>
      <w:ind w:left="851" w:hanging="491"/>
    </w:pPr>
    <w:rPr>
      <w:rFonts w:ascii="Times New Roman" w:eastAsia="Times New Roman" w:hAnsi="Times New Roman" w:cs="Times New Roman"/>
      <w:b/>
      <w:color w:val="000000" w:themeColor="text1"/>
      <w:sz w:val="28"/>
    </w:rPr>
  </w:style>
  <w:style w:type="character" w:customStyle="1" w:styleId="af">
    <w:name w:val="Мой заголовок Знак"/>
    <w:basedOn w:val="10"/>
    <w:link w:val="a"/>
    <w:rsid w:val="00536EDA"/>
    <w:rPr>
      <w:rFonts w:ascii="Times New Roman" w:eastAsia="Times New Roman" w:hAnsi="Times New Roman" w:cs="Times New Roman"/>
      <w:b/>
      <w:color w:val="000000" w:themeColor="text1"/>
      <w:sz w:val="28"/>
      <w:szCs w:val="32"/>
    </w:rPr>
  </w:style>
  <w:style w:type="character" w:customStyle="1" w:styleId="reftag">
    <w:name w:val="reftag"/>
    <w:basedOn w:val="a1"/>
    <w:rsid w:val="0023127B"/>
  </w:style>
  <w:style w:type="character" w:customStyle="1" w:styleId="variable">
    <w:name w:val="variable"/>
    <w:basedOn w:val="a1"/>
    <w:rsid w:val="006E3A42"/>
  </w:style>
  <w:style w:type="character" w:customStyle="1" w:styleId="string">
    <w:name w:val="string"/>
    <w:basedOn w:val="a1"/>
    <w:rsid w:val="006E3A42"/>
  </w:style>
  <w:style w:type="character" w:customStyle="1" w:styleId="comment">
    <w:name w:val="comment"/>
    <w:basedOn w:val="a1"/>
    <w:rsid w:val="006E3A42"/>
  </w:style>
  <w:style w:type="character" w:customStyle="1" w:styleId="class">
    <w:name w:val="class"/>
    <w:basedOn w:val="a1"/>
    <w:rsid w:val="006E3A42"/>
  </w:style>
  <w:style w:type="character" w:customStyle="1" w:styleId="keyword">
    <w:name w:val="keyword"/>
    <w:basedOn w:val="a1"/>
    <w:rsid w:val="006E3A42"/>
  </w:style>
  <w:style w:type="character" w:customStyle="1" w:styleId="11">
    <w:name w:val="Название1"/>
    <w:basedOn w:val="a1"/>
    <w:rsid w:val="006E3A42"/>
  </w:style>
  <w:style w:type="character" w:customStyle="1" w:styleId="function">
    <w:name w:val="function"/>
    <w:basedOn w:val="a1"/>
    <w:rsid w:val="006E3A42"/>
  </w:style>
  <w:style w:type="character" w:customStyle="1" w:styleId="params">
    <w:name w:val="params"/>
    <w:basedOn w:val="a1"/>
    <w:rsid w:val="006E3A42"/>
  </w:style>
  <w:style w:type="paragraph" w:customStyle="1" w:styleId="style14small">
    <w:name w:val="style14small"/>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big">
    <w:name w:val="style14big"/>
    <w:basedOn w:val="a1"/>
    <w:rsid w:val="00961C76"/>
  </w:style>
  <w:style w:type="character" w:customStyle="1" w:styleId="exmpred">
    <w:name w:val="exmpred"/>
    <w:basedOn w:val="a1"/>
    <w:rsid w:val="00961C76"/>
  </w:style>
  <w:style w:type="paragraph" w:customStyle="1" w:styleId="style14green">
    <w:name w:val="style14green"/>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4small1">
    <w:name w:val="style14small1"/>
    <w:basedOn w:val="a1"/>
    <w:rsid w:val="00961C76"/>
  </w:style>
  <w:style w:type="character" w:customStyle="1" w:styleId="type">
    <w:name w:val="type"/>
    <w:basedOn w:val="a1"/>
    <w:rsid w:val="00961C76"/>
  </w:style>
  <w:style w:type="paragraph" w:customStyle="1" w:styleId="refpurpose">
    <w:name w:val="refpurpose"/>
    <w:basedOn w:val="a0"/>
    <w:rsid w:val="00961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1"/>
    <w:rsid w:val="006C6D38"/>
  </w:style>
  <w:style w:type="paragraph" w:customStyle="1" w:styleId="example-result">
    <w:name w:val="example-result"/>
    <w:basedOn w:val="a0"/>
    <w:rsid w:val="00EF0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a1"/>
    <w:rsid w:val="002108A7"/>
  </w:style>
  <w:style w:type="character" w:customStyle="1" w:styleId="methodparam">
    <w:name w:val="methodparam"/>
    <w:basedOn w:val="a1"/>
    <w:rsid w:val="00977E50"/>
  </w:style>
  <w:style w:type="character" w:customStyle="1" w:styleId="initializer">
    <w:name w:val="initializer"/>
    <w:basedOn w:val="a1"/>
    <w:rsid w:val="00977E50"/>
  </w:style>
  <w:style w:type="character" w:customStyle="1" w:styleId="style1">
    <w:name w:val="style1"/>
    <w:basedOn w:val="a1"/>
    <w:rsid w:val="0052593D"/>
  </w:style>
  <w:style w:type="paragraph" w:customStyle="1" w:styleId="af0">
    <w:name w:val="Мой Стиль Абзаца"/>
    <w:basedOn w:val="a0"/>
    <w:link w:val="af1"/>
    <w:rsid w:val="0052593D"/>
    <w:pPr>
      <w:shd w:val="clear" w:color="auto" w:fill="F7F7F7"/>
      <w:spacing w:before="100" w:beforeAutospacing="1" w:after="100" w:afterAutospacing="1" w:line="255" w:lineRule="atLeast"/>
      <w:ind w:firstLine="709"/>
      <w:jc w:val="both"/>
    </w:pPr>
    <w:rPr>
      <w:rFonts w:ascii="Times New Roman" w:eastAsia="Times New Roman" w:hAnsi="Times New Roman" w:cs="Times New Roman"/>
      <w:color w:val="000000"/>
      <w:sz w:val="24"/>
      <w:szCs w:val="24"/>
      <w:lang w:eastAsia="ru-RU"/>
    </w:rPr>
  </w:style>
  <w:style w:type="character" w:customStyle="1" w:styleId="af1">
    <w:name w:val="Мой Стиль Абзаца Знак"/>
    <w:basedOn w:val="a1"/>
    <w:link w:val="af0"/>
    <w:rsid w:val="0052593D"/>
    <w:rPr>
      <w:rFonts w:ascii="Times New Roman" w:eastAsia="Times New Roman" w:hAnsi="Times New Roman" w:cs="Times New Roman"/>
      <w:color w:val="000000"/>
      <w:sz w:val="24"/>
      <w:szCs w:val="24"/>
      <w:shd w:val="clear" w:color="auto" w:fill="F7F7F7"/>
      <w:lang w:eastAsia="ru-RU"/>
    </w:rPr>
  </w:style>
  <w:style w:type="paragraph" w:customStyle="1" w:styleId="12">
    <w:name w:val="Мой Стиль Абзаца1"/>
    <w:basedOn w:val="af0"/>
    <w:link w:val="13"/>
    <w:qFormat/>
    <w:rsid w:val="0052593D"/>
    <w:pPr>
      <w:spacing w:before="0" w:beforeAutospacing="0" w:after="0" w:afterAutospacing="0" w:line="240" w:lineRule="auto"/>
    </w:pPr>
  </w:style>
  <w:style w:type="character" w:customStyle="1" w:styleId="13">
    <w:name w:val="Мой Стиль Абзаца1 Знак"/>
    <w:basedOn w:val="af1"/>
    <w:link w:val="12"/>
    <w:rsid w:val="0052593D"/>
    <w:rPr>
      <w:rFonts w:ascii="Times New Roman" w:eastAsia="Times New Roman" w:hAnsi="Times New Roman" w:cs="Times New Roman"/>
      <w:color w:val="000000"/>
      <w:sz w:val="24"/>
      <w:szCs w:val="24"/>
      <w:shd w:val="clear" w:color="auto" w:fill="F7F7F7"/>
      <w:lang w:eastAsia="ru-RU"/>
    </w:rPr>
  </w:style>
  <w:style w:type="paragraph" w:customStyle="1" w:styleId="af2">
    <w:name w:val="Мой Стиль Заголовка"/>
    <w:basedOn w:val="a0"/>
    <w:link w:val="af3"/>
    <w:qFormat/>
    <w:rsid w:val="0052593D"/>
    <w:pPr>
      <w:shd w:val="clear" w:color="auto" w:fill="F7F7F7"/>
      <w:spacing w:before="240" w:after="240" w:line="240" w:lineRule="auto"/>
      <w:jc w:val="center"/>
      <w:outlineLvl w:val="1"/>
    </w:pPr>
    <w:rPr>
      <w:rFonts w:ascii="Times New Roman" w:eastAsia="Times New Roman" w:hAnsi="Times New Roman" w:cs="Times New Roman"/>
      <w:b/>
      <w:bCs/>
      <w:color w:val="000000"/>
      <w:sz w:val="24"/>
      <w:szCs w:val="24"/>
      <w:lang w:eastAsia="ru-RU"/>
    </w:rPr>
  </w:style>
  <w:style w:type="character" w:customStyle="1" w:styleId="af3">
    <w:name w:val="Мой Стиль Заголовка Знак"/>
    <w:basedOn w:val="a1"/>
    <w:link w:val="af2"/>
    <w:rsid w:val="0052593D"/>
    <w:rPr>
      <w:rFonts w:ascii="Times New Roman" w:eastAsia="Times New Roman" w:hAnsi="Times New Roman" w:cs="Times New Roman"/>
      <w:b/>
      <w:bCs/>
      <w:color w:val="000000"/>
      <w:sz w:val="24"/>
      <w:szCs w:val="24"/>
      <w:shd w:val="clear" w:color="auto" w:fill="F7F7F7"/>
      <w:lang w:eastAsia="ru-RU"/>
    </w:rPr>
  </w:style>
  <w:style w:type="paragraph" w:customStyle="1" w:styleId="af4">
    <w:name w:val="Мой стиль кода"/>
    <w:basedOn w:val="highlight"/>
    <w:link w:val="af5"/>
    <w:qFormat/>
    <w:rsid w:val="0052593D"/>
    <w:pPr>
      <w:pBdr>
        <w:top w:val="single" w:sz="6" w:space="4" w:color="000066"/>
        <w:left w:val="single" w:sz="6" w:space="7" w:color="000066"/>
        <w:bottom w:val="single" w:sz="6" w:space="4" w:color="000066"/>
        <w:right w:val="single" w:sz="6" w:space="4" w:color="000066"/>
      </w:pBdr>
      <w:shd w:val="clear" w:color="auto" w:fill="E6F3F9"/>
      <w:spacing w:before="75" w:beforeAutospacing="0" w:after="75" w:afterAutospacing="0"/>
      <w:ind w:left="74" w:right="74"/>
    </w:pPr>
    <w:rPr>
      <w:rFonts w:ascii="Courier New" w:hAnsi="Courier New"/>
      <w:color w:val="000000"/>
      <w:sz w:val="20"/>
    </w:rPr>
  </w:style>
  <w:style w:type="character" w:customStyle="1" w:styleId="af5">
    <w:name w:val="Мой стиль кода Знак"/>
    <w:basedOn w:val="highlight0"/>
    <w:link w:val="af4"/>
    <w:rsid w:val="0052593D"/>
    <w:rPr>
      <w:rFonts w:ascii="Courier New" w:eastAsia="Times New Roman" w:hAnsi="Courier New" w:cs="Times New Roman"/>
      <w:color w:val="000000"/>
      <w:sz w:val="20"/>
      <w:szCs w:val="24"/>
      <w:shd w:val="clear" w:color="auto" w:fill="E6F3F9"/>
      <w:lang w:eastAsia="ru-RU"/>
    </w:rPr>
  </w:style>
  <w:style w:type="paragraph" w:customStyle="1" w:styleId="af6">
    <w:name w:val="Мой стиль оператора"/>
    <w:basedOn w:val="a0"/>
    <w:link w:val="af7"/>
    <w:qFormat/>
    <w:rsid w:val="0052593D"/>
    <w:pPr>
      <w:spacing w:before="100" w:beforeAutospacing="1" w:after="100" w:afterAutospacing="1" w:line="240" w:lineRule="auto"/>
    </w:pPr>
    <w:rPr>
      <w:rFonts w:ascii="Courier New" w:eastAsia="Times New Roman" w:hAnsi="Courier New" w:cs="Courier New"/>
      <w:b/>
      <w:bCs/>
      <w:color w:val="00B050"/>
      <w:sz w:val="28"/>
      <w:szCs w:val="28"/>
      <w:lang w:eastAsia="ru-RU"/>
    </w:rPr>
  </w:style>
  <w:style w:type="character" w:customStyle="1" w:styleId="af7">
    <w:name w:val="Мой стиль оператора Знак"/>
    <w:basedOn w:val="a1"/>
    <w:link w:val="af6"/>
    <w:rsid w:val="0052593D"/>
    <w:rPr>
      <w:rFonts w:ascii="Courier New" w:eastAsia="Times New Roman" w:hAnsi="Courier New" w:cs="Courier New"/>
      <w:b/>
      <w:bCs/>
      <w:color w:val="00B050"/>
      <w:sz w:val="28"/>
      <w:szCs w:val="28"/>
      <w:lang w:eastAsia="ru-RU"/>
    </w:rPr>
  </w:style>
  <w:style w:type="character" w:customStyle="1" w:styleId="pun">
    <w:name w:val="pun"/>
    <w:basedOn w:val="a1"/>
    <w:rsid w:val="0052593D"/>
  </w:style>
  <w:style w:type="character" w:customStyle="1" w:styleId="pln">
    <w:name w:val="pln"/>
    <w:basedOn w:val="a1"/>
    <w:rsid w:val="0052593D"/>
  </w:style>
  <w:style w:type="character" w:customStyle="1" w:styleId="lit">
    <w:name w:val="lit"/>
    <w:basedOn w:val="a1"/>
    <w:rsid w:val="0052593D"/>
  </w:style>
  <w:style w:type="character" w:customStyle="1" w:styleId="typ">
    <w:name w:val="typ"/>
    <w:basedOn w:val="a1"/>
    <w:rsid w:val="0052593D"/>
  </w:style>
  <w:style w:type="character" w:customStyle="1" w:styleId="str">
    <w:name w:val="str"/>
    <w:basedOn w:val="a1"/>
    <w:rsid w:val="0052593D"/>
  </w:style>
  <w:style w:type="paragraph" w:styleId="af8">
    <w:name w:val="Subtitle"/>
    <w:basedOn w:val="a0"/>
    <w:next w:val="a0"/>
    <w:link w:val="af9"/>
    <w:uiPriority w:val="11"/>
    <w:qFormat/>
    <w:rsid w:val="00E5266F"/>
    <w:pPr>
      <w:numPr>
        <w:ilvl w:val="1"/>
      </w:numPr>
    </w:pPr>
    <w:rPr>
      <w:rFonts w:eastAsiaTheme="minorEastAsia"/>
      <w:color w:val="5A5A5A" w:themeColor="text1" w:themeTint="A5"/>
      <w:spacing w:val="15"/>
    </w:rPr>
  </w:style>
  <w:style w:type="character" w:customStyle="1" w:styleId="af9">
    <w:name w:val="Подзаголовок Знак"/>
    <w:basedOn w:val="a1"/>
    <w:link w:val="af8"/>
    <w:uiPriority w:val="11"/>
    <w:rsid w:val="00E5266F"/>
    <w:rPr>
      <w:rFonts w:eastAsiaTheme="minorEastAsia"/>
      <w:color w:val="5A5A5A" w:themeColor="text1" w:themeTint="A5"/>
      <w:spacing w:val="15"/>
    </w:rPr>
  </w:style>
  <w:style w:type="character" w:styleId="afa">
    <w:name w:val="Subtle Emphasis"/>
    <w:basedOn w:val="a1"/>
    <w:uiPriority w:val="19"/>
    <w:qFormat/>
    <w:rsid w:val="00202A5D"/>
    <w:rPr>
      <w:i/>
      <w:iCs/>
      <w:color w:val="404040" w:themeColor="text1" w:themeTint="BF"/>
    </w:rPr>
  </w:style>
  <w:style w:type="character" w:customStyle="1" w:styleId="refname">
    <w:name w:val="refname"/>
    <w:basedOn w:val="a1"/>
    <w:rsid w:val="008A73ED"/>
  </w:style>
  <w:style w:type="character" w:customStyle="1" w:styleId="dc-title">
    <w:name w:val="dc-title"/>
    <w:basedOn w:val="a1"/>
    <w:rsid w:val="008A73ED"/>
  </w:style>
  <w:style w:type="paragraph" w:customStyle="1" w:styleId="para">
    <w:name w:val="para"/>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impara">
    <w:name w:val="simpara"/>
    <w:basedOn w:val="a1"/>
    <w:rsid w:val="008A73ED"/>
  </w:style>
  <w:style w:type="paragraph" w:customStyle="1" w:styleId="verinfo">
    <w:name w:val="verinfo"/>
    <w:basedOn w:val="a0"/>
    <w:rsid w:val="008A73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tion">
    <w:name w:val="action"/>
    <w:basedOn w:val="a1"/>
    <w:rsid w:val="008A73ED"/>
  </w:style>
  <w:style w:type="character" w:styleId="HTML4">
    <w:name w:val="HTML Acronym"/>
    <w:basedOn w:val="a1"/>
    <w:uiPriority w:val="99"/>
    <w:semiHidden/>
    <w:unhideWhenUsed/>
    <w:rsid w:val="00543A8A"/>
  </w:style>
  <w:style w:type="character" w:customStyle="1" w:styleId="acronym">
    <w:name w:val="acronym"/>
    <w:basedOn w:val="a1"/>
    <w:rsid w:val="00543A8A"/>
  </w:style>
  <w:style w:type="paragraph" w:styleId="afb">
    <w:name w:val="Balloon Text"/>
    <w:basedOn w:val="a0"/>
    <w:link w:val="afc"/>
    <w:uiPriority w:val="99"/>
    <w:semiHidden/>
    <w:unhideWhenUsed/>
    <w:rsid w:val="00543A8A"/>
    <w:pPr>
      <w:spacing w:after="0" w:line="240" w:lineRule="auto"/>
    </w:pPr>
    <w:rPr>
      <w:rFonts w:ascii="Segoe UI" w:hAnsi="Segoe UI" w:cs="Segoe UI"/>
      <w:sz w:val="18"/>
      <w:szCs w:val="18"/>
    </w:rPr>
  </w:style>
  <w:style w:type="character" w:customStyle="1" w:styleId="afc">
    <w:name w:val="Текст выноски Знак"/>
    <w:basedOn w:val="a1"/>
    <w:link w:val="afb"/>
    <w:uiPriority w:val="99"/>
    <w:semiHidden/>
    <w:rsid w:val="00543A8A"/>
    <w:rPr>
      <w:rFonts w:ascii="Segoe UI" w:hAnsi="Segoe UI" w:cs="Segoe UI"/>
      <w:sz w:val="18"/>
      <w:szCs w:val="18"/>
    </w:rPr>
  </w:style>
  <w:style w:type="paragraph" w:styleId="z-">
    <w:name w:val="HTML Top of Form"/>
    <w:basedOn w:val="a0"/>
    <w:next w:val="a0"/>
    <w:link w:val="z-0"/>
    <w:hidden/>
    <w:uiPriority w:val="99"/>
    <w:semiHidden/>
    <w:unhideWhenUsed/>
    <w:rsid w:val="00543A8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1"/>
    <w:link w:val="z-"/>
    <w:uiPriority w:val="99"/>
    <w:semiHidden/>
    <w:rsid w:val="00543A8A"/>
    <w:rPr>
      <w:rFonts w:ascii="Arial" w:eastAsia="Times New Roman" w:hAnsi="Arial" w:cs="Arial"/>
      <w:vanish/>
      <w:sz w:val="16"/>
      <w:szCs w:val="16"/>
      <w:lang w:eastAsia="ru-RU"/>
    </w:rPr>
  </w:style>
  <w:style w:type="paragraph" w:styleId="z-1">
    <w:name w:val="HTML Bottom of Form"/>
    <w:basedOn w:val="a0"/>
    <w:next w:val="a0"/>
    <w:link w:val="z-2"/>
    <w:hidden/>
    <w:uiPriority w:val="99"/>
    <w:semiHidden/>
    <w:unhideWhenUsed/>
    <w:rsid w:val="00543A8A"/>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1"/>
    <w:link w:val="z-1"/>
    <w:uiPriority w:val="99"/>
    <w:semiHidden/>
    <w:rsid w:val="00543A8A"/>
    <w:rPr>
      <w:rFonts w:ascii="Arial" w:eastAsia="Times New Roman" w:hAnsi="Arial" w:cs="Arial"/>
      <w:vanish/>
      <w:sz w:val="16"/>
      <w:szCs w:val="16"/>
      <w:lang w:eastAsia="ru-RU"/>
    </w:rPr>
  </w:style>
  <w:style w:type="character" w:customStyle="1" w:styleId="mtx4">
    <w:name w:val="mtx4"/>
    <w:basedOn w:val="a1"/>
    <w:rsid w:val="00543A8A"/>
  </w:style>
  <w:style w:type="paragraph" w:customStyle="1" w:styleId="afd">
    <w:name w:val="Мой Стиль подзаголовка"/>
    <w:basedOn w:val="2"/>
    <w:link w:val="afe"/>
    <w:qFormat/>
    <w:rsid w:val="001C42AF"/>
    <w:pPr>
      <w:shd w:val="clear" w:color="auto" w:fill="F7F7F7"/>
      <w:spacing w:before="120" w:after="120" w:line="240" w:lineRule="auto"/>
      <w:ind w:firstLine="709"/>
    </w:pPr>
    <w:rPr>
      <w:rFonts w:ascii="Times New Roman" w:hAnsi="Times New Roman"/>
      <w:i/>
      <w:sz w:val="24"/>
    </w:rPr>
  </w:style>
  <w:style w:type="character" w:customStyle="1" w:styleId="afe">
    <w:name w:val="Мой Стиль подзаголовка Знак"/>
    <w:basedOn w:val="20"/>
    <w:link w:val="afd"/>
    <w:rsid w:val="001C42AF"/>
    <w:rPr>
      <w:rFonts w:ascii="Times New Roman" w:eastAsiaTheme="majorEastAsia" w:hAnsi="Times New Roman" w:cstheme="majorBidi"/>
      <w:i/>
      <w:color w:val="2E74B5" w:themeColor="accent1" w:themeShade="BF"/>
      <w:sz w:val="24"/>
      <w:szCs w:val="26"/>
      <w:shd w:val="clear" w:color="auto" w:fill="F7F7F7"/>
    </w:rPr>
  </w:style>
  <w:style w:type="paragraph" w:styleId="21">
    <w:name w:val="Quote"/>
    <w:basedOn w:val="a0"/>
    <w:next w:val="a0"/>
    <w:link w:val="22"/>
    <w:uiPriority w:val="29"/>
    <w:qFormat/>
    <w:rsid w:val="0064336E"/>
    <w:pPr>
      <w:spacing w:before="200"/>
      <w:ind w:left="864" w:right="864"/>
      <w:jc w:val="center"/>
    </w:pPr>
    <w:rPr>
      <w:i/>
      <w:iCs/>
      <w:color w:val="404040" w:themeColor="text1" w:themeTint="BF"/>
    </w:rPr>
  </w:style>
  <w:style w:type="character" w:customStyle="1" w:styleId="22">
    <w:name w:val="Цитата 2 Знак"/>
    <w:basedOn w:val="a1"/>
    <w:link w:val="21"/>
    <w:uiPriority w:val="29"/>
    <w:rsid w:val="006433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251">
      <w:bodyDiv w:val="1"/>
      <w:marLeft w:val="0"/>
      <w:marRight w:val="0"/>
      <w:marTop w:val="0"/>
      <w:marBottom w:val="0"/>
      <w:divBdr>
        <w:top w:val="none" w:sz="0" w:space="0" w:color="auto"/>
        <w:left w:val="none" w:sz="0" w:space="0" w:color="auto"/>
        <w:bottom w:val="none" w:sz="0" w:space="0" w:color="auto"/>
        <w:right w:val="none" w:sz="0" w:space="0" w:color="auto"/>
      </w:divBdr>
    </w:div>
    <w:div w:id="33310125">
      <w:bodyDiv w:val="1"/>
      <w:marLeft w:val="0"/>
      <w:marRight w:val="0"/>
      <w:marTop w:val="0"/>
      <w:marBottom w:val="0"/>
      <w:divBdr>
        <w:top w:val="none" w:sz="0" w:space="0" w:color="auto"/>
        <w:left w:val="none" w:sz="0" w:space="0" w:color="auto"/>
        <w:bottom w:val="none" w:sz="0" w:space="0" w:color="auto"/>
        <w:right w:val="none" w:sz="0" w:space="0" w:color="auto"/>
      </w:divBdr>
    </w:div>
    <w:div w:id="112287918">
      <w:bodyDiv w:val="1"/>
      <w:marLeft w:val="0"/>
      <w:marRight w:val="0"/>
      <w:marTop w:val="0"/>
      <w:marBottom w:val="0"/>
      <w:divBdr>
        <w:top w:val="none" w:sz="0" w:space="0" w:color="auto"/>
        <w:left w:val="none" w:sz="0" w:space="0" w:color="auto"/>
        <w:bottom w:val="none" w:sz="0" w:space="0" w:color="auto"/>
        <w:right w:val="none" w:sz="0" w:space="0" w:color="auto"/>
      </w:divBdr>
    </w:div>
    <w:div w:id="114759265">
      <w:bodyDiv w:val="1"/>
      <w:marLeft w:val="0"/>
      <w:marRight w:val="0"/>
      <w:marTop w:val="0"/>
      <w:marBottom w:val="0"/>
      <w:divBdr>
        <w:top w:val="none" w:sz="0" w:space="0" w:color="auto"/>
        <w:left w:val="none" w:sz="0" w:space="0" w:color="auto"/>
        <w:bottom w:val="none" w:sz="0" w:space="0" w:color="auto"/>
        <w:right w:val="none" w:sz="0" w:space="0" w:color="auto"/>
      </w:divBdr>
    </w:div>
    <w:div w:id="121583087">
      <w:bodyDiv w:val="1"/>
      <w:marLeft w:val="0"/>
      <w:marRight w:val="0"/>
      <w:marTop w:val="0"/>
      <w:marBottom w:val="0"/>
      <w:divBdr>
        <w:top w:val="none" w:sz="0" w:space="0" w:color="auto"/>
        <w:left w:val="none" w:sz="0" w:space="0" w:color="auto"/>
        <w:bottom w:val="none" w:sz="0" w:space="0" w:color="auto"/>
        <w:right w:val="none" w:sz="0" w:space="0" w:color="auto"/>
      </w:divBdr>
    </w:div>
    <w:div w:id="136185269">
      <w:bodyDiv w:val="1"/>
      <w:marLeft w:val="0"/>
      <w:marRight w:val="0"/>
      <w:marTop w:val="0"/>
      <w:marBottom w:val="0"/>
      <w:divBdr>
        <w:top w:val="none" w:sz="0" w:space="0" w:color="auto"/>
        <w:left w:val="none" w:sz="0" w:space="0" w:color="auto"/>
        <w:bottom w:val="none" w:sz="0" w:space="0" w:color="auto"/>
        <w:right w:val="none" w:sz="0" w:space="0" w:color="auto"/>
      </w:divBdr>
    </w:div>
    <w:div w:id="207182669">
      <w:bodyDiv w:val="1"/>
      <w:marLeft w:val="0"/>
      <w:marRight w:val="0"/>
      <w:marTop w:val="0"/>
      <w:marBottom w:val="0"/>
      <w:divBdr>
        <w:top w:val="none" w:sz="0" w:space="0" w:color="auto"/>
        <w:left w:val="none" w:sz="0" w:space="0" w:color="auto"/>
        <w:bottom w:val="none" w:sz="0" w:space="0" w:color="auto"/>
        <w:right w:val="none" w:sz="0" w:space="0" w:color="auto"/>
      </w:divBdr>
    </w:div>
    <w:div w:id="207423177">
      <w:bodyDiv w:val="1"/>
      <w:marLeft w:val="0"/>
      <w:marRight w:val="0"/>
      <w:marTop w:val="0"/>
      <w:marBottom w:val="0"/>
      <w:divBdr>
        <w:top w:val="none" w:sz="0" w:space="0" w:color="auto"/>
        <w:left w:val="none" w:sz="0" w:space="0" w:color="auto"/>
        <w:bottom w:val="none" w:sz="0" w:space="0" w:color="auto"/>
        <w:right w:val="none" w:sz="0" w:space="0" w:color="auto"/>
      </w:divBdr>
    </w:div>
    <w:div w:id="212544721">
      <w:bodyDiv w:val="1"/>
      <w:marLeft w:val="0"/>
      <w:marRight w:val="0"/>
      <w:marTop w:val="0"/>
      <w:marBottom w:val="0"/>
      <w:divBdr>
        <w:top w:val="none" w:sz="0" w:space="0" w:color="auto"/>
        <w:left w:val="none" w:sz="0" w:space="0" w:color="auto"/>
        <w:bottom w:val="none" w:sz="0" w:space="0" w:color="auto"/>
        <w:right w:val="none" w:sz="0" w:space="0" w:color="auto"/>
      </w:divBdr>
    </w:div>
    <w:div w:id="219371166">
      <w:bodyDiv w:val="1"/>
      <w:marLeft w:val="0"/>
      <w:marRight w:val="0"/>
      <w:marTop w:val="0"/>
      <w:marBottom w:val="0"/>
      <w:divBdr>
        <w:top w:val="none" w:sz="0" w:space="0" w:color="auto"/>
        <w:left w:val="none" w:sz="0" w:space="0" w:color="auto"/>
        <w:bottom w:val="none" w:sz="0" w:space="0" w:color="auto"/>
        <w:right w:val="none" w:sz="0" w:space="0" w:color="auto"/>
      </w:divBdr>
    </w:div>
    <w:div w:id="257951952">
      <w:bodyDiv w:val="1"/>
      <w:marLeft w:val="0"/>
      <w:marRight w:val="0"/>
      <w:marTop w:val="0"/>
      <w:marBottom w:val="0"/>
      <w:divBdr>
        <w:top w:val="none" w:sz="0" w:space="0" w:color="auto"/>
        <w:left w:val="none" w:sz="0" w:space="0" w:color="auto"/>
        <w:bottom w:val="none" w:sz="0" w:space="0" w:color="auto"/>
        <w:right w:val="none" w:sz="0" w:space="0" w:color="auto"/>
      </w:divBdr>
    </w:div>
    <w:div w:id="295764769">
      <w:bodyDiv w:val="1"/>
      <w:marLeft w:val="0"/>
      <w:marRight w:val="0"/>
      <w:marTop w:val="0"/>
      <w:marBottom w:val="0"/>
      <w:divBdr>
        <w:top w:val="none" w:sz="0" w:space="0" w:color="auto"/>
        <w:left w:val="none" w:sz="0" w:space="0" w:color="auto"/>
        <w:bottom w:val="none" w:sz="0" w:space="0" w:color="auto"/>
        <w:right w:val="none" w:sz="0" w:space="0" w:color="auto"/>
      </w:divBdr>
    </w:div>
    <w:div w:id="304284770">
      <w:bodyDiv w:val="1"/>
      <w:marLeft w:val="0"/>
      <w:marRight w:val="0"/>
      <w:marTop w:val="0"/>
      <w:marBottom w:val="0"/>
      <w:divBdr>
        <w:top w:val="none" w:sz="0" w:space="0" w:color="auto"/>
        <w:left w:val="none" w:sz="0" w:space="0" w:color="auto"/>
        <w:bottom w:val="none" w:sz="0" w:space="0" w:color="auto"/>
        <w:right w:val="none" w:sz="0" w:space="0" w:color="auto"/>
      </w:divBdr>
    </w:div>
    <w:div w:id="315886435">
      <w:bodyDiv w:val="1"/>
      <w:marLeft w:val="0"/>
      <w:marRight w:val="0"/>
      <w:marTop w:val="0"/>
      <w:marBottom w:val="0"/>
      <w:divBdr>
        <w:top w:val="none" w:sz="0" w:space="0" w:color="auto"/>
        <w:left w:val="none" w:sz="0" w:space="0" w:color="auto"/>
        <w:bottom w:val="none" w:sz="0" w:space="0" w:color="auto"/>
        <w:right w:val="none" w:sz="0" w:space="0" w:color="auto"/>
      </w:divBdr>
    </w:div>
    <w:div w:id="317802581">
      <w:bodyDiv w:val="1"/>
      <w:marLeft w:val="0"/>
      <w:marRight w:val="0"/>
      <w:marTop w:val="0"/>
      <w:marBottom w:val="0"/>
      <w:divBdr>
        <w:top w:val="none" w:sz="0" w:space="0" w:color="auto"/>
        <w:left w:val="none" w:sz="0" w:space="0" w:color="auto"/>
        <w:bottom w:val="none" w:sz="0" w:space="0" w:color="auto"/>
        <w:right w:val="none" w:sz="0" w:space="0" w:color="auto"/>
      </w:divBdr>
    </w:div>
    <w:div w:id="340476670">
      <w:bodyDiv w:val="1"/>
      <w:marLeft w:val="0"/>
      <w:marRight w:val="0"/>
      <w:marTop w:val="0"/>
      <w:marBottom w:val="0"/>
      <w:divBdr>
        <w:top w:val="none" w:sz="0" w:space="0" w:color="auto"/>
        <w:left w:val="none" w:sz="0" w:space="0" w:color="auto"/>
        <w:bottom w:val="none" w:sz="0" w:space="0" w:color="auto"/>
        <w:right w:val="none" w:sz="0" w:space="0" w:color="auto"/>
      </w:divBdr>
    </w:div>
    <w:div w:id="345907043">
      <w:bodyDiv w:val="1"/>
      <w:marLeft w:val="0"/>
      <w:marRight w:val="0"/>
      <w:marTop w:val="0"/>
      <w:marBottom w:val="0"/>
      <w:divBdr>
        <w:top w:val="none" w:sz="0" w:space="0" w:color="auto"/>
        <w:left w:val="none" w:sz="0" w:space="0" w:color="auto"/>
        <w:bottom w:val="none" w:sz="0" w:space="0" w:color="auto"/>
        <w:right w:val="none" w:sz="0" w:space="0" w:color="auto"/>
      </w:divBdr>
    </w:div>
    <w:div w:id="346709943">
      <w:bodyDiv w:val="1"/>
      <w:marLeft w:val="0"/>
      <w:marRight w:val="0"/>
      <w:marTop w:val="0"/>
      <w:marBottom w:val="0"/>
      <w:divBdr>
        <w:top w:val="none" w:sz="0" w:space="0" w:color="auto"/>
        <w:left w:val="none" w:sz="0" w:space="0" w:color="auto"/>
        <w:bottom w:val="none" w:sz="0" w:space="0" w:color="auto"/>
        <w:right w:val="none" w:sz="0" w:space="0" w:color="auto"/>
      </w:divBdr>
    </w:div>
    <w:div w:id="348727168">
      <w:bodyDiv w:val="1"/>
      <w:marLeft w:val="0"/>
      <w:marRight w:val="0"/>
      <w:marTop w:val="0"/>
      <w:marBottom w:val="0"/>
      <w:divBdr>
        <w:top w:val="none" w:sz="0" w:space="0" w:color="auto"/>
        <w:left w:val="none" w:sz="0" w:space="0" w:color="auto"/>
        <w:bottom w:val="none" w:sz="0" w:space="0" w:color="auto"/>
        <w:right w:val="none" w:sz="0" w:space="0" w:color="auto"/>
      </w:divBdr>
    </w:div>
    <w:div w:id="364716054">
      <w:bodyDiv w:val="1"/>
      <w:marLeft w:val="0"/>
      <w:marRight w:val="0"/>
      <w:marTop w:val="0"/>
      <w:marBottom w:val="0"/>
      <w:divBdr>
        <w:top w:val="none" w:sz="0" w:space="0" w:color="auto"/>
        <w:left w:val="none" w:sz="0" w:space="0" w:color="auto"/>
        <w:bottom w:val="none" w:sz="0" w:space="0" w:color="auto"/>
        <w:right w:val="none" w:sz="0" w:space="0" w:color="auto"/>
      </w:divBdr>
    </w:div>
    <w:div w:id="380250211">
      <w:bodyDiv w:val="1"/>
      <w:marLeft w:val="0"/>
      <w:marRight w:val="0"/>
      <w:marTop w:val="0"/>
      <w:marBottom w:val="0"/>
      <w:divBdr>
        <w:top w:val="none" w:sz="0" w:space="0" w:color="auto"/>
        <w:left w:val="none" w:sz="0" w:space="0" w:color="auto"/>
        <w:bottom w:val="none" w:sz="0" w:space="0" w:color="auto"/>
        <w:right w:val="none" w:sz="0" w:space="0" w:color="auto"/>
      </w:divBdr>
      <w:divsChild>
        <w:div w:id="1806925506">
          <w:marLeft w:val="0"/>
          <w:marRight w:val="0"/>
          <w:marTop w:val="0"/>
          <w:marBottom w:val="0"/>
          <w:divBdr>
            <w:top w:val="none" w:sz="0" w:space="0" w:color="auto"/>
            <w:left w:val="none" w:sz="0" w:space="0" w:color="auto"/>
            <w:bottom w:val="none" w:sz="0" w:space="0" w:color="auto"/>
            <w:right w:val="none" w:sz="0" w:space="0" w:color="auto"/>
          </w:divBdr>
          <w:divsChild>
            <w:div w:id="263005579">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216168259">
          <w:marLeft w:val="0"/>
          <w:marRight w:val="0"/>
          <w:marTop w:val="0"/>
          <w:marBottom w:val="0"/>
          <w:divBdr>
            <w:top w:val="none" w:sz="0" w:space="0" w:color="auto"/>
            <w:left w:val="none" w:sz="0" w:space="0" w:color="auto"/>
            <w:bottom w:val="none" w:sz="0" w:space="0" w:color="auto"/>
            <w:right w:val="none" w:sz="0" w:space="0" w:color="auto"/>
          </w:divBdr>
        </w:div>
        <w:div w:id="34090668">
          <w:marLeft w:val="0"/>
          <w:marRight w:val="0"/>
          <w:marTop w:val="0"/>
          <w:marBottom w:val="0"/>
          <w:divBdr>
            <w:top w:val="none" w:sz="0" w:space="0" w:color="auto"/>
            <w:left w:val="none" w:sz="0" w:space="0" w:color="auto"/>
            <w:bottom w:val="none" w:sz="0" w:space="0" w:color="auto"/>
            <w:right w:val="none" w:sz="0" w:space="0" w:color="auto"/>
          </w:divBdr>
          <w:divsChild>
            <w:div w:id="1709137016">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452598877">
      <w:bodyDiv w:val="1"/>
      <w:marLeft w:val="0"/>
      <w:marRight w:val="0"/>
      <w:marTop w:val="0"/>
      <w:marBottom w:val="0"/>
      <w:divBdr>
        <w:top w:val="none" w:sz="0" w:space="0" w:color="auto"/>
        <w:left w:val="none" w:sz="0" w:space="0" w:color="auto"/>
        <w:bottom w:val="none" w:sz="0" w:space="0" w:color="auto"/>
        <w:right w:val="none" w:sz="0" w:space="0" w:color="auto"/>
      </w:divBdr>
    </w:div>
    <w:div w:id="491532460">
      <w:bodyDiv w:val="1"/>
      <w:marLeft w:val="0"/>
      <w:marRight w:val="0"/>
      <w:marTop w:val="0"/>
      <w:marBottom w:val="0"/>
      <w:divBdr>
        <w:top w:val="none" w:sz="0" w:space="0" w:color="auto"/>
        <w:left w:val="none" w:sz="0" w:space="0" w:color="auto"/>
        <w:bottom w:val="none" w:sz="0" w:space="0" w:color="auto"/>
        <w:right w:val="none" w:sz="0" w:space="0" w:color="auto"/>
      </w:divBdr>
    </w:div>
    <w:div w:id="512769106">
      <w:bodyDiv w:val="1"/>
      <w:marLeft w:val="0"/>
      <w:marRight w:val="0"/>
      <w:marTop w:val="0"/>
      <w:marBottom w:val="0"/>
      <w:divBdr>
        <w:top w:val="none" w:sz="0" w:space="0" w:color="auto"/>
        <w:left w:val="none" w:sz="0" w:space="0" w:color="auto"/>
        <w:bottom w:val="none" w:sz="0" w:space="0" w:color="auto"/>
        <w:right w:val="none" w:sz="0" w:space="0" w:color="auto"/>
      </w:divBdr>
    </w:div>
    <w:div w:id="556942043">
      <w:bodyDiv w:val="1"/>
      <w:marLeft w:val="0"/>
      <w:marRight w:val="0"/>
      <w:marTop w:val="0"/>
      <w:marBottom w:val="0"/>
      <w:divBdr>
        <w:top w:val="none" w:sz="0" w:space="0" w:color="auto"/>
        <w:left w:val="none" w:sz="0" w:space="0" w:color="auto"/>
        <w:bottom w:val="none" w:sz="0" w:space="0" w:color="auto"/>
        <w:right w:val="none" w:sz="0" w:space="0" w:color="auto"/>
      </w:divBdr>
    </w:div>
    <w:div w:id="570433336">
      <w:bodyDiv w:val="1"/>
      <w:marLeft w:val="0"/>
      <w:marRight w:val="0"/>
      <w:marTop w:val="0"/>
      <w:marBottom w:val="0"/>
      <w:divBdr>
        <w:top w:val="none" w:sz="0" w:space="0" w:color="auto"/>
        <w:left w:val="none" w:sz="0" w:space="0" w:color="auto"/>
        <w:bottom w:val="none" w:sz="0" w:space="0" w:color="auto"/>
        <w:right w:val="none" w:sz="0" w:space="0" w:color="auto"/>
      </w:divBdr>
    </w:div>
    <w:div w:id="595554317">
      <w:bodyDiv w:val="1"/>
      <w:marLeft w:val="0"/>
      <w:marRight w:val="0"/>
      <w:marTop w:val="0"/>
      <w:marBottom w:val="0"/>
      <w:divBdr>
        <w:top w:val="none" w:sz="0" w:space="0" w:color="auto"/>
        <w:left w:val="none" w:sz="0" w:space="0" w:color="auto"/>
        <w:bottom w:val="none" w:sz="0" w:space="0" w:color="auto"/>
        <w:right w:val="none" w:sz="0" w:space="0" w:color="auto"/>
      </w:divBdr>
    </w:div>
    <w:div w:id="604003907">
      <w:bodyDiv w:val="1"/>
      <w:marLeft w:val="0"/>
      <w:marRight w:val="0"/>
      <w:marTop w:val="0"/>
      <w:marBottom w:val="0"/>
      <w:divBdr>
        <w:top w:val="none" w:sz="0" w:space="0" w:color="auto"/>
        <w:left w:val="none" w:sz="0" w:space="0" w:color="auto"/>
        <w:bottom w:val="none" w:sz="0" w:space="0" w:color="auto"/>
        <w:right w:val="none" w:sz="0" w:space="0" w:color="auto"/>
      </w:divBdr>
    </w:div>
    <w:div w:id="618686949">
      <w:bodyDiv w:val="1"/>
      <w:marLeft w:val="0"/>
      <w:marRight w:val="0"/>
      <w:marTop w:val="0"/>
      <w:marBottom w:val="0"/>
      <w:divBdr>
        <w:top w:val="none" w:sz="0" w:space="0" w:color="auto"/>
        <w:left w:val="none" w:sz="0" w:space="0" w:color="auto"/>
        <w:bottom w:val="none" w:sz="0" w:space="0" w:color="auto"/>
        <w:right w:val="none" w:sz="0" w:space="0" w:color="auto"/>
      </w:divBdr>
      <w:divsChild>
        <w:div w:id="1748377001">
          <w:marLeft w:val="0"/>
          <w:marRight w:val="0"/>
          <w:marTop w:val="0"/>
          <w:marBottom w:val="0"/>
          <w:divBdr>
            <w:top w:val="none" w:sz="0" w:space="0" w:color="auto"/>
            <w:left w:val="none" w:sz="0" w:space="0" w:color="auto"/>
            <w:bottom w:val="none" w:sz="0" w:space="0" w:color="auto"/>
            <w:right w:val="none" w:sz="0" w:space="0" w:color="auto"/>
          </w:divBdr>
        </w:div>
      </w:divsChild>
    </w:div>
    <w:div w:id="639190103">
      <w:bodyDiv w:val="1"/>
      <w:marLeft w:val="0"/>
      <w:marRight w:val="0"/>
      <w:marTop w:val="0"/>
      <w:marBottom w:val="0"/>
      <w:divBdr>
        <w:top w:val="none" w:sz="0" w:space="0" w:color="auto"/>
        <w:left w:val="none" w:sz="0" w:space="0" w:color="auto"/>
        <w:bottom w:val="none" w:sz="0" w:space="0" w:color="auto"/>
        <w:right w:val="none" w:sz="0" w:space="0" w:color="auto"/>
      </w:divBdr>
    </w:div>
    <w:div w:id="672488530">
      <w:bodyDiv w:val="1"/>
      <w:marLeft w:val="0"/>
      <w:marRight w:val="0"/>
      <w:marTop w:val="0"/>
      <w:marBottom w:val="0"/>
      <w:divBdr>
        <w:top w:val="none" w:sz="0" w:space="0" w:color="auto"/>
        <w:left w:val="none" w:sz="0" w:space="0" w:color="auto"/>
        <w:bottom w:val="none" w:sz="0" w:space="0" w:color="auto"/>
        <w:right w:val="none" w:sz="0" w:space="0" w:color="auto"/>
      </w:divBdr>
    </w:div>
    <w:div w:id="685135571">
      <w:bodyDiv w:val="1"/>
      <w:marLeft w:val="0"/>
      <w:marRight w:val="0"/>
      <w:marTop w:val="0"/>
      <w:marBottom w:val="0"/>
      <w:divBdr>
        <w:top w:val="none" w:sz="0" w:space="0" w:color="auto"/>
        <w:left w:val="none" w:sz="0" w:space="0" w:color="auto"/>
        <w:bottom w:val="none" w:sz="0" w:space="0" w:color="auto"/>
        <w:right w:val="none" w:sz="0" w:space="0" w:color="auto"/>
      </w:divBdr>
    </w:div>
    <w:div w:id="690303184">
      <w:bodyDiv w:val="1"/>
      <w:marLeft w:val="0"/>
      <w:marRight w:val="0"/>
      <w:marTop w:val="0"/>
      <w:marBottom w:val="0"/>
      <w:divBdr>
        <w:top w:val="none" w:sz="0" w:space="0" w:color="auto"/>
        <w:left w:val="none" w:sz="0" w:space="0" w:color="auto"/>
        <w:bottom w:val="none" w:sz="0" w:space="0" w:color="auto"/>
        <w:right w:val="none" w:sz="0" w:space="0" w:color="auto"/>
      </w:divBdr>
    </w:div>
    <w:div w:id="700592332">
      <w:bodyDiv w:val="1"/>
      <w:marLeft w:val="0"/>
      <w:marRight w:val="0"/>
      <w:marTop w:val="0"/>
      <w:marBottom w:val="0"/>
      <w:divBdr>
        <w:top w:val="none" w:sz="0" w:space="0" w:color="auto"/>
        <w:left w:val="none" w:sz="0" w:space="0" w:color="auto"/>
        <w:bottom w:val="none" w:sz="0" w:space="0" w:color="auto"/>
        <w:right w:val="none" w:sz="0" w:space="0" w:color="auto"/>
      </w:divBdr>
    </w:div>
    <w:div w:id="721250393">
      <w:bodyDiv w:val="1"/>
      <w:marLeft w:val="0"/>
      <w:marRight w:val="0"/>
      <w:marTop w:val="0"/>
      <w:marBottom w:val="0"/>
      <w:divBdr>
        <w:top w:val="none" w:sz="0" w:space="0" w:color="auto"/>
        <w:left w:val="none" w:sz="0" w:space="0" w:color="auto"/>
        <w:bottom w:val="none" w:sz="0" w:space="0" w:color="auto"/>
        <w:right w:val="none" w:sz="0" w:space="0" w:color="auto"/>
      </w:divBdr>
    </w:div>
    <w:div w:id="742483496">
      <w:bodyDiv w:val="1"/>
      <w:marLeft w:val="0"/>
      <w:marRight w:val="0"/>
      <w:marTop w:val="0"/>
      <w:marBottom w:val="0"/>
      <w:divBdr>
        <w:top w:val="none" w:sz="0" w:space="0" w:color="auto"/>
        <w:left w:val="none" w:sz="0" w:space="0" w:color="auto"/>
        <w:bottom w:val="none" w:sz="0" w:space="0" w:color="auto"/>
        <w:right w:val="none" w:sz="0" w:space="0" w:color="auto"/>
      </w:divBdr>
    </w:div>
    <w:div w:id="745225692">
      <w:bodyDiv w:val="1"/>
      <w:marLeft w:val="0"/>
      <w:marRight w:val="0"/>
      <w:marTop w:val="0"/>
      <w:marBottom w:val="0"/>
      <w:divBdr>
        <w:top w:val="none" w:sz="0" w:space="0" w:color="auto"/>
        <w:left w:val="none" w:sz="0" w:space="0" w:color="auto"/>
        <w:bottom w:val="none" w:sz="0" w:space="0" w:color="auto"/>
        <w:right w:val="none" w:sz="0" w:space="0" w:color="auto"/>
      </w:divBdr>
    </w:div>
    <w:div w:id="761027634">
      <w:bodyDiv w:val="1"/>
      <w:marLeft w:val="0"/>
      <w:marRight w:val="0"/>
      <w:marTop w:val="0"/>
      <w:marBottom w:val="0"/>
      <w:divBdr>
        <w:top w:val="none" w:sz="0" w:space="0" w:color="auto"/>
        <w:left w:val="none" w:sz="0" w:space="0" w:color="auto"/>
        <w:bottom w:val="none" w:sz="0" w:space="0" w:color="auto"/>
        <w:right w:val="none" w:sz="0" w:space="0" w:color="auto"/>
      </w:divBdr>
    </w:div>
    <w:div w:id="764182006">
      <w:bodyDiv w:val="1"/>
      <w:marLeft w:val="0"/>
      <w:marRight w:val="0"/>
      <w:marTop w:val="0"/>
      <w:marBottom w:val="0"/>
      <w:divBdr>
        <w:top w:val="none" w:sz="0" w:space="0" w:color="auto"/>
        <w:left w:val="none" w:sz="0" w:space="0" w:color="auto"/>
        <w:bottom w:val="none" w:sz="0" w:space="0" w:color="auto"/>
        <w:right w:val="none" w:sz="0" w:space="0" w:color="auto"/>
      </w:divBdr>
    </w:div>
    <w:div w:id="787090119">
      <w:bodyDiv w:val="1"/>
      <w:marLeft w:val="0"/>
      <w:marRight w:val="0"/>
      <w:marTop w:val="0"/>
      <w:marBottom w:val="0"/>
      <w:divBdr>
        <w:top w:val="none" w:sz="0" w:space="0" w:color="auto"/>
        <w:left w:val="none" w:sz="0" w:space="0" w:color="auto"/>
        <w:bottom w:val="none" w:sz="0" w:space="0" w:color="auto"/>
        <w:right w:val="none" w:sz="0" w:space="0" w:color="auto"/>
      </w:divBdr>
    </w:div>
    <w:div w:id="836188911">
      <w:bodyDiv w:val="1"/>
      <w:marLeft w:val="0"/>
      <w:marRight w:val="0"/>
      <w:marTop w:val="0"/>
      <w:marBottom w:val="0"/>
      <w:divBdr>
        <w:top w:val="none" w:sz="0" w:space="0" w:color="auto"/>
        <w:left w:val="none" w:sz="0" w:space="0" w:color="auto"/>
        <w:bottom w:val="none" w:sz="0" w:space="0" w:color="auto"/>
        <w:right w:val="none" w:sz="0" w:space="0" w:color="auto"/>
      </w:divBdr>
    </w:div>
    <w:div w:id="836842558">
      <w:bodyDiv w:val="1"/>
      <w:marLeft w:val="0"/>
      <w:marRight w:val="0"/>
      <w:marTop w:val="0"/>
      <w:marBottom w:val="0"/>
      <w:divBdr>
        <w:top w:val="none" w:sz="0" w:space="0" w:color="auto"/>
        <w:left w:val="none" w:sz="0" w:space="0" w:color="auto"/>
        <w:bottom w:val="none" w:sz="0" w:space="0" w:color="auto"/>
        <w:right w:val="none" w:sz="0" w:space="0" w:color="auto"/>
      </w:divBdr>
    </w:div>
    <w:div w:id="853958011">
      <w:bodyDiv w:val="1"/>
      <w:marLeft w:val="0"/>
      <w:marRight w:val="0"/>
      <w:marTop w:val="0"/>
      <w:marBottom w:val="0"/>
      <w:divBdr>
        <w:top w:val="none" w:sz="0" w:space="0" w:color="auto"/>
        <w:left w:val="none" w:sz="0" w:space="0" w:color="auto"/>
        <w:bottom w:val="none" w:sz="0" w:space="0" w:color="auto"/>
        <w:right w:val="none" w:sz="0" w:space="0" w:color="auto"/>
      </w:divBdr>
    </w:div>
    <w:div w:id="875966916">
      <w:bodyDiv w:val="1"/>
      <w:marLeft w:val="0"/>
      <w:marRight w:val="0"/>
      <w:marTop w:val="0"/>
      <w:marBottom w:val="0"/>
      <w:divBdr>
        <w:top w:val="none" w:sz="0" w:space="0" w:color="auto"/>
        <w:left w:val="none" w:sz="0" w:space="0" w:color="auto"/>
        <w:bottom w:val="none" w:sz="0" w:space="0" w:color="auto"/>
        <w:right w:val="none" w:sz="0" w:space="0" w:color="auto"/>
      </w:divBdr>
      <w:divsChild>
        <w:div w:id="337580625">
          <w:marLeft w:val="0"/>
          <w:marRight w:val="0"/>
          <w:marTop w:val="150"/>
          <w:marBottom w:val="150"/>
          <w:divBdr>
            <w:top w:val="single" w:sz="12" w:space="11" w:color="2375B1"/>
            <w:left w:val="single" w:sz="12" w:space="11" w:color="2375B1"/>
            <w:bottom w:val="single" w:sz="12" w:space="11" w:color="2375B1"/>
            <w:right w:val="single" w:sz="12" w:space="11" w:color="2375B1"/>
          </w:divBdr>
        </w:div>
      </w:divsChild>
    </w:div>
    <w:div w:id="887423190">
      <w:bodyDiv w:val="1"/>
      <w:marLeft w:val="0"/>
      <w:marRight w:val="0"/>
      <w:marTop w:val="0"/>
      <w:marBottom w:val="0"/>
      <w:divBdr>
        <w:top w:val="none" w:sz="0" w:space="0" w:color="auto"/>
        <w:left w:val="none" w:sz="0" w:space="0" w:color="auto"/>
        <w:bottom w:val="none" w:sz="0" w:space="0" w:color="auto"/>
        <w:right w:val="none" w:sz="0" w:space="0" w:color="auto"/>
      </w:divBdr>
    </w:div>
    <w:div w:id="917253352">
      <w:bodyDiv w:val="1"/>
      <w:marLeft w:val="0"/>
      <w:marRight w:val="0"/>
      <w:marTop w:val="0"/>
      <w:marBottom w:val="0"/>
      <w:divBdr>
        <w:top w:val="none" w:sz="0" w:space="0" w:color="auto"/>
        <w:left w:val="none" w:sz="0" w:space="0" w:color="auto"/>
        <w:bottom w:val="none" w:sz="0" w:space="0" w:color="auto"/>
        <w:right w:val="none" w:sz="0" w:space="0" w:color="auto"/>
      </w:divBdr>
    </w:div>
    <w:div w:id="927157879">
      <w:bodyDiv w:val="1"/>
      <w:marLeft w:val="0"/>
      <w:marRight w:val="0"/>
      <w:marTop w:val="0"/>
      <w:marBottom w:val="0"/>
      <w:divBdr>
        <w:top w:val="none" w:sz="0" w:space="0" w:color="auto"/>
        <w:left w:val="none" w:sz="0" w:space="0" w:color="auto"/>
        <w:bottom w:val="none" w:sz="0" w:space="0" w:color="auto"/>
        <w:right w:val="none" w:sz="0" w:space="0" w:color="auto"/>
      </w:divBdr>
    </w:div>
    <w:div w:id="956908734">
      <w:bodyDiv w:val="1"/>
      <w:marLeft w:val="0"/>
      <w:marRight w:val="0"/>
      <w:marTop w:val="0"/>
      <w:marBottom w:val="0"/>
      <w:divBdr>
        <w:top w:val="none" w:sz="0" w:space="0" w:color="auto"/>
        <w:left w:val="none" w:sz="0" w:space="0" w:color="auto"/>
        <w:bottom w:val="none" w:sz="0" w:space="0" w:color="auto"/>
        <w:right w:val="none" w:sz="0" w:space="0" w:color="auto"/>
      </w:divBdr>
    </w:div>
    <w:div w:id="957831789">
      <w:bodyDiv w:val="1"/>
      <w:marLeft w:val="0"/>
      <w:marRight w:val="0"/>
      <w:marTop w:val="0"/>
      <w:marBottom w:val="0"/>
      <w:divBdr>
        <w:top w:val="none" w:sz="0" w:space="0" w:color="auto"/>
        <w:left w:val="none" w:sz="0" w:space="0" w:color="auto"/>
        <w:bottom w:val="none" w:sz="0" w:space="0" w:color="auto"/>
        <w:right w:val="none" w:sz="0" w:space="0" w:color="auto"/>
      </w:divBdr>
      <w:divsChild>
        <w:div w:id="657659406">
          <w:marLeft w:val="0"/>
          <w:marRight w:val="0"/>
          <w:marTop w:val="0"/>
          <w:marBottom w:val="0"/>
          <w:divBdr>
            <w:top w:val="none" w:sz="0" w:space="0" w:color="auto"/>
            <w:left w:val="none" w:sz="0" w:space="0" w:color="auto"/>
            <w:bottom w:val="none" w:sz="0" w:space="0" w:color="auto"/>
            <w:right w:val="none" w:sz="0" w:space="0" w:color="auto"/>
          </w:divBdr>
          <w:divsChild>
            <w:div w:id="1145777039">
              <w:marLeft w:val="0"/>
              <w:marRight w:val="0"/>
              <w:marTop w:val="0"/>
              <w:marBottom w:val="0"/>
              <w:divBdr>
                <w:top w:val="none" w:sz="0" w:space="0" w:color="auto"/>
                <w:left w:val="none" w:sz="0" w:space="0" w:color="auto"/>
                <w:bottom w:val="none" w:sz="0" w:space="0" w:color="auto"/>
                <w:right w:val="none" w:sz="0" w:space="0" w:color="auto"/>
              </w:divBdr>
            </w:div>
          </w:divsChild>
        </w:div>
        <w:div w:id="349381440">
          <w:marLeft w:val="0"/>
          <w:marRight w:val="0"/>
          <w:marTop w:val="0"/>
          <w:marBottom w:val="0"/>
          <w:divBdr>
            <w:top w:val="none" w:sz="0" w:space="0" w:color="auto"/>
            <w:left w:val="none" w:sz="0" w:space="0" w:color="auto"/>
            <w:bottom w:val="none" w:sz="0" w:space="0" w:color="auto"/>
            <w:right w:val="none" w:sz="0" w:space="0" w:color="auto"/>
          </w:divBdr>
        </w:div>
        <w:div w:id="1107575703">
          <w:marLeft w:val="0"/>
          <w:marRight w:val="0"/>
          <w:marTop w:val="0"/>
          <w:marBottom w:val="0"/>
          <w:divBdr>
            <w:top w:val="none" w:sz="0" w:space="0" w:color="auto"/>
            <w:left w:val="none" w:sz="0" w:space="0" w:color="auto"/>
            <w:bottom w:val="none" w:sz="0" w:space="0" w:color="auto"/>
            <w:right w:val="none" w:sz="0" w:space="0" w:color="auto"/>
          </w:divBdr>
          <w:divsChild>
            <w:div w:id="1311322237">
              <w:marLeft w:val="0"/>
              <w:marRight w:val="0"/>
              <w:marTop w:val="0"/>
              <w:marBottom w:val="0"/>
              <w:divBdr>
                <w:top w:val="none" w:sz="0" w:space="0" w:color="auto"/>
                <w:left w:val="none" w:sz="0" w:space="0" w:color="auto"/>
                <w:bottom w:val="none" w:sz="0" w:space="0" w:color="auto"/>
                <w:right w:val="none" w:sz="0" w:space="0" w:color="auto"/>
              </w:divBdr>
            </w:div>
          </w:divsChild>
        </w:div>
        <w:div w:id="218635568">
          <w:marLeft w:val="0"/>
          <w:marRight w:val="0"/>
          <w:marTop w:val="0"/>
          <w:marBottom w:val="0"/>
          <w:divBdr>
            <w:top w:val="none" w:sz="0" w:space="0" w:color="auto"/>
            <w:left w:val="none" w:sz="0" w:space="0" w:color="auto"/>
            <w:bottom w:val="none" w:sz="0" w:space="0" w:color="auto"/>
            <w:right w:val="none" w:sz="0" w:space="0" w:color="auto"/>
          </w:divBdr>
        </w:div>
      </w:divsChild>
    </w:div>
    <w:div w:id="974026538">
      <w:bodyDiv w:val="1"/>
      <w:marLeft w:val="0"/>
      <w:marRight w:val="0"/>
      <w:marTop w:val="0"/>
      <w:marBottom w:val="0"/>
      <w:divBdr>
        <w:top w:val="none" w:sz="0" w:space="0" w:color="auto"/>
        <w:left w:val="none" w:sz="0" w:space="0" w:color="auto"/>
        <w:bottom w:val="none" w:sz="0" w:space="0" w:color="auto"/>
        <w:right w:val="none" w:sz="0" w:space="0" w:color="auto"/>
      </w:divBdr>
    </w:div>
    <w:div w:id="997269265">
      <w:bodyDiv w:val="1"/>
      <w:marLeft w:val="0"/>
      <w:marRight w:val="0"/>
      <w:marTop w:val="0"/>
      <w:marBottom w:val="0"/>
      <w:divBdr>
        <w:top w:val="none" w:sz="0" w:space="0" w:color="auto"/>
        <w:left w:val="none" w:sz="0" w:space="0" w:color="auto"/>
        <w:bottom w:val="none" w:sz="0" w:space="0" w:color="auto"/>
        <w:right w:val="none" w:sz="0" w:space="0" w:color="auto"/>
      </w:divBdr>
    </w:div>
    <w:div w:id="1014962714">
      <w:bodyDiv w:val="1"/>
      <w:marLeft w:val="0"/>
      <w:marRight w:val="0"/>
      <w:marTop w:val="0"/>
      <w:marBottom w:val="0"/>
      <w:divBdr>
        <w:top w:val="none" w:sz="0" w:space="0" w:color="auto"/>
        <w:left w:val="none" w:sz="0" w:space="0" w:color="auto"/>
        <w:bottom w:val="none" w:sz="0" w:space="0" w:color="auto"/>
        <w:right w:val="none" w:sz="0" w:space="0" w:color="auto"/>
      </w:divBdr>
    </w:div>
    <w:div w:id="1045905077">
      <w:bodyDiv w:val="1"/>
      <w:marLeft w:val="0"/>
      <w:marRight w:val="0"/>
      <w:marTop w:val="0"/>
      <w:marBottom w:val="0"/>
      <w:divBdr>
        <w:top w:val="none" w:sz="0" w:space="0" w:color="auto"/>
        <w:left w:val="none" w:sz="0" w:space="0" w:color="auto"/>
        <w:bottom w:val="none" w:sz="0" w:space="0" w:color="auto"/>
        <w:right w:val="none" w:sz="0" w:space="0" w:color="auto"/>
      </w:divBdr>
    </w:div>
    <w:div w:id="1054692876">
      <w:bodyDiv w:val="1"/>
      <w:marLeft w:val="0"/>
      <w:marRight w:val="0"/>
      <w:marTop w:val="0"/>
      <w:marBottom w:val="0"/>
      <w:divBdr>
        <w:top w:val="none" w:sz="0" w:space="0" w:color="auto"/>
        <w:left w:val="none" w:sz="0" w:space="0" w:color="auto"/>
        <w:bottom w:val="none" w:sz="0" w:space="0" w:color="auto"/>
        <w:right w:val="none" w:sz="0" w:space="0" w:color="auto"/>
      </w:divBdr>
    </w:div>
    <w:div w:id="1076895799">
      <w:bodyDiv w:val="1"/>
      <w:marLeft w:val="0"/>
      <w:marRight w:val="0"/>
      <w:marTop w:val="0"/>
      <w:marBottom w:val="0"/>
      <w:divBdr>
        <w:top w:val="none" w:sz="0" w:space="0" w:color="auto"/>
        <w:left w:val="none" w:sz="0" w:space="0" w:color="auto"/>
        <w:bottom w:val="none" w:sz="0" w:space="0" w:color="auto"/>
        <w:right w:val="none" w:sz="0" w:space="0" w:color="auto"/>
      </w:divBdr>
    </w:div>
    <w:div w:id="1114636335">
      <w:bodyDiv w:val="1"/>
      <w:marLeft w:val="0"/>
      <w:marRight w:val="0"/>
      <w:marTop w:val="0"/>
      <w:marBottom w:val="0"/>
      <w:divBdr>
        <w:top w:val="none" w:sz="0" w:space="0" w:color="auto"/>
        <w:left w:val="none" w:sz="0" w:space="0" w:color="auto"/>
        <w:bottom w:val="none" w:sz="0" w:space="0" w:color="auto"/>
        <w:right w:val="none" w:sz="0" w:space="0" w:color="auto"/>
      </w:divBdr>
    </w:div>
    <w:div w:id="1118111181">
      <w:bodyDiv w:val="1"/>
      <w:marLeft w:val="0"/>
      <w:marRight w:val="0"/>
      <w:marTop w:val="0"/>
      <w:marBottom w:val="0"/>
      <w:divBdr>
        <w:top w:val="none" w:sz="0" w:space="0" w:color="auto"/>
        <w:left w:val="none" w:sz="0" w:space="0" w:color="auto"/>
        <w:bottom w:val="none" w:sz="0" w:space="0" w:color="auto"/>
        <w:right w:val="none" w:sz="0" w:space="0" w:color="auto"/>
      </w:divBdr>
    </w:div>
    <w:div w:id="1131752222">
      <w:bodyDiv w:val="1"/>
      <w:marLeft w:val="0"/>
      <w:marRight w:val="0"/>
      <w:marTop w:val="0"/>
      <w:marBottom w:val="0"/>
      <w:divBdr>
        <w:top w:val="none" w:sz="0" w:space="0" w:color="auto"/>
        <w:left w:val="none" w:sz="0" w:space="0" w:color="auto"/>
        <w:bottom w:val="none" w:sz="0" w:space="0" w:color="auto"/>
        <w:right w:val="none" w:sz="0" w:space="0" w:color="auto"/>
      </w:divBdr>
    </w:div>
    <w:div w:id="1151559930">
      <w:bodyDiv w:val="1"/>
      <w:marLeft w:val="0"/>
      <w:marRight w:val="0"/>
      <w:marTop w:val="0"/>
      <w:marBottom w:val="0"/>
      <w:divBdr>
        <w:top w:val="none" w:sz="0" w:space="0" w:color="auto"/>
        <w:left w:val="none" w:sz="0" w:space="0" w:color="auto"/>
        <w:bottom w:val="none" w:sz="0" w:space="0" w:color="auto"/>
        <w:right w:val="none" w:sz="0" w:space="0" w:color="auto"/>
      </w:divBdr>
    </w:div>
    <w:div w:id="1168638218">
      <w:bodyDiv w:val="1"/>
      <w:marLeft w:val="0"/>
      <w:marRight w:val="0"/>
      <w:marTop w:val="0"/>
      <w:marBottom w:val="0"/>
      <w:divBdr>
        <w:top w:val="none" w:sz="0" w:space="0" w:color="auto"/>
        <w:left w:val="none" w:sz="0" w:space="0" w:color="auto"/>
        <w:bottom w:val="none" w:sz="0" w:space="0" w:color="auto"/>
        <w:right w:val="none" w:sz="0" w:space="0" w:color="auto"/>
      </w:divBdr>
      <w:divsChild>
        <w:div w:id="1122071562">
          <w:marLeft w:val="0"/>
          <w:marRight w:val="0"/>
          <w:marTop w:val="0"/>
          <w:marBottom w:val="0"/>
          <w:divBdr>
            <w:top w:val="none" w:sz="0" w:space="0" w:color="auto"/>
            <w:left w:val="none" w:sz="0" w:space="0" w:color="auto"/>
            <w:bottom w:val="none" w:sz="0" w:space="0" w:color="auto"/>
            <w:right w:val="none" w:sz="0" w:space="0" w:color="auto"/>
          </w:divBdr>
          <w:divsChild>
            <w:div w:id="13243590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 w:id="1234201570">
          <w:marLeft w:val="0"/>
          <w:marRight w:val="0"/>
          <w:marTop w:val="0"/>
          <w:marBottom w:val="0"/>
          <w:divBdr>
            <w:top w:val="none" w:sz="0" w:space="0" w:color="auto"/>
            <w:left w:val="none" w:sz="0" w:space="0" w:color="auto"/>
            <w:bottom w:val="none" w:sz="0" w:space="0" w:color="auto"/>
            <w:right w:val="none" w:sz="0" w:space="0" w:color="auto"/>
          </w:divBdr>
        </w:div>
        <w:div w:id="548493587">
          <w:marLeft w:val="0"/>
          <w:marRight w:val="0"/>
          <w:marTop w:val="0"/>
          <w:marBottom w:val="0"/>
          <w:divBdr>
            <w:top w:val="none" w:sz="0" w:space="0" w:color="auto"/>
            <w:left w:val="none" w:sz="0" w:space="0" w:color="auto"/>
            <w:bottom w:val="none" w:sz="0" w:space="0" w:color="auto"/>
            <w:right w:val="none" w:sz="0" w:space="0" w:color="auto"/>
          </w:divBdr>
          <w:divsChild>
            <w:div w:id="1780292430">
              <w:marLeft w:val="0"/>
              <w:marRight w:val="0"/>
              <w:marTop w:val="0"/>
              <w:marBottom w:val="0"/>
              <w:divBdr>
                <w:top w:val="single" w:sz="6" w:space="4" w:color="E0E0E0"/>
                <w:left w:val="single" w:sz="6" w:space="8" w:color="E0E0E0"/>
                <w:bottom w:val="single" w:sz="6" w:space="4" w:color="E0E0E0"/>
                <w:right w:val="single" w:sz="6" w:space="8" w:color="E0E0E0"/>
              </w:divBdr>
            </w:div>
          </w:divsChild>
        </w:div>
      </w:divsChild>
    </w:div>
    <w:div w:id="1173253070">
      <w:bodyDiv w:val="1"/>
      <w:marLeft w:val="0"/>
      <w:marRight w:val="0"/>
      <w:marTop w:val="0"/>
      <w:marBottom w:val="0"/>
      <w:divBdr>
        <w:top w:val="none" w:sz="0" w:space="0" w:color="auto"/>
        <w:left w:val="none" w:sz="0" w:space="0" w:color="auto"/>
        <w:bottom w:val="none" w:sz="0" w:space="0" w:color="auto"/>
        <w:right w:val="none" w:sz="0" w:space="0" w:color="auto"/>
      </w:divBdr>
    </w:div>
    <w:div w:id="1180660852">
      <w:bodyDiv w:val="1"/>
      <w:marLeft w:val="0"/>
      <w:marRight w:val="0"/>
      <w:marTop w:val="0"/>
      <w:marBottom w:val="0"/>
      <w:divBdr>
        <w:top w:val="none" w:sz="0" w:space="0" w:color="auto"/>
        <w:left w:val="none" w:sz="0" w:space="0" w:color="auto"/>
        <w:bottom w:val="none" w:sz="0" w:space="0" w:color="auto"/>
        <w:right w:val="none" w:sz="0" w:space="0" w:color="auto"/>
      </w:divBdr>
    </w:div>
    <w:div w:id="1216435050">
      <w:bodyDiv w:val="1"/>
      <w:marLeft w:val="0"/>
      <w:marRight w:val="0"/>
      <w:marTop w:val="0"/>
      <w:marBottom w:val="0"/>
      <w:divBdr>
        <w:top w:val="none" w:sz="0" w:space="0" w:color="auto"/>
        <w:left w:val="none" w:sz="0" w:space="0" w:color="auto"/>
        <w:bottom w:val="none" w:sz="0" w:space="0" w:color="auto"/>
        <w:right w:val="none" w:sz="0" w:space="0" w:color="auto"/>
      </w:divBdr>
    </w:div>
    <w:div w:id="1225794122">
      <w:bodyDiv w:val="1"/>
      <w:marLeft w:val="0"/>
      <w:marRight w:val="0"/>
      <w:marTop w:val="0"/>
      <w:marBottom w:val="0"/>
      <w:divBdr>
        <w:top w:val="none" w:sz="0" w:space="0" w:color="auto"/>
        <w:left w:val="none" w:sz="0" w:space="0" w:color="auto"/>
        <w:bottom w:val="none" w:sz="0" w:space="0" w:color="auto"/>
        <w:right w:val="none" w:sz="0" w:space="0" w:color="auto"/>
      </w:divBdr>
    </w:div>
    <w:div w:id="1230506887">
      <w:bodyDiv w:val="1"/>
      <w:marLeft w:val="0"/>
      <w:marRight w:val="0"/>
      <w:marTop w:val="0"/>
      <w:marBottom w:val="0"/>
      <w:divBdr>
        <w:top w:val="none" w:sz="0" w:space="0" w:color="auto"/>
        <w:left w:val="none" w:sz="0" w:space="0" w:color="auto"/>
        <w:bottom w:val="none" w:sz="0" w:space="0" w:color="auto"/>
        <w:right w:val="none" w:sz="0" w:space="0" w:color="auto"/>
      </w:divBdr>
    </w:div>
    <w:div w:id="1275359955">
      <w:bodyDiv w:val="1"/>
      <w:marLeft w:val="0"/>
      <w:marRight w:val="0"/>
      <w:marTop w:val="0"/>
      <w:marBottom w:val="0"/>
      <w:divBdr>
        <w:top w:val="none" w:sz="0" w:space="0" w:color="auto"/>
        <w:left w:val="none" w:sz="0" w:space="0" w:color="auto"/>
        <w:bottom w:val="none" w:sz="0" w:space="0" w:color="auto"/>
        <w:right w:val="none" w:sz="0" w:space="0" w:color="auto"/>
      </w:divBdr>
    </w:div>
    <w:div w:id="1279602062">
      <w:bodyDiv w:val="1"/>
      <w:marLeft w:val="0"/>
      <w:marRight w:val="0"/>
      <w:marTop w:val="0"/>
      <w:marBottom w:val="0"/>
      <w:divBdr>
        <w:top w:val="none" w:sz="0" w:space="0" w:color="auto"/>
        <w:left w:val="none" w:sz="0" w:space="0" w:color="auto"/>
        <w:bottom w:val="none" w:sz="0" w:space="0" w:color="auto"/>
        <w:right w:val="none" w:sz="0" w:space="0" w:color="auto"/>
      </w:divBdr>
    </w:div>
    <w:div w:id="1324434317">
      <w:bodyDiv w:val="1"/>
      <w:marLeft w:val="0"/>
      <w:marRight w:val="0"/>
      <w:marTop w:val="0"/>
      <w:marBottom w:val="0"/>
      <w:divBdr>
        <w:top w:val="none" w:sz="0" w:space="0" w:color="auto"/>
        <w:left w:val="none" w:sz="0" w:space="0" w:color="auto"/>
        <w:bottom w:val="none" w:sz="0" w:space="0" w:color="auto"/>
        <w:right w:val="none" w:sz="0" w:space="0" w:color="auto"/>
      </w:divBdr>
    </w:div>
    <w:div w:id="1351494820">
      <w:bodyDiv w:val="1"/>
      <w:marLeft w:val="0"/>
      <w:marRight w:val="0"/>
      <w:marTop w:val="0"/>
      <w:marBottom w:val="0"/>
      <w:divBdr>
        <w:top w:val="none" w:sz="0" w:space="0" w:color="auto"/>
        <w:left w:val="none" w:sz="0" w:space="0" w:color="auto"/>
        <w:bottom w:val="none" w:sz="0" w:space="0" w:color="auto"/>
        <w:right w:val="none" w:sz="0" w:space="0" w:color="auto"/>
      </w:divBdr>
    </w:div>
    <w:div w:id="1409116077">
      <w:bodyDiv w:val="1"/>
      <w:marLeft w:val="0"/>
      <w:marRight w:val="0"/>
      <w:marTop w:val="0"/>
      <w:marBottom w:val="0"/>
      <w:divBdr>
        <w:top w:val="none" w:sz="0" w:space="0" w:color="auto"/>
        <w:left w:val="none" w:sz="0" w:space="0" w:color="auto"/>
        <w:bottom w:val="none" w:sz="0" w:space="0" w:color="auto"/>
        <w:right w:val="none" w:sz="0" w:space="0" w:color="auto"/>
      </w:divBdr>
      <w:divsChild>
        <w:div w:id="952907415">
          <w:marLeft w:val="0"/>
          <w:marRight w:val="0"/>
          <w:marTop w:val="0"/>
          <w:marBottom w:val="0"/>
          <w:divBdr>
            <w:top w:val="none" w:sz="0" w:space="0" w:color="auto"/>
            <w:left w:val="none" w:sz="0" w:space="0" w:color="auto"/>
            <w:bottom w:val="none" w:sz="0" w:space="0" w:color="auto"/>
            <w:right w:val="none" w:sz="0" w:space="0" w:color="auto"/>
          </w:divBdr>
          <w:divsChild>
            <w:div w:id="964434273">
              <w:marLeft w:val="0"/>
              <w:marRight w:val="0"/>
              <w:marTop w:val="0"/>
              <w:marBottom w:val="0"/>
              <w:divBdr>
                <w:top w:val="single" w:sz="6" w:space="2" w:color="F0F0F0"/>
                <w:left w:val="single" w:sz="6" w:space="0" w:color="F0F0F0"/>
                <w:bottom w:val="single" w:sz="6" w:space="2" w:color="F0F0F0"/>
                <w:right w:val="single" w:sz="6" w:space="0" w:color="F0F0F0"/>
              </w:divBdr>
              <w:divsChild>
                <w:div w:id="1384059273">
                  <w:marLeft w:val="0"/>
                  <w:marRight w:val="0"/>
                  <w:marTop w:val="0"/>
                  <w:marBottom w:val="0"/>
                  <w:divBdr>
                    <w:top w:val="none" w:sz="0" w:space="0" w:color="auto"/>
                    <w:left w:val="none" w:sz="0" w:space="0" w:color="auto"/>
                    <w:bottom w:val="none" w:sz="0" w:space="0" w:color="auto"/>
                    <w:right w:val="none" w:sz="0" w:space="0" w:color="auto"/>
                  </w:divBdr>
                </w:div>
                <w:div w:id="1167943004">
                  <w:marLeft w:val="0"/>
                  <w:marRight w:val="0"/>
                  <w:marTop w:val="0"/>
                  <w:marBottom w:val="0"/>
                  <w:divBdr>
                    <w:top w:val="none" w:sz="0" w:space="0" w:color="auto"/>
                    <w:left w:val="none" w:sz="0" w:space="0" w:color="auto"/>
                    <w:bottom w:val="none" w:sz="0" w:space="0" w:color="auto"/>
                    <w:right w:val="none" w:sz="0" w:space="0" w:color="auto"/>
                  </w:divBdr>
                </w:div>
                <w:div w:id="441874514">
                  <w:marLeft w:val="0"/>
                  <w:marRight w:val="0"/>
                  <w:marTop w:val="0"/>
                  <w:marBottom w:val="0"/>
                  <w:divBdr>
                    <w:top w:val="none" w:sz="0" w:space="0" w:color="auto"/>
                    <w:left w:val="none" w:sz="0" w:space="0" w:color="auto"/>
                    <w:bottom w:val="none" w:sz="0" w:space="0" w:color="auto"/>
                    <w:right w:val="none" w:sz="0" w:space="0" w:color="auto"/>
                  </w:divBdr>
                </w:div>
                <w:div w:id="1766807973">
                  <w:marLeft w:val="0"/>
                  <w:marRight w:val="0"/>
                  <w:marTop w:val="0"/>
                  <w:marBottom w:val="0"/>
                  <w:divBdr>
                    <w:top w:val="none" w:sz="0" w:space="0" w:color="auto"/>
                    <w:left w:val="none" w:sz="0" w:space="0" w:color="auto"/>
                    <w:bottom w:val="none" w:sz="0" w:space="0" w:color="auto"/>
                    <w:right w:val="none" w:sz="0" w:space="0" w:color="auto"/>
                  </w:divBdr>
                  <w:divsChild>
                    <w:div w:id="518154782">
                      <w:marLeft w:val="0"/>
                      <w:marRight w:val="0"/>
                      <w:marTop w:val="0"/>
                      <w:marBottom w:val="0"/>
                      <w:divBdr>
                        <w:top w:val="none" w:sz="0" w:space="0" w:color="auto"/>
                        <w:left w:val="none" w:sz="0" w:space="0" w:color="auto"/>
                        <w:bottom w:val="none" w:sz="0" w:space="0" w:color="auto"/>
                        <w:right w:val="none" w:sz="0" w:space="0" w:color="auto"/>
                      </w:divBdr>
                    </w:div>
                    <w:div w:id="675231750">
                      <w:marLeft w:val="0"/>
                      <w:marRight w:val="0"/>
                      <w:marTop w:val="0"/>
                      <w:marBottom w:val="0"/>
                      <w:divBdr>
                        <w:top w:val="none" w:sz="0" w:space="0" w:color="auto"/>
                        <w:left w:val="none" w:sz="0" w:space="0" w:color="auto"/>
                        <w:bottom w:val="none" w:sz="0" w:space="0" w:color="auto"/>
                        <w:right w:val="none" w:sz="0" w:space="0" w:color="auto"/>
                      </w:divBdr>
                    </w:div>
                    <w:div w:id="1452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75">
          <w:marLeft w:val="0"/>
          <w:marRight w:val="0"/>
          <w:marTop w:val="0"/>
          <w:marBottom w:val="0"/>
          <w:divBdr>
            <w:top w:val="none" w:sz="0" w:space="0" w:color="auto"/>
            <w:left w:val="none" w:sz="0" w:space="0" w:color="auto"/>
            <w:bottom w:val="none" w:sz="0" w:space="0" w:color="auto"/>
            <w:right w:val="none" w:sz="0" w:space="0" w:color="auto"/>
          </w:divBdr>
          <w:divsChild>
            <w:div w:id="2019844016">
              <w:marLeft w:val="0"/>
              <w:marRight w:val="0"/>
              <w:marTop w:val="0"/>
              <w:marBottom w:val="0"/>
              <w:divBdr>
                <w:top w:val="single" w:sz="6" w:space="2" w:color="F0F0F0"/>
                <w:left w:val="single" w:sz="6" w:space="0" w:color="F0F0F0"/>
                <w:bottom w:val="single" w:sz="6" w:space="2" w:color="F0F0F0"/>
                <w:right w:val="single" w:sz="6" w:space="0" w:color="F0F0F0"/>
              </w:divBdr>
              <w:divsChild>
                <w:div w:id="1742828064">
                  <w:marLeft w:val="0"/>
                  <w:marRight w:val="0"/>
                  <w:marTop w:val="0"/>
                  <w:marBottom w:val="0"/>
                  <w:divBdr>
                    <w:top w:val="none" w:sz="0" w:space="0" w:color="auto"/>
                    <w:left w:val="none" w:sz="0" w:space="0" w:color="auto"/>
                    <w:bottom w:val="none" w:sz="0" w:space="0" w:color="auto"/>
                    <w:right w:val="none" w:sz="0" w:space="0" w:color="auto"/>
                  </w:divBdr>
                </w:div>
                <w:div w:id="1754355796">
                  <w:marLeft w:val="0"/>
                  <w:marRight w:val="0"/>
                  <w:marTop w:val="0"/>
                  <w:marBottom w:val="0"/>
                  <w:divBdr>
                    <w:top w:val="none" w:sz="0" w:space="0" w:color="auto"/>
                    <w:left w:val="none" w:sz="0" w:space="0" w:color="auto"/>
                    <w:bottom w:val="none" w:sz="0" w:space="0" w:color="auto"/>
                    <w:right w:val="none" w:sz="0" w:space="0" w:color="auto"/>
                  </w:divBdr>
                </w:div>
                <w:div w:id="1631592033">
                  <w:marLeft w:val="0"/>
                  <w:marRight w:val="0"/>
                  <w:marTop w:val="0"/>
                  <w:marBottom w:val="0"/>
                  <w:divBdr>
                    <w:top w:val="none" w:sz="0" w:space="0" w:color="auto"/>
                    <w:left w:val="none" w:sz="0" w:space="0" w:color="auto"/>
                    <w:bottom w:val="none" w:sz="0" w:space="0" w:color="auto"/>
                    <w:right w:val="none" w:sz="0" w:space="0" w:color="auto"/>
                  </w:divBdr>
                  <w:divsChild>
                    <w:div w:id="561721532">
                      <w:marLeft w:val="0"/>
                      <w:marRight w:val="0"/>
                      <w:marTop w:val="0"/>
                      <w:marBottom w:val="0"/>
                      <w:divBdr>
                        <w:top w:val="none" w:sz="0" w:space="0" w:color="auto"/>
                        <w:left w:val="none" w:sz="0" w:space="0" w:color="auto"/>
                        <w:bottom w:val="none" w:sz="0" w:space="0" w:color="auto"/>
                        <w:right w:val="none" w:sz="0" w:space="0" w:color="auto"/>
                      </w:divBdr>
                    </w:div>
                    <w:div w:id="7088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401">
      <w:bodyDiv w:val="1"/>
      <w:marLeft w:val="0"/>
      <w:marRight w:val="0"/>
      <w:marTop w:val="0"/>
      <w:marBottom w:val="0"/>
      <w:divBdr>
        <w:top w:val="none" w:sz="0" w:space="0" w:color="auto"/>
        <w:left w:val="none" w:sz="0" w:space="0" w:color="auto"/>
        <w:bottom w:val="none" w:sz="0" w:space="0" w:color="auto"/>
        <w:right w:val="none" w:sz="0" w:space="0" w:color="auto"/>
      </w:divBdr>
    </w:div>
    <w:div w:id="1415710363">
      <w:bodyDiv w:val="1"/>
      <w:marLeft w:val="0"/>
      <w:marRight w:val="0"/>
      <w:marTop w:val="0"/>
      <w:marBottom w:val="0"/>
      <w:divBdr>
        <w:top w:val="none" w:sz="0" w:space="0" w:color="auto"/>
        <w:left w:val="none" w:sz="0" w:space="0" w:color="auto"/>
        <w:bottom w:val="none" w:sz="0" w:space="0" w:color="auto"/>
        <w:right w:val="none" w:sz="0" w:space="0" w:color="auto"/>
      </w:divBdr>
    </w:div>
    <w:div w:id="1480272342">
      <w:bodyDiv w:val="1"/>
      <w:marLeft w:val="0"/>
      <w:marRight w:val="0"/>
      <w:marTop w:val="0"/>
      <w:marBottom w:val="0"/>
      <w:divBdr>
        <w:top w:val="none" w:sz="0" w:space="0" w:color="auto"/>
        <w:left w:val="none" w:sz="0" w:space="0" w:color="auto"/>
        <w:bottom w:val="none" w:sz="0" w:space="0" w:color="auto"/>
        <w:right w:val="none" w:sz="0" w:space="0" w:color="auto"/>
      </w:divBdr>
    </w:div>
    <w:div w:id="1528715753">
      <w:bodyDiv w:val="1"/>
      <w:marLeft w:val="0"/>
      <w:marRight w:val="0"/>
      <w:marTop w:val="0"/>
      <w:marBottom w:val="0"/>
      <w:divBdr>
        <w:top w:val="none" w:sz="0" w:space="0" w:color="auto"/>
        <w:left w:val="none" w:sz="0" w:space="0" w:color="auto"/>
        <w:bottom w:val="none" w:sz="0" w:space="0" w:color="auto"/>
        <w:right w:val="none" w:sz="0" w:space="0" w:color="auto"/>
      </w:divBdr>
    </w:div>
    <w:div w:id="1532382980">
      <w:bodyDiv w:val="1"/>
      <w:marLeft w:val="0"/>
      <w:marRight w:val="0"/>
      <w:marTop w:val="0"/>
      <w:marBottom w:val="0"/>
      <w:divBdr>
        <w:top w:val="none" w:sz="0" w:space="0" w:color="auto"/>
        <w:left w:val="none" w:sz="0" w:space="0" w:color="auto"/>
        <w:bottom w:val="none" w:sz="0" w:space="0" w:color="auto"/>
        <w:right w:val="none" w:sz="0" w:space="0" w:color="auto"/>
      </w:divBdr>
    </w:div>
    <w:div w:id="1549881350">
      <w:bodyDiv w:val="1"/>
      <w:marLeft w:val="0"/>
      <w:marRight w:val="0"/>
      <w:marTop w:val="0"/>
      <w:marBottom w:val="0"/>
      <w:divBdr>
        <w:top w:val="none" w:sz="0" w:space="0" w:color="auto"/>
        <w:left w:val="none" w:sz="0" w:space="0" w:color="auto"/>
        <w:bottom w:val="none" w:sz="0" w:space="0" w:color="auto"/>
        <w:right w:val="none" w:sz="0" w:space="0" w:color="auto"/>
      </w:divBdr>
    </w:div>
    <w:div w:id="1558929831">
      <w:bodyDiv w:val="1"/>
      <w:marLeft w:val="0"/>
      <w:marRight w:val="0"/>
      <w:marTop w:val="0"/>
      <w:marBottom w:val="0"/>
      <w:divBdr>
        <w:top w:val="none" w:sz="0" w:space="0" w:color="auto"/>
        <w:left w:val="none" w:sz="0" w:space="0" w:color="auto"/>
        <w:bottom w:val="none" w:sz="0" w:space="0" w:color="auto"/>
        <w:right w:val="none" w:sz="0" w:space="0" w:color="auto"/>
      </w:divBdr>
    </w:div>
    <w:div w:id="1560821791">
      <w:bodyDiv w:val="1"/>
      <w:marLeft w:val="0"/>
      <w:marRight w:val="0"/>
      <w:marTop w:val="0"/>
      <w:marBottom w:val="0"/>
      <w:divBdr>
        <w:top w:val="none" w:sz="0" w:space="0" w:color="auto"/>
        <w:left w:val="none" w:sz="0" w:space="0" w:color="auto"/>
        <w:bottom w:val="none" w:sz="0" w:space="0" w:color="auto"/>
        <w:right w:val="none" w:sz="0" w:space="0" w:color="auto"/>
      </w:divBdr>
      <w:divsChild>
        <w:div w:id="157242043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575814471">
      <w:bodyDiv w:val="1"/>
      <w:marLeft w:val="0"/>
      <w:marRight w:val="0"/>
      <w:marTop w:val="0"/>
      <w:marBottom w:val="0"/>
      <w:divBdr>
        <w:top w:val="none" w:sz="0" w:space="0" w:color="auto"/>
        <w:left w:val="none" w:sz="0" w:space="0" w:color="auto"/>
        <w:bottom w:val="none" w:sz="0" w:space="0" w:color="auto"/>
        <w:right w:val="none" w:sz="0" w:space="0" w:color="auto"/>
      </w:divBdr>
    </w:div>
    <w:div w:id="1586570612">
      <w:bodyDiv w:val="1"/>
      <w:marLeft w:val="0"/>
      <w:marRight w:val="0"/>
      <w:marTop w:val="0"/>
      <w:marBottom w:val="0"/>
      <w:divBdr>
        <w:top w:val="none" w:sz="0" w:space="0" w:color="auto"/>
        <w:left w:val="none" w:sz="0" w:space="0" w:color="auto"/>
        <w:bottom w:val="none" w:sz="0" w:space="0" w:color="auto"/>
        <w:right w:val="none" w:sz="0" w:space="0" w:color="auto"/>
      </w:divBdr>
    </w:div>
    <w:div w:id="1600406046">
      <w:bodyDiv w:val="1"/>
      <w:marLeft w:val="0"/>
      <w:marRight w:val="0"/>
      <w:marTop w:val="0"/>
      <w:marBottom w:val="0"/>
      <w:divBdr>
        <w:top w:val="none" w:sz="0" w:space="0" w:color="auto"/>
        <w:left w:val="none" w:sz="0" w:space="0" w:color="auto"/>
        <w:bottom w:val="none" w:sz="0" w:space="0" w:color="auto"/>
        <w:right w:val="none" w:sz="0" w:space="0" w:color="auto"/>
      </w:divBdr>
    </w:div>
    <w:div w:id="1664427077">
      <w:bodyDiv w:val="1"/>
      <w:marLeft w:val="0"/>
      <w:marRight w:val="0"/>
      <w:marTop w:val="0"/>
      <w:marBottom w:val="0"/>
      <w:divBdr>
        <w:top w:val="none" w:sz="0" w:space="0" w:color="auto"/>
        <w:left w:val="none" w:sz="0" w:space="0" w:color="auto"/>
        <w:bottom w:val="none" w:sz="0" w:space="0" w:color="auto"/>
        <w:right w:val="none" w:sz="0" w:space="0" w:color="auto"/>
      </w:divBdr>
    </w:div>
    <w:div w:id="1673996015">
      <w:bodyDiv w:val="1"/>
      <w:marLeft w:val="0"/>
      <w:marRight w:val="0"/>
      <w:marTop w:val="0"/>
      <w:marBottom w:val="0"/>
      <w:divBdr>
        <w:top w:val="none" w:sz="0" w:space="0" w:color="auto"/>
        <w:left w:val="none" w:sz="0" w:space="0" w:color="auto"/>
        <w:bottom w:val="none" w:sz="0" w:space="0" w:color="auto"/>
        <w:right w:val="none" w:sz="0" w:space="0" w:color="auto"/>
      </w:divBdr>
    </w:div>
    <w:div w:id="1722710080">
      <w:bodyDiv w:val="1"/>
      <w:marLeft w:val="0"/>
      <w:marRight w:val="0"/>
      <w:marTop w:val="0"/>
      <w:marBottom w:val="0"/>
      <w:divBdr>
        <w:top w:val="none" w:sz="0" w:space="0" w:color="auto"/>
        <w:left w:val="none" w:sz="0" w:space="0" w:color="auto"/>
        <w:bottom w:val="none" w:sz="0" w:space="0" w:color="auto"/>
        <w:right w:val="none" w:sz="0" w:space="0" w:color="auto"/>
      </w:divBdr>
    </w:div>
    <w:div w:id="1730377304">
      <w:bodyDiv w:val="1"/>
      <w:marLeft w:val="0"/>
      <w:marRight w:val="0"/>
      <w:marTop w:val="0"/>
      <w:marBottom w:val="0"/>
      <w:divBdr>
        <w:top w:val="none" w:sz="0" w:space="0" w:color="auto"/>
        <w:left w:val="none" w:sz="0" w:space="0" w:color="auto"/>
        <w:bottom w:val="none" w:sz="0" w:space="0" w:color="auto"/>
        <w:right w:val="none" w:sz="0" w:space="0" w:color="auto"/>
      </w:divBdr>
    </w:div>
    <w:div w:id="1749571434">
      <w:bodyDiv w:val="1"/>
      <w:marLeft w:val="0"/>
      <w:marRight w:val="0"/>
      <w:marTop w:val="0"/>
      <w:marBottom w:val="0"/>
      <w:divBdr>
        <w:top w:val="none" w:sz="0" w:space="0" w:color="auto"/>
        <w:left w:val="none" w:sz="0" w:space="0" w:color="auto"/>
        <w:bottom w:val="none" w:sz="0" w:space="0" w:color="auto"/>
        <w:right w:val="none" w:sz="0" w:space="0" w:color="auto"/>
      </w:divBdr>
    </w:div>
    <w:div w:id="1775636603">
      <w:bodyDiv w:val="1"/>
      <w:marLeft w:val="0"/>
      <w:marRight w:val="0"/>
      <w:marTop w:val="0"/>
      <w:marBottom w:val="0"/>
      <w:divBdr>
        <w:top w:val="none" w:sz="0" w:space="0" w:color="auto"/>
        <w:left w:val="none" w:sz="0" w:space="0" w:color="auto"/>
        <w:bottom w:val="none" w:sz="0" w:space="0" w:color="auto"/>
        <w:right w:val="none" w:sz="0" w:space="0" w:color="auto"/>
      </w:divBdr>
    </w:div>
    <w:div w:id="1801218540">
      <w:bodyDiv w:val="1"/>
      <w:marLeft w:val="0"/>
      <w:marRight w:val="0"/>
      <w:marTop w:val="0"/>
      <w:marBottom w:val="0"/>
      <w:divBdr>
        <w:top w:val="none" w:sz="0" w:space="0" w:color="auto"/>
        <w:left w:val="none" w:sz="0" w:space="0" w:color="auto"/>
        <w:bottom w:val="none" w:sz="0" w:space="0" w:color="auto"/>
        <w:right w:val="none" w:sz="0" w:space="0" w:color="auto"/>
      </w:divBdr>
    </w:div>
    <w:div w:id="1827477980">
      <w:bodyDiv w:val="1"/>
      <w:marLeft w:val="0"/>
      <w:marRight w:val="0"/>
      <w:marTop w:val="0"/>
      <w:marBottom w:val="0"/>
      <w:divBdr>
        <w:top w:val="none" w:sz="0" w:space="0" w:color="auto"/>
        <w:left w:val="none" w:sz="0" w:space="0" w:color="auto"/>
        <w:bottom w:val="none" w:sz="0" w:space="0" w:color="auto"/>
        <w:right w:val="none" w:sz="0" w:space="0" w:color="auto"/>
      </w:divBdr>
    </w:div>
    <w:div w:id="1828284401">
      <w:bodyDiv w:val="1"/>
      <w:marLeft w:val="0"/>
      <w:marRight w:val="0"/>
      <w:marTop w:val="0"/>
      <w:marBottom w:val="0"/>
      <w:divBdr>
        <w:top w:val="none" w:sz="0" w:space="0" w:color="auto"/>
        <w:left w:val="none" w:sz="0" w:space="0" w:color="auto"/>
        <w:bottom w:val="none" w:sz="0" w:space="0" w:color="auto"/>
        <w:right w:val="none" w:sz="0" w:space="0" w:color="auto"/>
      </w:divBdr>
    </w:div>
    <w:div w:id="1836914274">
      <w:bodyDiv w:val="1"/>
      <w:marLeft w:val="0"/>
      <w:marRight w:val="0"/>
      <w:marTop w:val="0"/>
      <w:marBottom w:val="0"/>
      <w:divBdr>
        <w:top w:val="none" w:sz="0" w:space="0" w:color="auto"/>
        <w:left w:val="none" w:sz="0" w:space="0" w:color="auto"/>
        <w:bottom w:val="none" w:sz="0" w:space="0" w:color="auto"/>
        <w:right w:val="none" w:sz="0" w:space="0" w:color="auto"/>
      </w:divBdr>
    </w:div>
    <w:div w:id="1846894719">
      <w:bodyDiv w:val="1"/>
      <w:marLeft w:val="0"/>
      <w:marRight w:val="0"/>
      <w:marTop w:val="0"/>
      <w:marBottom w:val="0"/>
      <w:divBdr>
        <w:top w:val="none" w:sz="0" w:space="0" w:color="auto"/>
        <w:left w:val="none" w:sz="0" w:space="0" w:color="auto"/>
        <w:bottom w:val="none" w:sz="0" w:space="0" w:color="auto"/>
        <w:right w:val="none" w:sz="0" w:space="0" w:color="auto"/>
      </w:divBdr>
    </w:div>
    <w:div w:id="1861624889">
      <w:bodyDiv w:val="1"/>
      <w:marLeft w:val="0"/>
      <w:marRight w:val="0"/>
      <w:marTop w:val="0"/>
      <w:marBottom w:val="0"/>
      <w:divBdr>
        <w:top w:val="none" w:sz="0" w:space="0" w:color="auto"/>
        <w:left w:val="none" w:sz="0" w:space="0" w:color="auto"/>
        <w:bottom w:val="none" w:sz="0" w:space="0" w:color="auto"/>
        <w:right w:val="none" w:sz="0" w:space="0" w:color="auto"/>
      </w:divBdr>
    </w:div>
    <w:div w:id="1890411033">
      <w:bodyDiv w:val="1"/>
      <w:marLeft w:val="0"/>
      <w:marRight w:val="0"/>
      <w:marTop w:val="0"/>
      <w:marBottom w:val="0"/>
      <w:divBdr>
        <w:top w:val="none" w:sz="0" w:space="0" w:color="auto"/>
        <w:left w:val="none" w:sz="0" w:space="0" w:color="auto"/>
        <w:bottom w:val="none" w:sz="0" w:space="0" w:color="auto"/>
        <w:right w:val="none" w:sz="0" w:space="0" w:color="auto"/>
      </w:divBdr>
    </w:div>
    <w:div w:id="1895390486">
      <w:bodyDiv w:val="1"/>
      <w:marLeft w:val="0"/>
      <w:marRight w:val="0"/>
      <w:marTop w:val="0"/>
      <w:marBottom w:val="0"/>
      <w:divBdr>
        <w:top w:val="none" w:sz="0" w:space="0" w:color="auto"/>
        <w:left w:val="none" w:sz="0" w:space="0" w:color="auto"/>
        <w:bottom w:val="none" w:sz="0" w:space="0" w:color="auto"/>
        <w:right w:val="none" w:sz="0" w:space="0" w:color="auto"/>
      </w:divBdr>
    </w:div>
    <w:div w:id="1921479120">
      <w:bodyDiv w:val="1"/>
      <w:marLeft w:val="0"/>
      <w:marRight w:val="0"/>
      <w:marTop w:val="0"/>
      <w:marBottom w:val="0"/>
      <w:divBdr>
        <w:top w:val="none" w:sz="0" w:space="0" w:color="auto"/>
        <w:left w:val="none" w:sz="0" w:space="0" w:color="auto"/>
        <w:bottom w:val="none" w:sz="0" w:space="0" w:color="auto"/>
        <w:right w:val="none" w:sz="0" w:space="0" w:color="auto"/>
      </w:divBdr>
    </w:div>
    <w:div w:id="1983775056">
      <w:bodyDiv w:val="1"/>
      <w:marLeft w:val="0"/>
      <w:marRight w:val="0"/>
      <w:marTop w:val="0"/>
      <w:marBottom w:val="0"/>
      <w:divBdr>
        <w:top w:val="none" w:sz="0" w:space="0" w:color="auto"/>
        <w:left w:val="none" w:sz="0" w:space="0" w:color="auto"/>
        <w:bottom w:val="none" w:sz="0" w:space="0" w:color="auto"/>
        <w:right w:val="none" w:sz="0" w:space="0" w:color="auto"/>
      </w:divBdr>
    </w:div>
    <w:div w:id="1994598440">
      <w:bodyDiv w:val="1"/>
      <w:marLeft w:val="0"/>
      <w:marRight w:val="0"/>
      <w:marTop w:val="0"/>
      <w:marBottom w:val="0"/>
      <w:divBdr>
        <w:top w:val="none" w:sz="0" w:space="0" w:color="auto"/>
        <w:left w:val="none" w:sz="0" w:space="0" w:color="auto"/>
        <w:bottom w:val="none" w:sz="0" w:space="0" w:color="auto"/>
        <w:right w:val="none" w:sz="0" w:space="0" w:color="auto"/>
      </w:divBdr>
      <w:divsChild>
        <w:div w:id="415827396">
          <w:marLeft w:val="0"/>
          <w:marRight w:val="0"/>
          <w:marTop w:val="0"/>
          <w:marBottom w:val="0"/>
          <w:divBdr>
            <w:top w:val="none" w:sz="0" w:space="0" w:color="auto"/>
            <w:left w:val="none" w:sz="0" w:space="0" w:color="auto"/>
            <w:bottom w:val="none" w:sz="0" w:space="0" w:color="auto"/>
            <w:right w:val="none" w:sz="0" w:space="0" w:color="auto"/>
          </w:divBdr>
          <w:divsChild>
            <w:div w:id="143014203">
              <w:marLeft w:val="0"/>
              <w:marRight w:val="0"/>
              <w:marTop w:val="0"/>
              <w:marBottom w:val="0"/>
              <w:divBdr>
                <w:top w:val="none" w:sz="0" w:space="0" w:color="auto"/>
                <w:left w:val="none" w:sz="0" w:space="0" w:color="auto"/>
                <w:bottom w:val="none" w:sz="0" w:space="0" w:color="auto"/>
                <w:right w:val="none" w:sz="0" w:space="0" w:color="auto"/>
              </w:divBdr>
            </w:div>
          </w:divsChild>
        </w:div>
        <w:div w:id="713697183">
          <w:marLeft w:val="0"/>
          <w:marRight w:val="0"/>
          <w:marTop w:val="0"/>
          <w:marBottom w:val="0"/>
          <w:divBdr>
            <w:top w:val="none" w:sz="0" w:space="0" w:color="auto"/>
            <w:left w:val="none" w:sz="0" w:space="0" w:color="auto"/>
            <w:bottom w:val="none" w:sz="0" w:space="0" w:color="auto"/>
            <w:right w:val="none" w:sz="0" w:space="0" w:color="auto"/>
          </w:divBdr>
        </w:div>
        <w:div w:id="681401470">
          <w:marLeft w:val="0"/>
          <w:marRight w:val="0"/>
          <w:marTop w:val="0"/>
          <w:marBottom w:val="0"/>
          <w:divBdr>
            <w:top w:val="none" w:sz="0" w:space="0" w:color="auto"/>
            <w:left w:val="none" w:sz="0" w:space="0" w:color="auto"/>
            <w:bottom w:val="none" w:sz="0" w:space="0" w:color="auto"/>
            <w:right w:val="none" w:sz="0" w:space="0" w:color="auto"/>
          </w:divBdr>
          <w:divsChild>
            <w:div w:id="300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1074">
      <w:bodyDiv w:val="1"/>
      <w:marLeft w:val="0"/>
      <w:marRight w:val="0"/>
      <w:marTop w:val="0"/>
      <w:marBottom w:val="0"/>
      <w:divBdr>
        <w:top w:val="none" w:sz="0" w:space="0" w:color="auto"/>
        <w:left w:val="none" w:sz="0" w:space="0" w:color="auto"/>
        <w:bottom w:val="none" w:sz="0" w:space="0" w:color="auto"/>
        <w:right w:val="none" w:sz="0" w:space="0" w:color="auto"/>
      </w:divBdr>
    </w:div>
    <w:div w:id="2040233912">
      <w:bodyDiv w:val="1"/>
      <w:marLeft w:val="0"/>
      <w:marRight w:val="0"/>
      <w:marTop w:val="0"/>
      <w:marBottom w:val="0"/>
      <w:divBdr>
        <w:top w:val="none" w:sz="0" w:space="0" w:color="auto"/>
        <w:left w:val="none" w:sz="0" w:space="0" w:color="auto"/>
        <w:bottom w:val="none" w:sz="0" w:space="0" w:color="auto"/>
        <w:right w:val="none" w:sz="0" w:space="0" w:color="auto"/>
      </w:divBdr>
    </w:div>
    <w:div w:id="2082556727">
      <w:bodyDiv w:val="1"/>
      <w:marLeft w:val="0"/>
      <w:marRight w:val="0"/>
      <w:marTop w:val="0"/>
      <w:marBottom w:val="0"/>
      <w:divBdr>
        <w:top w:val="none" w:sz="0" w:space="0" w:color="auto"/>
        <w:left w:val="none" w:sz="0" w:space="0" w:color="auto"/>
        <w:bottom w:val="none" w:sz="0" w:space="0" w:color="auto"/>
        <w:right w:val="none" w:sz="0" w:space="0" w:color="auto"/>
      </w:divBdr>
    </w:div>
    <w:div w:id="2100370785">
      <w:bodyDiv w:val="1"/>
      <w:marLeft w:val="0"/>
      <w:marRight w:val="0"/>
      <w:marTop w:val="0"/>
      <w:marBottom w:val="0"/>
      <w:divBdr>
        <w:top w:val="none" w:sz="0" w:space="0" w:color="auto"/>
        <w:left w:val="none" w:sz="0" w:space="0" w:color="auto"/>
        <w:bottom w:val="none" w:sz="0" w:space="0" w:color="auto"/>
        <w:right w:val="none" w:sz="0" w:space="0" w:color="auto"/>
      </w:divBdr>
    </w:div>
    <w:div w:id="2106224640">
      <w:bodyDiv w:val="1"/>
      <w:marLeft w:val="0"/>
      <w:marRight w:val="0"/>
      <w:marTop w:val="0"/>
      <w:marBottom w:val="0"/>
      <w:divBdr>
        <w:top w:val="none" w:sz="0" w:space="0" w:color="auto"/>
        <w:left w:val="none" w:sz="0" w:space="0" w:color="auto"/>
        <w:bottom w:val="none" w:sz="0" w:space="0" w:color="auto"/>
        <w:right w:val="none" w:sz="0" w:space="0" w:color="auto"/>
      </w:divBdr>
    </w:div>
    <w:div w:id="21219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ru/function.explode.php" TargetMode="External"/><Relationship Id="rId13" Type="http://schemas.openxmlformats.org/officeDocument/2006/relationships/hyperlink" Target="http://php.net/manual/ru/function.implode.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ru/function.explode.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ru/language.types.array.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manual/ru/language.types.string.php" TargetMode="External"/><Relationship Id="rId4" Type="http://schemas.openxmlformats.org/officeDocument/2006/relationships/settings" Target="settings.xml"/><Relationship Id="rId9" Type="http://schemas.openxmlformats.org/officeDocument/2006/relationships/hyperlink" Target="http://php.net/manual/ru/language.types.array.php" TargetMode="External"/><Relationship Id="rId14" Type="http://schemas.openxmlformats.org/officeDocument/2006/relationships/hyperlink" Target="http://www.phptown.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05B0-6983-4339-9183-E98B5D4F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1</Pages>
  <Words>8277</Words>
  <Characters>47181</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dc:creator>
  <cp:keywords/>
  <dc:description/>
  <cp:lastModifiedBy>Lenovo</cp:lastModifiedBy>
  <cp:revision>194</cp:revision>
  <dcterms:created xsi:type="dcterms:W3CDTF">2018-10-07T20:30:00Z</dcterms:created>
  <dcterms:modified xsi:type="dcterms:W3CDTF">2022-09-29T06:13:00Z</dcterms:modified>
</cp:coreProperties>
</file>